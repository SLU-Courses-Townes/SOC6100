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77807E" w14:textId="77777777" w:rsidR="00B16714" w:rsidRDefault="00B16714" w:rsidP="00257D9A">
      <w:pPr>
        <w:spacing w:after="0" w:line="480" w:lineRule="auto"/>
        <w:rPr>
          <w:rFonts w:ascii="Times New Roman" w:hAnsi="Times New Roman" w:cs="Times New Roman"/>
          <w:sz w:val="24"/>
          <w:szCs w:val="24"/>
        </w:rPr>
      </w:pPr>
    </w:p>
    <w:p w14:paraId="58895337" w14:textId="77777777" w:rsidR="00257D9A" w:rsidRDefault="00257D9A" w:rsidP="00257D9A">
      <w:pPr>
        <w:spacing w:after="0" w:line="480" w:lineRule="auto"/>
        <w:rPr>
          <w:rFonts w:ascii="Times New Roman" w:hAnsi="Times New Roman" w:cs="Times New Roman"/>
          <w:sz w:val="24"/>
          <w:szCs w:val="24"/>
        </w:rPr>
      </w:pPr>
    </w:p>
    <w:p w14:paraId="274A3EF9" w14:textId="77777777" w:rsidR="00257D9A" w:rsidRDefault="00257D9A" w:rsidP="00257D9A">
      <w:pPr>
        <w:spacing w:after="0" w:line="480" w:lineRule="auto"/>
        <w:rPr>
          <w:rFonts w:ascii="Times New Roman" w:hAnsi="Times New Roman" w:cs="Times New Roman"/>
          <w:sz w:val="24"/>
          <w:szCs w:val="24"/>
        </w:rPr>
      </w:pPr>
    </w:p>
    <w:p w14:paraId="665E8FB3" w14:textId="77777777" w:rsidR="00257D9A" w:rsidRDefault="00257D9A" w:rsidP="00257D9A">
      <w:pPr>
        <w:spacing w:after="0" w:line="480" w:lineRule="auto"/>
        <w:rPr>
          <w:rFonts w:ascii="Times New Roman" w:hAnsi="Times New Roman" w:cs="Times New Roman"/>
          <w:sz w:val="24"/>
          <w:szCs w:val="24"/>
        </w:rPr>
      </w:pPr>
    </w:p>
    <w:p w14:paraId="54BBBD89" w14:textId="77777777" w:rsidR="00257D9A" w:rsidRDefault="00257D9A" w:rsidP="00257D9A">
      <w:pPr>
        <w:spacing w:after="0" w:line="480" w:lineRule="auto"/>
        <w:rPr>
          <w:rFonts w:ascii="Times New Roman" w:hAnsi="Times New Roman" w:cs="Times New Roman"/>
          <w:sz w:val="24"/>
          <w:szCs w:val="24"/>
        </w:rPr>
      </w:pPr>
    </w:p>
    <w:p w14:paraId="4163261C" w14:textId="77777777" w:rsidR="00257D9A" w:rsidRDefault="00257D9A" w:rsidP="00257D9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A Hierarchical Regression Analysis of Patent Data:  </w:t>
      </w:r>
      <w:r w:rsidR="004527A5">
        <w:rPr>
          <w:rFonts w:ascii="Times New Roman" w:hAnsi="Times New Roman" w:cs="Times New Roman"/>
          <w:sz w:val="24"/>
          <w:szCs w:val="24"/>
        </w:rPr>
        <w:t>Investigating</w:t>
      </w:r>
      <w:r>
        <w:rPr>
          <w:rFonts w:ascii="Times New Roman" w:hAnsi="Times New Roman" w:cs="Times New Roman"/>
          <w:sz w:val="24"/>
          <w:szCs w:val="24"/>
        </w:rPr>
        <w:t xml:space="preserve"> the Relationship between </w:t>
      </w:r>
      <w:r>
        <w:rPr>
          <w:rFonts w:ascii="Times New Roman" w:hAnsi="Times New Roman" w:cs="Times New Roman"/>
          <w:sz w:val="24"/>
          <w:szCs w:val="24"/>
        </w:rPr>
        <w:br/>
        <w:t>Patent Citations Received and Various Patent Data Variables</w:t>
      </w:r>
    </w:p>
    <w:p w14:paraId="13B9C4E2" w14:textId="77777777" w:rsidR="00257D9A" w:rsidRDefault="00257D9A" w:rsidP="00257D9A">
      <w:pPr>
        <w:spacing w:after="0" w:line="480" w:lineRule="auto"/>
        <w:jc w:val="center"/>
        <w:rPr>
          <w:rFonts w:ascii="Times New Roman" w:hAnsi="Times New Roman" w:cs="Times New Roman"/>
          <w:sz w:val="24"/>
          <w:szCs w:val="24"/>
        </w:rPr>
      </w:pPr>
      <w:r w:rsidRPr="00257D9A">
        <w:rPr>
          <w:rFonts w:ascii="Times New Roman" w:hAnsi="Times New Roman" w:cs="Times New Roman"/>
          <w:sz w:val="24"/>
          <w:szCs w:val="24"/>
        </w:rPr>
        <w:t>Malcolm S. Townes</w:t>
      </w:r>
    </w:p>
    <w:p w14:paraId="58C2DB3B" w14:textId="77777777" w:rsidR="00257D9A" w:rsidRDefault="00257D9A" w:rsidP="00257D9A">
      <w:pPr>
        <w:spacing w:after="0" w:line="480" w:lineRule="auto"/>
        <w:jc w:val="center"/>
        <w:rPr>
          <w:rFonts w:ascii="Times New Roman" w:hAnsi="Times New Roman" w:cs="Times New Roman"/>
          <w:sz w:val="24"/>
          <w:szCs w:val="24"/>
        </w:rPr>
      </w:pPr>
      <w:r w:rsidRPr="00257D9A">
        <w:rPr>
          <w:rFonts w:ascii="Times New Roman" w:hAnsi="Times New Roman" w:cs="Times New Roman"/>
          <w:sz w:val="24"/>
          <w:szCs w:val="24"/>
        </w:rPr>
        <w:t>Saint Louis University</w:t>
      </w:r>
    </w:p>
    <w:p w14:paraId="46614B10" w14:textId="77777777" w:rsidR="006561AF" w:rsidRDefault="006561AF">
      <w:pPr>
        <w:rPr>
          <w:ins w:id="0" w:author="Hisako Matsuo" w:date="2018-10-14T13:10:00Z"/>
          <w:rFonts w:ascii="Times New Roman" w:hAnsi="Times New Roman" w:cs="Times New Roman"/>
          <w:sz w:val="24"/>
          <w:szCs w:val="24"/>
        </w:rPr>
      </w:pPr>
      <w:del w:id="1" w:author="Hisako Matsuo" w:date="2018-10-14T13:10:00Z">
        <w:r w:rsidDel="00F67AF1">
          <w:rPr>
            <w:rFonts w:ascii="Times New Roman" w:hAnsi="Times New Roman" w:cs="Times New Roman"/>
            <w:sz w:val="24"/>
            <w:szCs w:val="24"/>
          </w:rPr>
          <w:br w:type="page"/>
        </w:r>
      </w:del>
      <w:ins w:id="2" w:author="Hisako Matsuo" w:date="2018-10-14T13:10:00Z">
        <w:r w:rsidR="00F67AF1">
          <w:rPr>
            <w:rFonts w:ascii="Times New Roman" w:hAnsi="Times New Roman" w:cs="Times New Roman"/>
            <w:sz w:val="24"/>
            <w:szCs w:val="24"/>
          </w:rPr>
          <w:lastRenderedPageBreak/>
          <w:t xml:space="preserve">Malcolm, </w:t>
        </w:r>
      </w:ins>
    </w:p>
    <w:p w14:paraId="1D897C7B" w14:textId="77777777" w:rsidR="00F67AF1" w:rsidRDefault="00F67AF1">
      <w:pPr>
        <w:rPr>
          <w:ins w:id="3" w:author="Hisako Matsuo" w:date="2018-10-14T13:12:00Z"/>
          <w:rFonts w:ascii="Times New Roman" w:hAnsi="Times New Roman" w:cs="Times New Roman"/>
          <w:sz w:val="24"/>
          <w:szCs w:val="24"/>
        </w:rPr>
      </w:pPr>
      <w:ins w:id="4" w:author="Hisako Matsuo" w:date="2018-10-14T13:11:00Z">
        <w:r>
          <w:rPr>
            <w:rFonts w:ascii="Times New Roman" w:hAnsi="Times New Roman" w:cs="Times New Roman"/>
            <w:sz w:val="24"/>
            <w:szCs w:val="24"/>
          </w:rPr>
          <w:t xml:space="preserve">You </w:t>
        </w:r>
      </w:ins>
      <w:ins w:id="5" w:author="Hisako Matsuo" w:date="2018-10-14T13:10:00Z">
        <w:r>
          <w:rPr>
            <w:rFonts w:ascii="Times New Roman" w:hAnsi="Times New Roman" w:cs="Times New Roman"/>
            <w:sz w:val="24"/>
            <w:szCs w:val="24"/>
          </w:rPr>
          <w:t xml:space="preserve">have </w:t>
        </w:r>
      </w:ins>
      <w:ins w:id="6" w:author="Hisako Matsuo" w:date="2018-10-14T13:11:00Z">
        <w:r>
          <w:rPr>
            <w:rFonts w:ascii="Times New Roman" w:hAnsi="Times New Roman" w:cs="Times New Roman"/>
            <w:sz w:val="24"/>
            <w:szCs w:val="24"/>
          </w:rPr>
          <w:t>explained</w:t>
        </w:r>
      </w:ins>
      <w:ins w:id="7" w:author="Hisako Matsuo" w:date="2018-10-14T13:10:00Z">
        <w:r>
          <w:rPr>
            <w:rFonts w:ascii="Times New Roman" w:hAnsi="Times New Roman" w:cs="Times New Roman"/>
            <w:sz w:val="24"/>
            <w:szCs w:val="24"/>
          </w:rPr>
          <w:t xml:space="preserve"> </w:t>
        </w:r>
      </w:ins>
      <w:ins w:id="8" w:author="Hisako Matsuo" w:date="2018-10-14T13:11:00Z">
        <w:r>
          <w:rPr>
            <w:rFonts w:ascii="Times New Roman" w:hAnsi="Times New Roman" w:cs="Times New Roman"/>
            <w:sz w:val="24"/>
            <w:szCs w:val="24"/>
          </w:rPr>
          <w:t xml:space="preserve">the procedure and the results very well just like you did for the first assignment.  I can follow </w:t>
        </w:r>
      </w:ins>
      <w:ins w:id="9" w:author="Hisako Matsuo" w:date="2018-10-14T13:12:00Z">
        <w:r w:rsidR="006B292D">
          <w:rPr>
            <w:rFonts w:ascii="Times New Roman" w:hAnsi="Times New Roman" w:cs="Times New Roman"/>
            <w:sz w:val="24"/>
            <w:szCs w:val="24"/>
          </w:rPr>
          <w:t xml:space="preserve">the procedure well.  I wonder why you used R for transformation and interaction terms.  You can do it in SPSS. </w:t>
        </w:r>
      </w:ins>
    </w:p>
    <w:p w14:paraId="3E794217" w14:textId="77777777" w:rsidR="006B292D" w:rsidRDefault="006B292D">
      <w:pPr>
        <w:rPr>
          <w:ins w:id="10" w:author="Hisako Matsuo" w:date="2018-10-14T13:13:00Z"/>
          <w:rFonts w:ascii="Times New Roman" w:hAnsi="Times New Roman" w:cs="Times New Roman"/>
          <w:sz w:val="24"/>
          <w:szCs w:val="24"/>
        </w:rPr>
      </w:pPr>
      <w:ins w:id="11" w:author="Hisako Matsuo" w:date="2018-10-14T13:12:00Z">
        <w:r>
          <w:rPr>
            <w:rFonts w:ascii="Times New Roman" w:hAnsi="Times New Roman" w:cs="Times New Roman"/>
            <w:sz w:val="24"/>
            <w:szCs w:val="24"/>
          </w:rPr>
          <w:t xml:space="preserve">You might want to check Durbin-Watson because there might be some issues of </w:t>
        </w:r>
      </w:ins>
      <w:ins w:id="12" w:author="Hisako Matsuo" w:date="2018-10-14T13:13:00Z">
        <w:r>
          <w:rPr>
            <w:rFonts w:ascii="Times New Roman" w:hAnsi="Times New Roman" w:cs="Times New Roman"/>
            <w:sz w:val="24"/>
            <w:szCs w:val="24"/>
          </w:rPr>
          <w:t>autocorrelation</w:t>
        </w:r>
      </w:ins>
      <w:ins w:id="13" w:author="Hisako Matsuo" w:date="2018-10-14T13:12:00Z">
        <w:r>
          <w:rPr>
            <w:rFonts w:ascii="Times New Roman" w:hAnsi="Times New Roman" w:cs="Times New Roman"/>
            <w:sz w:val="24"/>
            <w:szCs w:val="24"/>
          </w:rPr>
          <w:t xml:space="preserve"> among patents. </w:t>
        </w:r>
      </w:ins>
      <w:ins w:id="14" w:author="Hisako Matsuo" w:date="2018-10-14T13:13:00Z">
        <w:r>
          <w:rPr>
            <w:rFonts w:ascii="Times New Roman" w:hAnsi="Times New Roman" w:cs="Times New Roman"/>
            <w:sz w:val="24"/>
            <w:szCs w:val="24"/>
          </w:rPr>
          <w:t xml:space="preserve"> While this is not my area, a new technology might be based on the previous technology.  Also, you might want to remove </w:t>
        </w:r>
      </w:ins>
      <w:ins w:id="15" w:author="Hisako Matsuo" w:date="2018-10-14T13:14:00Z">
        <w:r>
          <w:rPr>
            <w:rFonts w:ascii="Times New Roman" w:hAnsi="Times New Roman" w:cs="Times New Roman"/>
            <w:sz w:val="24"/>
            <w:szCs w:val="24"/>
          </w:rPr>
          <w:t xml:space="preserve">cases which indicate as </w:t>
        </w:r>
      </w:ins>
      <w:ins w:id="16" w:author="Hisako Matsuo" w:date="2018-10-14T13:13:00Z">
        <w:r>
          <w:rPr>
            <w:rFonts w:ascii="Times New Roman" w:hAnsi="Times New Roman" w:cs="Times New Roman"/>
            <w:sz w:val="24"/>
            <w:szCs w:val="24"/>
          </w:rPr>
          <w:t>outliers.</w:t>
        </w:r>
      </w:ins>
    </w:p>
    <w:p w14:paraId="4CE94A2A" w14:textId="77777777" w:rsidR="006B292D" w:rsidRDefault="006B292D">
      <w:pPr>
        <w:rPr>
          <w:ins w:id="17" w:author="Hisako Matsuo" w:date="2018-10-14T13:14:00Z"/>
          <w:rFonts w:ascii="Times New Roman" w:hAnsi="Times New Roman" w:cs="Times New Roman"/>
          <w:sz w:val="24"/>
          <w:szCs w:val="24"/>
        </w:rPr>
      </w:pPr>
      <w:ins w:id="18" w:author="Hisako Matsuo" w:date="2018-10-14T13:14:00Z">
        <w:r>
          <w:rPr>
            <w:rFonts w:ascii="Times New Roman" w:hAnsi="Times New Roman" w:cs="Times New Roman"/>
            <w:sz w:val="24"/>
            <w:szCs w:val="24"/>
          </w:rPr>
          <w:t>The assignment is very nicely done.  This report deserves A.</w:t>
        </w:r>
      </w:ins>
    </w:p>
    <w:p w14:paraId="2CCF16FC" w14:textId="77777777" w:rsidR="006B292D" w:rsidRDefault="006B292D">
      <w:pPr>
        <w:rPr>
          <w:ins w:id="19" w:author="Hisako Matsuo" w:date="2018-10-14T13:15:00Z"/>
          <w:rFonts w:ascii="Times New Roman" w:hAnsi="Times New Roman" w:cs="Times New Roman"/>
          <w:sz w:val="24"/>
          <w:szCs w:val="24"/>
        </w:rPr>
      </w:pPr>
      <w:ins w:id="20" w:author="Hisako Matsuo" w:date="2018-10-14T13:14:00Z">
        <w:r>
          <w:rPr>
            <w:rFonts w:ascii="Times New Roman" w:hAnsi="Times New Roman" w:cs="Times New Roman"/>
            <w:sz w:val="24"/>
            <w:szCs w:val="24"/>
          </w:rPr>
          <w:t xml:space="preserve">You might want to start thinking of a causal model. </w:t>
        </w:r>
      </w:ins>
    </w:p>
    <w:p w14:paraId="1FB18057" w14:textId="77777777" w:rsidR="006B292D" w:rsidRDefault="006B292D">
      <w:pPr>
        <w:rPr>
          <w:ins w:id="21" w:author="Hisako Matsuo" w:date="2018-10-14T13:15:00Z"/>
          <w:rFonts w:ascii="Times New Roman" w:hAnsi="Times New Roman" w:cs="Times New Roman"/>
          <w:sz w:val="24"/>
          <w:szCs w:val="24"/>
        </w:rPr>
      </w:pPr>
      <w:ins w:id="22" w:author="Hisako Matsuo" w:date="2018-10-14T13:15:00Z">
        <w:r>
          <w:rPr>
            <w:rFonts w:ascii="Times New Roman" w:hAnsi="Times New Roman" w:cs="Times New Roman"/>
            <w:sz w:val="24"/>
            <w:szCs w:val="24"/>
          </w:rPr>
          <w:t>Nice job!</w:t>
        </w:r>
      </w:ins>
    </w:p>
    <w:p w14:paraId="77954552" w14:textId="77777777" w:rsidR="006B292D" w:rsidRDefault="006B292D">
      <w:pPr>
        <w:rPr>
          <w:rFonts w:ascii="Times New Roman" w:hAnsi="Times New Roman" w:cs="Times New Roman"/>
          <w:sz w:val="24"/>
          <w:szCs w:val="24"/>
        </w:rPr>
      </w:pPr>
      <w:ins w:id="23" w:author="Hisako Matsuo" w:date="2018-10-14T13:15:00Z">
        <w:r>
          <w:rPr>
            <w:rFonts w:ascii="Times New Roman" w:hAnsi="Times New Roman" w:cs="Times New Roman"/>
            <w:sz w:val="24"/>
            <w:szCs w:val="24"/>
          </w:rPr>
          <w:t>HM</w:t>
        </w:r>
      </w:ins>
      <w:bookmarkStart w:id="24" w:name="_GoBack"/>
      <w:bookmarkEnd w:id="24"/>
    </w:p>
    <w:p w14:paraId="34915213" w14:textId="77777777" w:rsidR="00002B17" w:rsidRPr="006561AF" w:rsidRDefault="001409D7" w:rsidP="006561AF">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Introduction</w:t>
      </w:r>
    </w:p>
    <w:p w14:paraId="46068356" w14:textId="77777777" w:rsidR="006561AF" w:rsidRDefault="006561AF" w:rsidP="00407FB1">
      <w:pPr>
        <w:spacing w:after="0" w:line="480" w:lineRule="auto"/>
        <w:rPr>
          <w:rFonts w:ascii="Times New Roman" w:hAnsi="Times New Roman" w:cs="Times New Roman"/>
          <w:sz w:val="24"/>
          <w:szCs w:val="24"/>
        </w:rPr>
      </w:pPr>
      <w:r>
        <w:rPr>
          <w:rFonts w:ascii="Times New Roman" w:hAnsi="Times New Roman" w:cs="Times New Roman"/>
          <w:sz w:val="24"/>
          <w:szCs w:val="24"/>
        </w:rPr>
        <w:tab/>
        <w:t>Th</w:t>
      </w:r>
      <w:r w:rsidR="004527A5">
        <w:rPr>
          <w:rFonts w:ascii="Times New Roman" w:hAnsi="Times New Roman" w:cs="Times New Roman"/>
          <w:sz w:val="24"/>
          <w:szCs w:val="24"/>
        </w:rPr>
        <w:t>is</w:t>
      </w:r>
      <w:r>
        <w:rPr>
          <w:rFonts w:ascii="Times New Roman" w:hAnsi="Times New Roman" w:cs="Times New Roman"/>
          <w:sz w:val="24"/>
          <w:szCs w:val="24"/>
        </w:rPr>
        <w:t xml:space="preserve"> study continues the investigation of how technology transfer success can be def</w:t>
      </w:r>
      <w:r w:rsidR="00F56913">
        <w:rPr>
          <w:rFonts w:ascii="Times New Roman" w:hAnsi="Times New Roman" w:cs="Times New Roman"/>
          <w:sz w:val="24"/>
          <w:szCs w:val="24"/>
        </w:rPr>
        <w:t>ined and measured that I began o</w:t>
      </w:r>
      <w:r w:rsidR="007F176F">
        <w:rPr>
          <w:rFonts w:ascii="Times New Roman" w:hAnsi="Times New Roman" w:cs="Times New Roman"/>
          <w:sz w:val="24"/>
          <w:szCs w:val="24"/>
        </w:rPr>
        <w:t xml:space="preserve">n Assignment 01 for SOC 6100 </w:t>
      </w:r>
      <w:r w:rsidR="004527A5">
        <w:rPr>
          <w:rFonts w:ascii="Times New Roman" w:hAnsi="Times New Roman" w:cs="Times New Roman"/>
          <w:sz w:val="24"/>
          <w:szCs w:val="24"/>
        </w:rPr>
        <w:t xml:space="preserve">in the Fall 2018 semester. </w:t>
      </w:r>
      <w:r w:rsidR="00407FB1">
        <w:rPr>
          <w:rFonts w:ascii="Times New Roman" w:hAnsi="Times New Roman" w:cs="Times New Roman"/>
          <w:sz w:val="24"/>
          <w:szCs w:val="24"/>
        </w:rPr>
        <w:t xml:space="preserve">Specifically, </w:t>
      </w:r>
      <w:r w:rsidR="007F176F">
        <w:rPr>
          <w:rFonts w:ascii="Times New Roman" w:hAnsi="Times New Roman" w:cs="Times New Roman"/>
          <w:sz w:val="24"/>
          <w:szCs w:val="24"/>
        </w:rPr>
        <w:t>I conducted a hierarchical regression analysis to test an incremental model change of estimated regression lines. Again, I use</w:t>
      </w:r>
      <w:r w:rsidR="001409D7">
        <w:rPr>
          <w:rFonts w:ascii="Times New Roman" w:hAnsi="Times New Roman" w:cs="Times New Roman"/>
          <w:sz w:val="24"/>
          <w:szCs w:val="24"/>
        </w:rPr>
        <w:t>d</w:t>
      </w:r>
      <w:r w:rsidR="007F176F">
        <w:rPr>
          <w:rFonts w:ascii="Times New Roman" w:hAnsi="Times New Roman" w:cs="Times New Roman"/>
          <w:sz w:val="24"/>
          <w:szCs w:val="24"/>
        </w:rPr>
        <w:t xml:space="preserve"> patents as a proxy for units of technology.  For the dependent variable (DV)</w:t>
      </w:r>
      <w:r w:rsidR="00D41E72">
        <w:rPr>
          <w:rFonts w:ascii="Times New Roman" w:hAnsi="Times New Roman" w:cs="Times New Roman"/>
          <w:sz w:val="24"/>
          <w:szCs w:val="24"/>
        </w:rPr>
        <w:t>,</w:t>
      </w:r>
      <w:r w:rsidR="007F176F">
        <w:rPr>
          <w:rFonts w:ascii="Times New Roman" w:hAnsi="Times New Roman" w:cs="Times New Roman"/>
          <w:sz w:val="24"/>
          <w:szCs w:val="24"/>
        </w:rPr>
        <w:t xml:space="preserve"> I used the number of citations a given U.S. patent </w:t>
      </w:r>
      <w:r w:rsidR="00D41E72">
        <w:rPr>
          <w:rFonts w:ascii="Times New Roman" w:hAnsi="Times New Roman" w:cs="Times New Roman"/>
          <w:sz w:val="24"/>
          <w:szCs w:val="24"/>
        </w:rPr>
        <w:t>receives</w:t>
      </w:r>
      <w:r w:rsidR="007F176F">
        <w:rPr>
          <w:rFonts w:ascii="Times New Roman" w:hAnsi="Times New Roman" w:cs="Times New Roman"/>
          <w:sz w:val="24"/>
          <w:szCs w:val="24"/>
        </w:rPr>
        <w:t xml:space="preserve"> </w:t>
      </w:r>
      <w:r w:rsidR="00F56913">
        <w:rPr>
          <w:rFonts w:ascii="Times New Roman" w:hAnsi="Times New Roman" w:cs="Times New Roman"/>
          <w:sz w:val="24"/>
          <w:szCs w:val="24"/>
        </w:rPr>
        <w:t>from</w:t>
      </w:r>
      <w:r w:rsidR="007F176F">
        <w:rPr>
          <w:rFonts w:ascii="Times New Roman" w:hAnsi="Times New Roman" w:cs="Times New Roman"/>
          <w:sz w:val="24"/>
          <w:szCs w:val="24"/>
        </w:rPr>
        <w:t xml:space="preserve"> other U.S. patents (</w:t>
      </w:r>
      <w:r w:rsidR="007F176F" w:rsidRPr="007F176F">
        <w:rPr>
          <w:rFonts w:ascii="Courier New" w:hAnsi="Courier New" w:cs="Courier New"/>
          <w:sz w:val="24"/>
          <w:szCs w:val="24"/>
        </w:rPr>
        <w:t>CRECEIVE</w:t>
      </w:r>
      <w:r w:rsidR="007F176F">
        <w:rPr>
          <w:rFonts w:ascii="Times New Roman" w:hAnsi="Times New Roman" w:cs="Times New Roman"/>
          <w:sz w:val="24"/>
          <w:szCs w:val="24"/>
        </w:rPr>
        <w:t>) as a measure of technology transfer.</w:t>
      </w:r>
    </w:p>
    <w:p w14:paraId="02E94B52" w14:textId="77777777" w:rsidR="00D41E72" w:rsidRPr="00D41E72" w:rsidRDefault="00D41E72" w:rsidP="00D41E72">
      <w:pPr>
        <w:spacing w:after="0" w:line="480" w:lineRule="auto"/>
        <w:jc w:val="center"/>
        <w:rPr>
          <w:rFonts w:ascii="Times New Roman" w:hAnsi="Times New Roman" w:cs="Times New Roman"/>
          <w:b/>
          <w:sz w:val="24"/>
          <w:szCs w:val="24"/>
        </w:rPr>
      </w:pPr>
      <w:r w:rsidRPr="00D41E72">
        <w:rPr>
          <w:rFonts w:ascii="Times New Roman" w:hAnsi="Times New Roman" w:cs="Times New Roman"/>
          <w:b/>
          <w:sz w:val="24"/>
          <w:szCs w:val="24"/>
        </w:rPr>
        <w:t>Data and Methods</w:t>
      </w:r>
    </w:p>
    <w:p w14:paraId="4AFB2A6E" w14:textId="77777777" w:rsidR="007C659B" w:rsidRDefault="00D41E72" w:rsidP="00D41E72">
      <w:pPr>
        <w:spacing w:after="0" w:line="480" w:lineRule="auto"/>
        <w:rPr>
          <w:rFonts w:ascii="Times New Roman" w:hAnsi="Times New Roman" w:cs="Times New Roman"/>
          <w:sz w:val="24"/>
          <w:szCs w:val="24"/>
        </w:rPr>
      </w:pPr>
      <w:commentRangeStart w:id="25"/>
      <w:r>
        <w:rPr>
          <w:rFonts w:ascii="Times New Roman" w:hAnsi="Times New Roman" w:cs="Times New Roman"/>
          <w:sz w:val="24"/>
          <w:szCs w:val="24"/>
        </w:rPr>
        <w:tab/>
        <w:t>Based on the results of the previous analysis, I made several modifications</w:t>
      </w:r>
      <w:r w:rsidR="00F56913">
        <w:rPr>
          <w:rFonts w:ascii="Times New Roman" w:hAnsi="Times New Roman" w:cs="Times New Roman"/>
          <w:sz w:val="24"/>
          <w:szCs w:val="24"/>
        </w:rPr>
        <w:t xml:space="preserve"> to the model</w:t>
      </w:r>
      <w:r>
        <w:rPr>
          <w:rFonts w:ascii="Times New Roman" w:hAnsi="Times New Roman" w:cs="Times New Roman"/>
          <w:sz w:val="24"/>
          <w:szCs w:val="24"/>
        </w:rPr>
        <w:t xml:space="preserve">.  </w:t>
      </w:r>
      <w:r w:rsidR="00F56913">
        <w:rPr>
          <w:rFonts w:ascii="Times New Roman" w:hAnsi="Times New Roman" w:cs="Times New Roman"/>
          <w:sz w:val="24"/>
          <w:szCs w:val="24"/>
        </w:rPr>
        <w:t>I removed t</w:t>
      </w:r>
      <w:r>
        <w:rPr>
          <w:rFonts w:ascii="Times New Roman" w:hAnsi="Times New Roman" w:cs="Times New Roman"/>
          <w:sz w:val="24"/>
          <w:szCs w:val="24"/>
        </w:rPr>
        <w:t>he following varia</w:t>
      </w:r>
      <w:r w:rsidR="00F56913">
        <w:rPr>
          <w:rFonts w:ascii="Times New Roman" w:hAnsi="Times New Roman" w:cs="Times New Roman"/>
          <w:sz w:val="24"/>
          <w:szCs w:val="24"/>
        </w:rPr>
        <w:t>bles</w:t>
      </w:r>
      <w:r>
        <w:rPr>
          <w:rFonts w:ascii="Times New Roman" w:hAnsi="Times New Roman" w:cs="Times New Roman"/>
          <w:sz w:val="24"/>
          <w:szCs w:val="24"/>
        </w:rPr>
        <w:t xml:space="preserve"> because of high multicollinearity with other variables: </w:t>
      </w:r>
      <w:r w:rsidRPr="000A60E0">
        <w:rPr>
          <w:rFonts w:ascii="Courier New" w:hAnsi="Courier New" w:cs="Courier New"/>
          <w:sz w:val="24"/>
          <w:szCs w:val="24"/>
        </w:rPr>
        <w:t>APPYEAR</w:t>
      </w:r>
      <w:r>
        <w:rPr>
          <w:rFonts w:ascii="Times New Roman" w:hAnsi="Times New Roman" w:cs="Times New Roman"/>
          <w:sz w:val="24"/>
          <w:szCs w:val="24"/>
        </w:rPr>
        <w:t>,</w:t>
      </w:r>
      <w:r w:rsidRPr="000A60E0">
        <w:rPr>
          <w:rFonts w:ascii="Courier New" w:hAnsi="Courier New" w:cs="Courier New"/>
          <w:sz w:val="24"/>
          <w:szCs w:val="24"/>
        </w:rPr>
        <w:t xml:space="preserve"> BCKGTLAG</w:t>
      </w:r>
      <w:r>
        <w:rPr>
          <w:rFonts w:ascii="Times New Roman" w:hAnsi="Times New Roman" w:cs="Times New Roman"/>
          <w:sz w:val="24"/>
          <w:szCs w:val="24"/>
        </w:rPr>
        <w:t xml:space="preserve">, </w:t>
      </w:r>
      <w:r w:rsidRPr="000A60E0">
        <w:rPr>
          <w:rFonts w:ascii="Courier New" w:hAnsi="Courier New" w:cs="Courier New"/>
          <w:sz w:val="24"/>
          <w:szCs w:val="24"/>
        </w:rPr>
        <w:t>FWDAPLAG</w:t>
      </w:r>
      <w:r>
        <w:rPr>
          <w:rFonts w:ascii="Times New Roman" w:hAnsi="Times New Roman" w:cs="Times New Roman"/>
          <w:sz w:val="24"/>
          <w:szCs w:val="24"/>
        </w:rPr>
        <w:t xml:space="preserve">, </w:t>
      </w:r>
      <w:r w:rsidRPr="000A60E0">
        <w:rPr>
          <w:rFonts w:ascii="Courier New" w:hAnsi="Courier New" w:cs="Courier New"/>
          <w:sz w:val="24"/>
          <w:szCs w:val="24"/>
        </w:rPr>
        <w:t>SELFCTLB</w:t>
      </w:r>
      <w:r>
        <w:rPr>
          <w:rFonts w:ascii="Times New Roman" w:hAnsi="Times New Roman" w:cs="Times New Roman"/>
          <w:sz w:val="24"/>
          <w:szCs w:val="24"/>
        </w:rPr>
        <w:t xml:space="preserve">, and </w:t>
      </w:r>
      <w:r w:rsidRPr="000A60E0">
        <w:rPr>
          <w:rFonts w:ascii="Courier New" w:hAnsi="Courier New" w:cs="Courier New"/>
          <w:sz w:val="24"/>
          <w:szCs w:val="24"/>
        </w:rPr>
        <w:t>SECDLWBD</w:t>
      </w:r>
      <w:r>
        <w:rPr>
          <w:rFonts w:ascii="Times New Roman" w:hAnsi="Times New Roman" w:cs="Times New Roman"/>
          <w:sz w:val="24"/>
          <w:szCs w:val="24"/>
        </w:rPr>
        <w:t xml:space="preserve">.  </w:t>
      </w:r>
      <w:commentRangeEnd w:id="25"/>
      <w:r w:rsidR="009F7711">
        <w:rPr>
          <w:rStyle w:val="CommentReference"/>
        </w:rPr>
        <w:commentReference w:id="25"/>
      </w:r>
      <w:r>
        <w:rPr>
          <w:rFonts w:ascii="Times New Roman" w:hAnsi="Times New Roman" w:cs="Times New Roman"/>
          <w:sz w:val="24"/>
          <w:szCs w:val="24"/>
        </w:rPr>
        <w:t>Additionally, I used a log transformation on the original</w:t>
      </w:r>
      <w:r w:rsidR="000A60E0">
        <w:rPr>
          <w:rFonts w:ascii="Times New Roman" w:hAnsi="Times New Roman" w:cs="Times New Roman"/>
          <w:sz w:val="24"/>
          <w:szCs w:val="24"/>
        </w:rPr>
        <w:t xml:space="preserve"> DV (</w:t>
      </w:r>
      <w:r w:rsidR="000A60E0" w:rsidRPr="004527A5">
        <w:rPr>
          <w:rFonts w:ascii="Courier New" w:hAnsi="Courier New" w:cs="Courier New"/>
          <w:sz w:val="24"/>
          <w:szCs w:val="24"/>
        </w:rPr>
        <w:t>CRECEIVE</w:t>
      </w:r>
      <w:r w:rsidR="000A60E0">
        <w:rPr>
          <w:rFonts w:ascii="Times New Roman" w:hAnsi="Times New Roman" w:cs="Times New Roman"/>
          <w:sz w:val="24"/>
          <w:szCs w:val="24"/>
        </w:rPr>
        <w:t>) because the data fo</w:t>
      </w:r>
      <w:r w:rsidR="00F56913">
        <w:rPr>
          <w:rFonts w:ascii="Times New Roman" w:hAnsi="Times New Roman" w:cs="Times New Roman"/>
          <w:sz w:val="24"/>
          <w:szCs w:val="24"/>
        </w:rPr>
        <w:t xml:space="preserve">r this variable </w:t>
      </w:r>
      <w:r w:rsidR="0048715F">
        <w:rPr>
          <w:rFonts w:ascii="Times New Roman" w:hAnsi="Times New Roman" w:cs="Times New Roman"/>
          <w:sz w:val="24"/>
          <w:szCs w:val="24"/>
        </w:rPr>
        <w:t>was</w:t>
      </w:r>
      <w:r w:rsidR="00F56913">
        <w:rPr>
          <w:rFonts w:ascii="Times New Roman" w:hAnsi="Times New Roman" w:cs="Times New Roman"/>
          <w:sz w:val="24"/>
          <w:szCs w:val="24"/>
        </w:rPr>
        <w:t xml:space="preserve"> very</w:t>
      </w:r>
      <w:r w:rsidR="00914090">
        <w:rPr>
          <w:rFonts w:ascii="Times New Roman" w:hAnsi="Times New Roman" w:cs="Times New Roman"/>
          <w:sz w:val="24"/>
          <w:szCs w:val="24"/>
        </w:rPr>
        <w:t xml:space="preserve"> </w:t>
      </w:r>
      <w:commentRangeStart w:id="26"/>
      <w:r w:rsidR="00F56913">
        <w:rPr>
          <w:rFonts w:ascii="Times New Roman" w:hAnsi="Times New Roman" w:cs="Times New Roman"/>
          <w:sz w:val="24"/>
          <w:szCs w:val="24"/>
        </w:rPr>
        <w:t>skewed to the right (i.e., positively skewed)</w:t>
      </w:r>
      <w:r w:rsidR="000A60E0">
        <w:rPr>
          <w:rFonts w:ascii="Times New Roman" w:hAnsi="Times New Roman" w:cs="Times New Roman"/>
          <w:sz w:val="24"/>
          <w:szCs w:val="24"/>
        </w:rPr>
        <w:t xml:space="preserve"> based on a visual inspection of a histogram for the </w:t>
      </w:r>
      <w:r w:rsidR="000A60E0">
        <w:rPr>
          <w:rFonts w:ascii="Times New Roman" w:hAnsi="Times New Roman" w:cs="Times New Roman"/>
          <w:sz w:val="24"/>
          <w:szCs w:val="24"/>
        </w:rPr>
        <w:lastRenderedPageBreak/>
        <w:t xml:space="preserve">data.  The transformed DV is </w:t>
      </w:r>
      <w:r w:rsidR="000A60E0" w:rsidRPr="000A60E0">
        <w:rPr>
          <w:rFonts w:ascii="Courier New" w:hAnsi="Courier New" w:cs="Courier New"/>
          <w:sz w:val="24"/>
          <w:szCs w:val="24"/>
        </w:rPr>
        <w:t>logCRECEIVE</w:t>
      </w:r>
      <w:r w:rsidR="00F56913">
        <w:rPr>
          <w:rFonts w:ascii="Times New Roman" w:hAnsi="Times New Roman" w:cs="Times New Roman"/>
          <w:sz w:val="24"/>
          <w:szCs w:val="24"/>
        </w:rPr>
        <w:t>, which is what I used in the hierarchical regression analysis</w:t>
      </w:r>
      <w:r w:rsidR="000A60E0">
        <w:rPr>
          <w:rFonts w:ascii="Times New Roman" w:hAnsi="Times New Roman" w:cs="Times New Roman"/>
          <w:sz w:val="24"/>
          <w:szCs w:val="24"/>
        </w:rPr>
        <w:t xml:space="preserve">.  </w:t>
      </w:r>
      <w:commentRangeEnd w:id="26"/>
      <w:r w:rsidR="009F7711">
        <w:rPr>
          <w:rStyle w:val="CommentReference"/>
        </w:rPr>
        <w:commentReference w:id="26"/>
      </w:r>
    </w:p>
    <w:p w14:paraId="2097AD29" w14:textId="77777777" w:rsidR="008211D7" w:rsidRDefault="000A60E0" w:rsidP="008211D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I created a product term called </w:t>
      </w:r>
      <w:r w:rsidRPr="00BA2F1D">
        <w:rPr>
          <w:rFonts w:ascii="Courier New" w:hAnsi="Courier New" w:cs="Courier New"/>
          <w:sz w:val="24"/>
          <w:szCs w:val="24"/>
        </w:rPr>
        <w:t>CLAIMSORIGINAL</w:t>
      </w:r>
      <w:r>
        <w:rPr>
          <w:rFonts w:ascii="Times New Roman" w:hAnsi="Times New Roman" w:cs="Times New Roman"/>
          <w:sz w:val="24"/>
          <w:szCs w:val="24"/>
        </w:rPr>
        <w:t xml:space="preserve"> using the </w:t>
      </w:r>
      <w:r w:rsidRPr="00BA2F1D">
        <w:rPr>
          <w:rFonts w:ascii="Courier New" w:hAnsi="Courier New" w:cs="Courier New"/>
          <w:sz w:val="24"/>
          <w:szCs w:val="24"/>
        </w:rPr>
        <w:t xml:space="preserve">CLAIMS </w:t>
      </w:r>
      <w:r>
        <w:rPr>
          <w:rFonts w:ascii="Times New Roman" w:hAnsi="Times New Roman" w:cs="Times New Roman"/>
          <w:sz w:val="24"/>
          <w:szCs w:val="24"/>
        </w:rPr>
        <w:t xml:space="preserve">variable and </w:t>
      </w:r>
      <w:r w:rsidRPr="00BA2F1D">
        <w:rPr>
          <w:rFonts w:ascii="Courier New" w:hAnsi="Courier New" w:cs="Courier New"/>
          <w:sz w:val="24"/>
          <w:szCs w:val="24"/>
        </w:rPr>
        <w:t>ORIGINAL</w:t>
      </w:r>
      <w:r>
        <w:rPr>
          <w:rFonts w:ascii="Times New Roman" w:hAnsi="Times New Roman" w:cs="Times New Roman"/>
          <w:sz w:val="24"/>
          <w:szCs w:val="24"/>
        </w:rPr>
        <w:t xml:space="preserve"> variable to test for possible interaction between these two variables.</w:t>
      </w:r>
      <w:r w:rsidR="00BA2F1D">
        <w:rPr>
          <w:rFonts w:ascii="Times New Roman" w:hAnsi="Times New Roman" w:cs="Times New Roman"/>
          <w:sz w:val="24"/>
          <w:szCs w:val="24"/>
        </w:rPr>
        <w:t xml:space="preserve"> I suspect</w:t>
      </w:r>
      <w:r w:rsidR="004527A5">
        <w:rPr>
          <w:rFonts w:ascii="Times New Roman" w:hAnsi="Times New Roman" w:cs="Times New Roman"/>
          <w:sz w:val="24"/>
          <w:szCs w:val="24"/>
        </w:rPr>
        <w:t>ed</w:t>
      </w:r>
      <w:r w:rsidR="00BA2F1D">
        <w:rPr>
          <w:rFonts w:ascii="Times New Roman" w:hAnsi="Times New Roman" w:cs="Times New Roman"/>
          <w:sz w:val="24"/>
          <w:szCs w:val="24"/>
        </w:rPr>
        <w:t xml:space="preserve"> that the relationship between the DV and the </w:t>
      </w:r>
      <w:r w:rsidR="00BA2F1D" w:rsidRPr="00BA2F1D">
        <w:rPr>
          <w:rFonts w:ascii="Courier New" w:hAnsi="Courier New" w:cs="Courier New"/>
          <w:sz w:val="24"/>
          <w:szCs w:val="24"/>
        </w:rPr>
        <w:t>CLAIMS</w:t>
      </w:r>
      <w:r w:rsidR="00BA2F1D">
        <w:rPr>
          <w:rFonts w:ascii="Times New Roman" w:hAnsi="Times New Roman" w:cs="Times New Roman"/>
          <w:sz w:val="24"/>
          <w:szCs w:val="24"/>
        </w:rPr>
        <w:t xml:space="preserve"> variable varies as a function of the </w:t>
      </w:r>
      <w:r w:rsidR="00BA2F1D" w:rsidRPr="00BA2F1D">
        <w:rPr>
          <w:rFonts w:ascii="Courier New" w:hAnsi="Courier New" w:cs="Courier New"/>
          <w:sz w:val="24"/>
          <w:szCs w:val="24"/>
        </w:rPr>
        <w:t>ORIGINAL</w:t>
      </w:r>
      <w:r w:rsidR="00BA2F1D">
        <w:rPr>
          <w:rFonts w:ascii="Times New Roman" w:hAnsi="Times New Roman" w:cs="Times New Roman"/>
          <w:sz w:val="24"/>
          <w:szCs w:val="24"/>
        </w:rPr>
        <w:t xml:space="preserve"> variable.</w:t>
      </w:r>
      <w:r w:rsidR="007C659B">
        <w:rPr>
          <w:rFonts w:ascii="Times New Roman" w:hAnsi="Times New Roman" w:cs="Times New Roman"/>
          <w:sz w:val="24"/>
          <w:szCs w:val="24"/>
        </w:rPr>
        <w:t xml:space="preserve">  </w:t>
      </w:r>
      <w:r w:rsidR="00F0254D">
        <w:rPr>
          <w:rFonts w:ascii="Times New Roman" w:hAnsi="Times New Roman" w:cs="Times New Roman"/>
          <w:sz w:val="24"/>
          <w:szCs w:val="24"/>
        </w:rPr>
        <w:t xml:space="preserve">I surmised that the higher the originality of a technology as represented by a patent, the more interest that it may receive from other innovators and thus the more likely that the patent will be cited in the patents of other innovators.  </w:t>
      </w:r>
      <w:r w:rsidR="007C659B">
        <w:rPr>
          <w:rFonts w:ascii="Times New Roman" w:hAnsi="Times New Roman" w:cs="Times New Roman"/>
          <w:sz w:val="24"/>
          <w:szCs w:val="24"/>
        </w:rPr>
        <w:t xml:space="preserve">If there is a </w:t>
      </w:r>
      <w:r w:rsidR="007C659B" w:rsidRPr="007C659B">
        <w:rPr>
          <w:rFonts w:ascii="Courier New" w:hAnsi="Courier New" w:cs="Courier New"/>
          <w:sz w:val="24"/>
          <w:szCs w:val="24"/>
        </w:rPr>
        <w:t>CLAIMS</w:t>
      </w:r>
      <w:r w:rsidR="007C659B">
        <w:rPr>
          <w:rFonts w:ascii="Times New Roman" w:hAnsi="Times New Roman" w:cs="Times New Roman"/>
          <w:sz w:val="24"/>
          <w:szCs w:val="24"/>
        </w:rPr>
        <w:t xml:space="preserve"> by </w:t>
      </w:r>
      <w:r w:rsidR="007C659B" w:rsidRPr="007C659B">
        <w:rPr>
          <w:rFonts w:ascii="Courier New" w:hAnsi="Courier New" w:cs="Courier New"/>
          <w:sz w:val="24"/>
          <w:szCs w:val="24"/>
        </w:rPr>
        <w:t>ORIGINAL</w:t>
      </w:r>
      <w:r w:rsidR="007C659B">
        <w:rPr>
          <w:rFonts w:ascii="Times New Roman" w:hAnsi="Times New Roman" w:cs="Times New Roman"/>
          <w:sz w:val="24"/>
          <w:szCs w:val="24"/>
        </w:rPr>
        <w:t xml:space="preserve"> interaction, then these two variables do not operated independently of one anoth</w:t>
      </w:r>
      <w:r w:rsidR="00F0254D">
        <w:rPr>
          <w:rFonts w:ascii="Times New Roman" w:hAnsi="Times New Roman" w:cs="Times New Roman"/>
          <w:sz w:val="24"/>
          <w:szCs w:val="24"/>
        </w:rPr>
        <w:t>er in their influence on the DV and therefore cannot be considered in isolation of one another.</w:t>
      </w:r>
      <w:r w:rsidR="008211D7" w:rsidRPr="008211D7">
        <w:rPr>
          <w:rFonts w:ascii="Times New Roman" w:hAnsi="Times New Roman" w:cs="Times New Roman"/>
          <w:sz w:val="24"/>
          <w:szCs w:val="24"/>
        </w:rPr>
        <w:t xml:space="preserve"> </w:t>
      </w:r>
    </w:p>
    <w:p w14:paraId="75DAB749" w14:textId="77777777" w:rsidR="00D41E72" w:rsidRDefault="008211D7" w:rsidP="006622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create the </w:t>
      </w:r>
      <w:r w:rsidRPr="008C35DB">
        <w:rPr>
          <w:rFonts w:ascii="Courier New" w:hAnsi="Courier New" w:cs="Courier New"/>
          <w:sz w:val="24"/>
          <w:szCs w:val="24"/>
        </w:rPr>
        <w:t>logCRECEIVE</w:t>
      </w:r>
      <w:r>
        <w:rPr>
          <w:rFonts w:ascii="Times New Roman" w:hAnsi="Times New Roman" w:cs="Times New Roman"/>
          <w:sz w:val="24"/>
          <w:szCs w:val="24"/>
        </w:rPr>
        <w:t xml:space="preserve"> and </w:t>
      </w:r>
      <w:r w:rsidRPr="008211D7">
        <w:rPr>
          <w:rFonts w:ascii="Courier New" w:hAnsi="Courier New" w:cs="Courier New"/>
          <w:sz w:val="24"/>
          <w:szCs w:val="24"/>
        </w:rPr>
        <w:t>CLAIMSORIGINAL</w:t>
      </w:r>
      <w:r>
        <w:rPr>
          <w:rFonts w:ascii="Times New Roman" w:hAnsi="Times New Roman" w:cs="Times New Roman"/>
          <w:sz w:val="24"/>
          <w:szCs w:val="24"/>
        </w:rPr>
        <w:t xml:space="preserve"> variable, I used </w:t>
      </w:r>
      <w:r w:rsidRPr="008C35DB">
        <w:rPr>
          <w:rFonts w:ascii="Courier New" w:hAnsi="Courier New" w:cs="Courier New"/>
          <w:sz w:val="24"/>
          <w:szCs w:val="24"/>
        </w:rPr>
        <w:t>RStudio</w:t>
      </w:r>
      <w:r>
        <w:rPr>
          <w:rFonts w:ascii="Times New Roman" w:hAnsi="Times New Roman" w:cs="Times New Roman"/>
          <w:sz w:val="24"/>
          <w:szCs w:val="24"/>
        </w:rPr>
        <w:t xml:space="preserve">.  I imported the cleaned data subset from Assignment 01 and used the </w:t>
      </w:r>
      <w:r w:rsidRPr="008C35DB">
        <w:rPr>
          <w:rFonts w:ascii="Courier New" w:hAnsi="Courier New" w:cs="Courier New"/>
          <w:sz w:val="24"/>
          <w:szCs w:val="24"/>
        </w:rPr>
        <w:t>mutate</w:t>
      </w:r>
      <w:r>
        <w:rPr>
          <w:rFonts w:ascii="Times New Roman" w:hAnsi="Times New Roman" w:cs="Times New Roman"/>
          <w:sz w:val="24"/>
          <w:szCs w:val="24"/>
        </w:rPr>
        <w:t xml:space="preserve"> function to calculate values of </w:t>
      </w:r>
      <w:r w:rsidRPr="008C35DB">
        <w:rPr>
          <w:rFonts w:ascii="Courier New" w:hAnsi="Courier New" w:cs="Courier New"/>
          <w:sz w:val="24"/>
          <w:szCs w:val="24"/>
        </w:rPr>
        <w:t>logCRECEIVE</w:t>
      </w:r>
      <w:r>
        <w:rPr>
          <w:rFonts w:ascii="Times New Roman" w:hAnsi="Times New Roman" w:cs="Times New Roman"/>
          <w:sz w:val="24"/>
          <w:szCs w:val="24"/>
        </w:rPr>
        <w:t xml:space="preserve"> as the logarithm of the </w:t>
      </w:r>
      <w:r w:rsidRPr="008C35DB">
        <w:rPr>
          <w:rFonts w:ascii="Courier New" w:hAnsi="Courier New" w:cs="Courier New"/>
          <w:sz w:val="24"/>
          <w:szCs w:val="24"/>
        </w:rPr>
        <w:t>CRECEIVE</w:t>
      </w:r>
      <w:r>
        <w:rPr>
          <w:rFonts w:ascii="Times New Roman" w:hAnsi="Times New Roman" w:cs="Times New Roman"/>
          <w:sz w:val="24"/>
          <w:szCs w:val="24"/>
        </w:rPr>
        <w:t xml:space="preserve"> variable.  I also used the mutate function to calculate values of </w:t>
      </w:r>
      <w:r w:rsidRPr="008C35DB">
        <w:rPr>
          <w:rFonts w:ascii="Courier New" w:hAnsi="Courier New" w:cs="Courier New"/>
          <w:sz w:val="24"/>
          <w:szCs w:val="24"/>
        </w:rPr>
        <w:t>CLAIMSORIGNAL</w:t>
      </w:r>
      <w:r>
        <w:rPr>
          <w:rFonts w:ascii="Times New Roman" w:hAnsi="Times New Roman" w:cs="Times New Roman"/>
          <w:sz w:val="24"/>
          <w:szCs w:val="24"/>
        </w:rPr>
        <w:t xml:space="preserve"> as the product of the </w:t>
      </w:r>
      <w:r w:rsidRPr="008C35DB">
        <w:rPr>
          <w:rFonts w:ascii="Courier New" w:hAnsi="Courier New" w:cs="Courier New"/>
          <w:sz w:val="24"/>
          <w:szCs w:val="24"/>
        </w:rPr>
        <w:t>CLAIMS</w:t>
      </w:r>
      <w:r>
        <w:rPr>
          <w:rFonts w:ascii="Times New Roman" w:hAnsi="Times New Roman" w:cs="Times New Roman"/>
          <w:sz w:val="24"/>
          <w:szCs w:val="24"/>
        </w:rPr>
        <w:t xml:space="preserve"> and </w:t>
      </w:r>
      <w:r w:rsidRPr="008C35DB">
        <w:rPr>
          <w:rFonts w:ascii="Courier New" w:hAnsi="Courier New" w:cs="Courier New"/>
          <w:sz w:val="24"/>
          <w:szCs w:val="24"/>
        </w:rPr>
        <w:t>ORIGINAL</w:t>
      </w:r>
      <w:r>
        <w:rPr>
          <w:rFonts w:ascii="Times New Roman" w:hAnsi="Times New Roman" w:cs="Times New Roman"/>
          <w:sz w:val="24"/>
          <w:szCs w:val="24"/>
        </w:rPr>
        <w:t xml:space="preserve"> variables.  I then saved this modified data subset as a </w:t>
      </w:r>
      <w:r w:rsidRPr="002E5191">
        <w:rPr>
          <w:rFonts w:ascii="Courier New" w:hAnsi="Courier New" w:cs="Courier New"/>
          <w:sz w:val="24"/>
          <w:szCs w:val="24"/>
        </w:rPr>
        <w:t>.csv</w:t>
      </w:r>
      <w:r>
        <w:rPr>
          <w:rFonts w:ascii="Times New Roman" w:hAnsi="Times New Roman" w:cs="Times New Roman"/>
          <w:sz w:val="24"/>
          <w:szCs w:val="24"/>
        </w:rPr>
        <w:t xml:space="preserve"> file.</w:t>
      </w:r>
    </w:p>
    <w:p w14:paraId="62B670F7" w14:textId="77777777" w:rsidR="00F56913" w:rsidRPr="00F56913" w:rsidRDefault="00F56913" w:rsidP="00737A7C">
      <w:pPr>
        <w:spacing w:after="0" w:line="480" w:lineRule="auto"/>
        <w:jc w:val="center"/>
        <w:rPr>
          <w:rFonts w:ascii="Times New Roman" w:hAnsi="Times New Roman" w:cs="Times New Roman"/>
          <w:b/>
          <w:sz w:val="24"/>
          <w:szCs w:val="24"/>
        </w:rPr>
      </w:pPr>
      <w:r w:rsidRPr="00F56913">
        <w:rPr>
          <w:rFonts w:ascii="Times New Roman" w:hAnsi="Times New Roman" w:cs="Times New Roman"/>
          <w:b/>
          <w:sz w:val="24"/>
          <w:szCs w:val="24"/>
        </w:rPr>
        <w:t>Analysis</w:t>
      </w:r>
    </w:p>
    <w:p w14:paraId="0C18A0E8" w14:textId="77777777" w:rsidR="008211D7" w:rsidRDefault="008211D7" w:rsidP="007C659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analyzed this data using </w:t>
      </w:r>
      <w:r w:rsidRPr="006622AE">
        <w:rPr>
          <w:rFonts w:ascii="Courier New" w:hAnsi="Courier New" w:cs="Courier New"/>
          <w:sz w:val="24"/>
          <w:szCs w:val="24"/>
        </w:rPr>
        <w:t>IBM SPSS Statistics 25</w:t>
      </w:r>
      <w:r>
        <w:rPr>
          <w:rFonts w:ascii="Times New Roman" w:hAnsi="Times New Roman" w:cs="Times New Roman"/>
          <w:sz w:val="24"/>
          <w:szCs w:val="24"/>
        </w:rPr>
        <w:t xml:space="preserve">.  I verified that the correct data type and data variable type was applied to each variable in the variable view tab.  I assigned the </w:t>
      </w:r>
      <w:r w:rsidRPr="006622AE">
        <w:rPr>
          <w:rFonts w:ascii="Courier New" w:hAnsi="Courier New" w:cs="Courier New"/>
          <w:sz w:val="24"/>
          <w:szCs w:val="24"/>
        </w:rPr>
        <w:t>logCRECEIVE</w:t>
      </w:r>
      <w:r>
        <w:rPr>
          <w:rFonts w:ascii="Times New Roman" w:hAnsi="Times New Roman" w:cs="Times New Roman"/>
          <w:sz w:val="24"/>
          <w:szCs w:val="24"/>
        </w:rPr>
        <w:t xml:space="preserve"> as the dependent variable.  I used the </w:t>
      </w:r>
      <w:r w:rsidRPr="006622AE">
        <w:rPr>
          <w:rFonts w:ascii="Courier New" w:hAnsi="Courier New" w:cs="Courier New"/>
          <w:sz w:val="24"/>
          <w:szCs w:val="24"/>
        </w:rPr>
        <w:t xml:space="preserve">Analyze &gt; Regression &gt; Linear </w:t>
      </w:r>
      <w:r>
        <w:rPr>
          <w:rFonts w:ascii="Times New Roman" w:hAnsi="Times New Roman" w:cs="Times New Roman"/>
          <w:sz w:val="24"/>
          <w:szCs w:val="24"/>
        </w:rPr>
        <w:t>function to conduct a hierarchical regression analysis.</w:t>
      </w:r>
      <w:r w:rsidR="006622AE">
        <w:rPr>
          <w:rFonts w:ascii="Times New Roman" w:hAnsi="Times New Roman" w:cs="Times New Roman"/>
          <w:sz w:val="24"/>
          <w:szCs w:val="24"/>
        </w:rPr>
        <w:t xml:space="preserve">  The options I selected inclu</w:t>
      </w:r>
      <w:r w:rsidR="0063655F">
        <w:rPr>
          <w:rFonts w:ascii="Times New Roman" w:hAnsi="Times New Roman" w:cs="Times New Roman"/>
          <w:sz w:val="24"/>
          <w:szCs w:val="24"/>
        </w:rPr>
        <w:t>ded model fit, R square change,</w:t>
      </w:r>
      <w:r w:rsidR="006622AE">
        <w:rPr>
          <w:rFonts w:ascii="Times New Roman" w:hAnsi="Times New Roman" w:cs="Times New Roman"/>
          <w:sz w:val="24"/>
          <w:szCs w:val="24"/>
        </w:rPr>
        <w:t xml:space="preserve"> part and partial correlations</w:t>
      </w:r>
      <w:r w:rsidR="0063655F">
        <w:rPr>
          <w:rFonts w:ascii="Times New Roman" w:hAnsi="Times New Roman" w:cs="Times New Roman"/>
          <w:sz w:val="24"/>
          <w:szCs w:val="24"/>
        </w:rPr>
        <w:t>, and collinearity diagnostics</w:t>
      </w:r>
      <w:r w:rsidR="006622AE">
        <w:rPr>
          <w:rFonts w:ascii="Times New Roman" w:hAnsi="Times New Roman" w:cs="Times New Roman"/>
          <w:sz w:val="24"/>
          <w:szCs w:val="24"/>
        </w:rPr>
        <w:t xml:space="preserve"> for the regression statistics; estimates, a confidence level of 95 percent, and covariance matrix for the </w:t>
      </w:r>
      <w:r w:rsidR="006622AE">
        <w:rPr>
          <w:rFonts w:ascii="Times New Roman" w:hAnsi="Times New Roman" w:cs="Times New Roman"/>
          <w:sz w:val="24"/>
          <w:szCs w:val="24"/>
        </w:rPr>
        <w:lastRenderedPageBreak/>
        <w:t>regression coe</w:t>
      </w:r>
      <w:r w:rsidR="0063655F">
        <w:rPr>
          <w:rFonts w:ascii="Times New Roman" w:hAnsi="Times New Roman" w:cs="Times New Roman"/>
          <w:sz w:val="24"/>
          <w:szCs w:val="24"/>
        </w:rPr>
        <w:t>fficients; and Durbin-Watson,</w:t>
      </w:r>
      <w:r w:rsidR="006622AE">
        <w:rPr>
          <w:rFonts w:ascii="Times New Roman" w:hAnsi="Times New Roman" w:cs="Times New Roman"/>
          <w:sz w:val="24"/>
          <w:szCs w:val="24"/>
        </w:rPr>
        <w:t xml:space="preserve"> casewise diagnostics for outliers beyond 3 standard deviations for the residuals.</w:t>
      </w:r>
    </w:p>
    <w:p w14:paraId="27E18A59" w14:textId="77777777" w:rsidR="00B543ED" w:rsidRDefault="00695BEB" w:rsidP="007C659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each model I used the enter method.  </w:t>
      </w:r>
      <w:r w:rsidR="00F0254D">
        <w:rPr>
          <w:rFonts w:ascii="Times New Roman" w:hAnsi="Times New Roman" w:cs="Times New Roman"/>
          <w:sz w:val="24"/>
          <w:szCs w:val="24"/>
        </w:rPr>
        <w:t xml:space="preserve">The first model in the hierarchical regression analysis included the </w:t>
      </w:r>
      <w:r w:rsidR="00F0254D" w:rsidRPr="00F0254D">
        <w:rPr>
          <w:rFonts w:ascii="Courier New" w:hAnsi="Courier New" w:cs="Courier New"/>
          <w:sz w:val="24"/>
          <w:szCs w:val="24"/>
        </w:rPr>
        <w:t>CLAIMS</w:t>
      </w:r>
      <w:r w:rsidR="00F0254D">
        <w:rPr>
          <w:rFonts w:ascii="Times New Roman" w:hAnsi="Times New Roman" w:cs="Times New Roman"/>
          <w:sz w:val="24"/>
          <w:szCs w:val="24"/>
        </w:rPr>
        <w:t xml:space="preserve">, </w:t>
      </w:r>
      <w:r w:rsidR="00F0254D" w:rsidRPr="00F0254D">
        <w:rPr>
          <w:rFonts w:ascii="Courier New" w:hAnsi="Courier New" w:cs="Courier New"/>
          <w:sz w:val="24"/>
          <w:szCs w:val="24"/>
        </w:rPr>
        <w:t>CMADE</w:t>
      </w:r>
      <w:r w:rsidR="00F0254D">
        <w:rPr>
          <w:rFonts w:ascii="Times New Roman" w:hAnsi="Times New Roman" w:cs="Times New Roman"/>
          <w:sz w:val="24"/>
          <w:szCs w:val="24"/>
        </w:rPr>
        <w:t xml:space="preserve">, </w:t>
      </w:r>
      <w:r w:rsidR="00F0254D" w:rsidRPr="00F0254D">
        <w:rPr>
          <w:rFonts w:ascii="Courier New" w:hAnsi="Courier New" w:cs="Courier New"/>
          <w:sz w:val="24"/>
          <w:szCs w:val="24"/>
        </w:rPr>
        <w:t>GENERAL</w:t>
      </w:r>
      <w:r w:rsidR="00F0254D">
        <w:rPr>
          <w:rFonts w:ascii="Times New Roman" w:hAnsi="Times New Roman" w:cs="Times New Roman"/>
          <w:sz w:val="24"/>
          <w:szCs w:val="24"/>
        </w:rPr>
        <w:t xml:space="preserve">, </w:t>
      </w:r>
      <w:r w:rsidR="00F0254D" w:rsidRPr="00F0254D">
        <w:rPr>
          <w:rFonts w:ascii="Courier New" w:hAnsi="Courier New" w:cs="Courier New"/>
          <w:sz w:val="24"/>
          <w:szCs w:val="24"/>
        </w:rPr>
        <w:t>GYEAR</w:t>
      </w:r>
      <w:r w:rsidR="00F0254D">
        <w:rPr>
          <w:rFonts w:ascii="Times New Roman" w:hAnsi="Times New Roman" w:cs="Times New Roman"/>
          <w:sz w:val="24"/>
          <w:szCs w:val="24"/>
        </w:rPr>
        <w:t xml:space="preserve">, </w:t>
      </w:r>
      <w:r w:rsidR="00F0254D" w:rsidRPr="00F0254D">
        <w:rPr>
          <w:rFonts w:ascii="Courier New" w:hAnsi="Courier New" w:cs="Courier New"/>
          <w:sz w:val="24"/>
          <w:szCs w:val="24"/>
        </w:rPr>
        <w:t>ORIGINAL</w:t>
      </w:r>
      <w:r w:rsidR="00F0254D">
        <w:rPr>
          <w:rFonts w:ascii="Times New Roman" w:hAnsi="Times New Roman" w:cs="Times New Roman"/>
          <w:sz w:val="24"/>
          <w:szCs w:val="24"/>
        </w:rPr>
        <w:t xml:space="preserve">, and </w:t>
      </w:r>
      <w:r w:rsidR="00F0254D" w:rsidRPr="00F0254D">
        <w:rPr>
          <w:rFonts w:ascii="Courier New" w:hAnsi="Courier New" w:cs="Courier New"/>
          <w:sz w:val="24"/>
          <w:szCs w:val="24"/>
        </w:rPr>
        <w:t>RATIOCIT</w:t>
      </w:r>
      <w:r w:rsidR="00F0254D">
        <w:rPr>
          <w:rFonts w:ascii="Times New Roman" w:hAnsi="Times New Roman" w:cs="Times New Roman"/>
          <w:sz w:val="24"/>
          <w:szCs w:val="24"/>
        </w:rPr>
        <w:t xml:space="preserve"> variables</w:t>
      </w:r>
      <w:r w:rsidR="00F56913">
        <w:rPr>
          <w:rFonts w:ascii="Times New Roman" w:hAnsi="Times New Roman" w:cs="Times New Roman"/>
          <w:sz w:val="24"/>
          <w:szCs w:val="24"/>
        </w:rPr>
        <w:t xml:space="preserve"> as</w:t>
      </w:r>
      <w:r w:rsidR="002E118F">
        <w:rPr>
          <w:rFonts w:ascii="Times New Roman" w:hAnsi="Times New Roman" w:cs="Times New Roman"/>
          <w:sz w:val="24"/>
          <w:szCs w:val="24"/>
        </w:rPr>
        <w:t xml:space="preserve"> independent variables (IVs)</w:t>
      </w:r>
      <w:r w:rsidR="00F0254D">
        <w:rPr>
          <w:rFonts w:ascii="Times New Roman" w:hAnsi="Times New Roman" w:cs="Times New Roman"/>
          <w:sz w:val="24"/>
          <w:szCs w:val="24"/>
        </w:rPr>
        <w:t xml:space="preserve">.  </w:t>
      </w:r>
      <w:r w:rsidR="00953E10">
        <w:rPr>
          <w:rFonts w:ascii="Times New Roman" w:hAnsi="Times New Roman" w:cs="Times New Roman"/>
          <w:sz w:val="24"/>
          <w:szCs w:val="24"/>
        </w:rPr>
        <w:t xml:space="preserve">The claims of a patent define the scope of the subject that it </w:t>
      </w:r>
      <w:r w:rsidR="00955146">
        <w:rPr>
          <w:rFonts w:ascii="Times New Roman" w:hAnsi="Times New Roman" w:cs="Times New Roman"/>
          <w:sz w:val="24"/>
          <w:szCs w:val="24"/>
        </w:rPr>
        <w:t>asserts</w:t>
      </w:r>
      <w:r w:rsidR="00953E10">
        <w:rPr>
          <w:rFonts w:ascii="Times New Roman" w:hAnsi="Times New Roman" w:cs="Times New Roman"/>
          <w:sz w:val="24"/>
          <w:szCs w:val="24"/>
        </w:rPr>
        <w:t xml:space="preserve"> to be novel, nonobvious, and useful.  </w:t>
      </w:r>
      <w:r w:rsidR="00B543ED">
        <w:rPr>
          <w:rFonts w:ascii="Times New Roman" w:hAnsi="Times New Roman" w:cs="Times New Roman"/>
          <w:sz w:val="24"/>
          <w:szCs w:val="24"/>
        </w:rPr>
        <w:t>I theorize</w:t>
      </w:r>
      <w:r w:rsidR="0041313C">
        <w:rPr>
          <w:rFonts w:ascii="Times New Roman" w:hAnsi="Times New Roman" w:cs="Times New Roman"/>
          <w:sz w:val="24"/>
          <w:szCs w:val="24"/>
        </w:rPr>
        <w:t>d</w:t>
      </w:r>
      <w:r w:rsidR="00B543ED">
        <w:rPr>
          <w:rFonts w:ascii="Times New Roman" w:hAnsi="Times New Roman" w:cs="Times New Roman"/>
          <w:sz w:val="24"/>
          <w:szCs w:val="24"/>
        </w:rPr>
        <w:t xml:space="preserve"> that the more claims that are included in a patent (</w:t>
      </w:r>
      <w:r w:rsidR="00B543ED" w:rsidRPr="0041313C">
        <w:rPr>
          <w:rFonts w:ascii="Courier New" w:hAnsi="Courier New" w:cs="Courier New"/>
          <w:sz w:val="24"/>
          <w:szCs w:val="24"/>
        </w:rPr>
        <w:t>CLAIMS</w:t>
      </w:r>
      <w:r w:rsidR="00B543ED">
        <w:rPr>
          <w:rFonts w:ascii="Times New Roman" w:hAnsi="Times New Roman" w:cs="Times New Roman"/>
          <w:sz w:val="24"/>
          <w:szCs w:val="24"/>
        </w:rPr>
        <w:t>) the more opportunities i</w:t>
      </w:r>
      <w:r w:rsidR="00955146">
        <w:rPr>
          <w:rFonts w:ascii="Times New Roman" w:hAnsi="Times New Roman" w:cs="Times New Roman"/>
          <w:sz w:val="24"/>
          <w:szCs w:val="24"/>
        </w:rPr>
        <w:t xml:space="preserve">t has to be cited </w:t>
      </w:r>
      <w:r w:rsidR="00B543ED">
        <w:rPr>
          <w:rFonts w:ascii="Times New Roman" w:hAnsi="Times New Roman" w:cs="Times New Roman"/>
          <w:sz w:val="24"/>
          <w:szCs w:val="24"/>
        </w:rPr>
        <w:t>another patent</w:t>
      </w:r>
      <w:r w:rsidR="00955146">
        <w:rPr>
          <w:rFonts w:ascii="Times New Roman" w:hAnsi="Times New Roman" w:cs="Times New Roman"/>
          <w:sz w:val="24"/>
          <w:szCs w:val="24"/>
        </w:rPr>
        <w:t>s</w:t>
      </w:r>
      <w:r w:rsidR="00B543ED">
        <w:rPr>
          <w:rFonts w:ascii="Times New Roman" w:hAnsi="Times New Roman" w:cs="Times New Roman"/>
          <w:sz w:val="24"/>
          <w:szCs w:val="24"/>
        </w:rPr>
        <w:t>.  I suspect</w:t>
      </w:r>
      <w:r w:rsidR="00953E10">
        <w:rPr>
          <w:rFonts w:ascii="Times New Roman" w:hAnsi="Times New Roman" w:cs="Times New Roman"/>
          <w:sz w:val="24"/>
          <w:szCs w:val="24"/>
        </w:rPr>
        <w:t>ed</w:t>
      </w:r>
      <w:r w:rsidR="00B543ED">
        <w:rPr>
          <w:rFonts w:ascii="Times New Roman" w:hAnsi="Times New Roman" w:cs="Times New Roman"/>
          <w:sz w:val="24"/>
          <w:szCs w:val="24"/>
        </w:rPr>
        <w:t xml:space="preserve"> that the number of citations made by a patent (</w:t>
      </w:r>
      <w:r w:rsidR="00B543ED" w:rsidRPr="0041313C">
        <w:rPr>
          <w:rFonts w:ascii="Courier New" w:hAnsi="Courier New" w:cs="Courier New"/>
          <w:sz w:val="24"/>
          <w:szCs w:val="24"/>
        </w:rPr>
        <w:t>CMADE</w:t>
      </w:r>
      <w:r w:rsidR="00B543ED">
        <w:rPr>
          <w:rFonts w:ascii="Times New Roman" w:hAnsi="Times New Roman" w:cs="Times New Roman"/>
          <w:sz w:val="24"/>
          <w:szCs w:val="24"/>
        </w:rPr>
        <w:t xml:space="preserve">) would indicate its relevance </w:t>
      </w:r>
      <w:r w:rsidR="00955146">
        <w:rPr>
          <w:rFonts w:ascii="Times New Roman" w:hAnsi="Times New Roman" w:cs="Times New Roman"/>
          <w:sz w:val="24"/>
          <w:szCs w:val="24"/>
        </w:rPr>
        <w:t xml:space="preserve">to the field of interest </w:t>
      </w:r>
      <w:r w:rsidR="00B543ED">
        <w:rPr>
          <w:rFonts w:ascii="Times New Roman" w:hAnsi="Times New Roman" w:cs="Times New Roman"/>
          <w:sz w:val="24"/>
          <w:szCs w:val="24"/>
        </w:rPr>
        <w:t>and thus the more citations made the higher the likelihood it will be relevant to other technologies</w:t>
      </w:r>
      <w:r w:rsidR="00955146">
        <w:rPr>
          <w:rFonts w:ascii="Times New Roman" w:hAnsi="Times New Roman" w:cs="Times New Roman"/>
          <w:sz w:val="24"/>
          <w:szCs w:val="24"/>
        </w:rPr>
        <w:t xml:space="preserve"> in the field</w:t>
      </w:r>
      <w:r w:rsidR="00B543ED">
        <w:rPr>
          <w:rFonts w:ascii="Times New Roman" w:hAnsi="Times New Roman" w:cs="Times New Roman"/>
          <w:sz w:val="24"/>
          <w:szCs w:val="24"/>
        </w:rPr>
        <w:t xml:space="preserve">. </w:t>
      </w:r>
      <w:r w:rsidR="00955146">
        <w:rPr>
          <w:rFonts w:ascii="Times New Roman" w:hAnsi="Times New Roman" w:cs="Times New Roman"/>
          <w:sz w:val="24"/>
          <w:szCs w:val="24"/>
        </w:rPr>
        <w:t xml:space="preserve"> </w:t>
      </w:r>
      <w:r w:rsidR="00B543ED">
        <w:rPr>
          <w:rFonts w:ascii="Times New Roman" w:hAnsi="Times New Roman" w:cs="Times New Roman"/>
          <w:sz w:val="24"/>
          <w:szCs w:val="24"/>
        </w:rPr>
        <w:t>I surmise</w:t>
      </w:r>
      <w:r w:rsidR="00953E10">
        <w:rPr>
          <w:rFonts w:ascii="Times New Roman" w:hAnsi="Times New Roman" w:cs="Times New Roman"/>
          <w:sz w:val="24"/>
          <w:szCs w:val="24"/>
        </w:rPr>
        <w:t>d</w:t>
      </w:r>
      <w:r w:rsidR="00B543ED">
        <w:rPr>
          <w:rFonts w:ascii="Times New Roman" w:hAnsi="Times New Roman" w:cs="Times New Roman"/>
          <w:sz w:val="24"/>
          <w:szCs w:val="24"/>
        </w:rPr>
        <w:t xml:space="preserve"> that the more general </w:t>
      </w:r>
      <w:r w:rsidR="00955146">
        <w:rPr>
          <w:rFonts w:ascii="Times New Roman" w:hAnsi="Times New Roman" w:cs="Times New Roman"/>
          <w:sz w:val="24"/>
          <w:szCs w:val="24"/>
        </w:rPr>
        <w:t xml:space="preserve">the nature of </w:t>
      </w:r>
      <w:r w:rsidR="00B543ED">
        <w:rPr>
          <w:rFonts w:ascii="Times New Roman" w:hAnsi="Times New Roman" w:cs="Times New Roman"/>
          <w:sz w:val="24"/>
          <w:szCs w:val="24"/>
        </w:rPr>
        <w:t>a patent (</w:t>
      </w:r>
      <w:r w:rsidR="00B543ED" w:rsidRPr="0041313C">
        <w:rPr>
          <w:rFonts w:ascii="Courier New" w:hAnsi="Courier New" w:cs="Courier New"/>
          <w:sz w:val="24"/>
          <w:szCs w:val="24"/>
        </w:rPr>
        <w:t>GENERAL</w:t>
      </w:r>
      <w:r w:rsidR="00B543ED">
        <w:rPr>
          <w:rFonts w:ascii="Times New Roman" w:hAnsi="Times New Roman" w:cs="Times New Roman"/>
          <w:sz w:val="24"/>
          <w:szCs w:val="24"/>
        </w:rPr>
        <w:t xml:space="preserve">) the more likely it is to be relevant to a wide variety of fields. I </w:t>
      </w:r>
      <w:r w:rsidR="00673CBB">
        <w:rPr>
          <w:rFonts w:ascii="Times New Roman" w:hAnsi="Times New Roman" w:cs="Times New Roman"/>
          <w:sz w:val="24"/>
          <w:szCs w:val="24"/>
        </w:rPr>
        <w:t>expect</w:t>
      </w:r>
      <w:r w:rsidR="00953E10">
        <w:rPr>
          <w:rFonts w:ascii="Times New Roman" w:hAnsi="Times New Roman" w:cs="Times New Roman"/>
          <w:sz w:val="24"/>
          <w:szCs w:val="24"/>
        </w:rPr>
        <w:t>ed the older a patent was</w:t>
      </w:r>
      <w:r w:rsidR="00B543ED">
        <w:rPr>
          <w:rFonts w:ascii="Times New Roman" w:hAnsi="Times New Roman" w:cs="Times New Roman"/>
          <w:sz w:val="24"/>
          <w:szCs w:val="24"/>
        </w:rPr>
        <w:t xml:space="preserve"> (</w:t>
      </w:r>
      <w:r w:rsidR="00B543ED" w:rsidRPr="0041313C">
        <w:rPr>
          <w:rFonts w:ascii="Courier New" w:hAnsi="Courier New" w:cs="Courier New"/>
          <w:sz w:val="24"/>
          <w:szCs w:val="24"/>
        </w:rPr>
        <w:t>GYEAR</w:t>
      </w:r>
      <w:r w:rsidR="00953E10">
        <w:rPr>
          <w:rFonts w:ascii="Times New Roman" w:hAnsi="Times New Roman" w:cs="Times New Roman"/>
          <w:sz w:val="24"/>
          <w:szCs w:val="24"/>
        </w:rPr>
        <w:t>) the less likely it was to</w:t>
      </w:r>
      <w:r w:rsidR="00B543ED">
        <w:rPr>
          <w:rFonts w:ascii="Times New Roman" w:hAnsi="Times New Roman" w:cs="Times New Roman"/>
          <w:sz w:val="24"/>
          <w:szCs w:val="24"/>
        </w:rPr>
        <w:t xml:space="preserve"> be relevant to other technologies beca</w:t>
      </w:r>
      <w:r w:rsidR="00FC1B43">
        <w:rPr>
          <w:rFonts w:ascii="Times New Roman" w:hAnsi="Times New Roman" w:cs="Times New Roman"/>
          <w:sz w:val="24"/>
          <w:szCs w:val="24"/>
        </w:rPr>
        <w:t>use of</w:t>
      </w:r>
      <w:r w:rsidR="00B543ED">
        <w:rPr>
          <w:rFonts w:ascii="Times New Roman" w:hAnsi="Times New Roman" w:cs="Times New Roman"/>
          <w:sz w:val="24"/>
          <w:szCs w:val="24"/>
        </w:rPr>
        <w:t xml:space="preserve"> half-life effects.  </w:t>
      </w:r>
      <w:commentRangeStart w:id="27"/>
      <w:r w:rsidR="00673CBB">
        <w:rPr>
          <w:rFonts w:ascii="Times New Roman" w:hAnsi="Times New Roman" w:cs="Times New Roman"/>
          <w:sz w:val="24"/>
          <w:szCs w:val="24"/>
        </w:rPr>
        <w:t xml:space="preserve">Based on the results of my previous analysis, </w:t>
      </w:r>
      <w:r w:rsidR="00B543ED">
        <w:rPr>
          <w:rFonts w:ascii="Times New Roman" w:hAnsi="Times New Roman" w:cs="Times New Roman"/>
          <w:sz w:val="24"/>
          <w:szCs w:val="24"/>
        </w:rPr>
        <w:t xml:space="preserve">I </w:t>
      </w:r>
      <w:r w:rsidR="00673CBB">
        <w:rPr>
          <w:rFonts w:ascii="Times New Roman" w:hAnsi="Times New Roman" w:cs="Times New Roman"/>
          <w:sz w:val="24"/>
          <w:szCs w:val="24"/>
        </w:rPr>
        <w:t>suspect</w:t>
      </w:r>
      <w:r w:rsidR="00953E10">
        <w:rPr>
          <w:rFonts w:ascii="Times New Roman" w:hAnsi="Times New Roman" w:cs="Times New Roman"/>
          <w:sz w:val="24"/>
          <w:szCs w:val="24"/>
        </w:rPr>
        <w:t>ed</w:t>
      </w:r>
      <w:r w:rsidR="00B543ED">
        <w:rPr>
          <w:rFonts w:ascii="Times New Roman" w:hAnsi="Times New Roman" w:cs="Times New Roman"/>
          <w:sz w:val="24"/>
          <w:szCs w:val="24"/>
        </w:rPr>
        <w:t xml:space="preserve"> that patents that rate high on originality (</w:t>
      </w:r>
      <w:r w:rsidR="00B543ED" w:rsidRPr="0041313C">
        <w:rPr>
          <w:rFonts w:ascii="Courier New" w:hAnsi="Courier New" w:cs="Courier New"/>
          <w:sz w:val="24"/>
          <w:szCs w:val="24"/>
        </w:rPr>
        <w:t>ORIGINAL</w:t>
      </w:r>
      <w:r w:rsidR="00953E10">
        <w:rPr>
          <w:rFonts w:ascii="Times New Roman" w:hAnsi="Times New Roman" w:cs="Times New Roman"/>
          <w:sz w:val="24"/>
          <w:szCs w:val="24"/>
        </w:rPr>
        <w:t>) would</w:t>
      </w:r>
      <w:r w:rsidR="00B543ED">
        <w:rPr>
          <w:rFonts w:ascii="Times New Roman" w:hAnsi="Times New Roman" w:cs="Times New Roman"/>
          <w:sz w:val="24"/>
          <w:szCs w:val="24"/>
        </w:rPr>
        <w:t xml:space="preserve"> </w:t>
      </w:r>
      <w:r w:rsidR="00953E10">
        <w:rPr>
          <w:rFonts w:ascii="Times New Roman" w:hAnsi="Times New Roman" w:cs="Times New Roman"/>
          <w:sz w:val="24"/>
          <w:szCs w:val="24"/>
        </w:rPr>
        <w:t>probably</w:t>
      </w:r>
      <w:r w:rsidR="00B543ED">
        <w:rPr>
          <w:rFonts w:ascii="Times New Roman" w:hAnsi="Times New Roman" w:cs="Times New Roman"/>
          <w:sz w:val="24"/>
          <w:szCs w:val="24"/>
        </w:rPr>
        <w:t xml:space="preserve"> not be relevant to technologies</w:t>
      </w:r>
      <w:r w:rsidR="00673CBB">
        <w:rPr>
          <w:rFonts w:ascii="Times New Roman" w:hAnsi="Times New Roman" w:cs="Times New Roman"/>
          <w:sz w:val="24"/>
          <w:szCs w:val="24"/>
        </w:rPr>
        <w:t xml:space="preserve"> because they likely make use of new paradigms that a</w:t>
      </w:r>
      <w:r w:rsidR="00953E10">
        <w:rPr>
          <w:rFonts w:ascii="Times New Roman" w:hAnsi="Times New Roman" w:cs="Times New Roman"/>
          <w:sz w:val="24"/>
          <w:szCs w:val="24"/>
        </w:rPr>
        <w:t>re incompatible with the popular</w:t>
      </w:r>
      <w:r w:rsidR="00673CBB">
        <w:rPr>
          <w:rFonts w:ascii="Times New Roman" w:hAnsi="Times New Roman" w:cs="Times New Roman"/>
          <w:sz w:val="24"/>
          <w:szCs w:val="24"/>
        </w:rPr>
        <w:t xml:space="preserve"> </w:t>
      </w:r>
      <w:r w:rsidR="00FC1B43">
        <w:rPr>
          <w:rFonts w:ascii="Times New Roman" w:hAnsi="Times New Roman" w:cs="Times New Roman"/>
          <w:sz w:val="24"/>
          <w:szCs w:val="24"/>
        </w:rPr>
        <w:t>approaches to</w:t>
      </w:r>
      <w:r w:rsidR="00673CBB">
        <w:rPr>
          <w:rFonts w:ascii="Times New Roman" w:hAnsi="Times New Roman" w:cs="Times New Roman"/>
          <w:sz w:val="24"/>
          <w:szCs w:val="24"/>
        </w:rPr>
        <w:t xml:space="preserve"> innovation</w:t>
      </w:r>
      <w:r w:rsidR="00FC1B43">
        <w:rPr>
          <w:rFonts w:ascii="Times New Roman" w:hAnsi="Times New Roman" w:cs="Times New Roman"/>
          <w:sz w:val="24"/>
          <w:szCs w:val="24"/>
        </w:rPr>
        <w:t xml:space="preserve"> within a field</w:t>
      </w:r>
      <w:r w:rsidR="00673CBB">
        <w:rPr>
          <w:rFonts w:ascii="Times New Roman" w:hAnsi="Times New Roman" w:cs="Times New Roman"/>
          <w:sz w:val="24"/>
          <w:szCs w:val="24"/>
        </w:rPr>
        <w:t xml:space="preserve"> at that point in time.</w:t>
      </w:r>
      <w:r w:rsidR="00FC1B43">
        <w:rPr>
          <w:rFonts w:ascii="Times New Roman" w:hAnsi="Times New Roman" w:cs="Times New Roman"/>
          <w:sz w:val="24"/>
          <w:szCs w:val="24"/>
        </w:rPr>
        <w:t xml:space="preserve">  </w:t>
      </w:r>
      <w:commentRangeEnd w:id="27"/>
      <w:r w:rsidR="00F67AF1">
        <w:rPr>
          <w:rStyle w:val="CommentReference"/>
        </w:rPr>
        <w:commentReference w:id="27"/>
      </w:r>
      <w:r w:rsidR="00953E10">
        <w:rPr>
          <w:rFonts w:ascii="Times New Roman" w:hAnsi="Times New Roman" w:cs="Times New Roman"/>
          <w:sz w:val="24"/>
          <w:szCs w:val="24"/>
        </w:rPr>
        <w:t>I included t</w:t>
      </w:r>
      <w:r w:rsidR="00FC1B43">
        <w:rPr>
          <w:rFonts w:ascii="Times New Roman" w:hAnsi="Times New Roman" w:cs="Times New Roman"/>
          <w:sz w:val="24"/>
          <w:szCs w:val="24"/>
        </w:rPr>
        <w:t>he ratio of citations made by all patents granted since 1963 to the total number of citations made by a particular patent (</w:t>
      </w:r>
      <w:r w:rsidR="00FC1B43" w:rsidRPr="0041313C">
        <w:rPr>
          <w:rFonts w:ascii="Courier New" w:hAnsi="Courier New" w:cs="Courier New"/>
          <w:sz w:val="24"/>
          <w:szCs w:val="24"/>
        </w:rPr>
        <w:t>RATIOCIT</w:t>
      </w:r>
      <w:r w:rsidR="00FC1B43">
        <w:rPr>
          <w:rFonts w:ascii="Times New Roman" w:hAnsi="Times New Roman" w:cs="Times New Roman"/>
          <w:sz w:val="24"/>
          <w:szCs w:val="24"/>
        </w:rPr>
        <w:t>) in the model because I theorize</w:t>
      </w:r>
      <w:r w:rsidR="00953E10">
        <w:rPr>
          <w:rFonts w:ascii="Times New Roman" w:hAnsi="Times New Roman" w:cs="Times New Roman"/>
          <w:sz w:val="24"/>
          <w:szCs w:val="24"/>
        </w:rPr>
        <w:t>d</w:t>
      </w:r>
      <w:r w:rsidR="00FC1B43">
        <w:rPr>
          <w:rFonts w:ascii="Times New Roman" w:hAnsi="Times New Roman" w:cs="Times New Roman"/>
          <w:sz w:val="24"/>
          <w:szCs w:val="24"/>
        </w:rPr>
        <w:t xml:space="preserve"> that this is an indication of overall technology transfer activity.  The greater the overall level of technology transfer activity, the more likely that any given patent will be cited by other patents.</w:t>
      </w:r>
    </w:p>
    <w:p w14:paraId="1285364D" w14:textId="77777777" w:rsidR="00F0254D" w:rsidRDefault="00AA1CA2" w:rsidP="007C659B">
      <w:pPr>
        <w:spacing w:after="0" w:line="480" w:lineRule="auto"/>
        <w:ind w:firstLine="720"/>
        <w:rPr>
          <w:rFonts w:ascii="Times New Roman" w:hAnsi="Times New Roman" w:cs="Times New Roman"/>
          <w:sz w:val="24"/>
          <w:szCs w:val="24"/>
        </w:rPr>
      </w:pPr>
      <w:commentRangeStart w:id="28"/>
      <w:r>
        <w:rPr>
          <w:rFonts w:ascii="Times New Roman" w:hAnsi="Times New Roman" w:cs="Times New Roman"/>
          <w:sz w:val="24"/>
          <w:szCs w:val="24"/>
        </w:rPr>
        <w:t>In addition to the IVs included in the first model, t</w:t>
      </w:r>
      <w:r w:rsidR="00F0254D">
        <w:rPr>
          <w:rFonts w:ascii="Times New Roman" w:hAnsi="Times New Roman" w:cs="Times New Roman"/>
          <w:sz w:val="24"/>
          <w:szCs w:val="24"/>
        </w:rPr>
        <w:t xml:space="preserve">he second model included the </w:t>
      </w:r>
      <w:r w:rsidR="00F0254D" w:rsidRPr="00F0254D">
        <w:rPr>
          <w:rFonts w:ascii="Courier New" w:hAnsi="Courier New" w:cs="Courier New"/>
          <w:sz w:val="24"/>
          <w:szCs w:val="24"/>
        </w:rPr>
        <w:t>SECDUPBD</w:t>
      </w:r>
      <w:r w:rsidR="00F0254D">
        <w:rPr>
          <w:rFonts w:ascii="Times New Roman" w:hAnsi="Times New Roman" w:cs="Times New Roman"/>
          <w:sz w:val="24"/>
          <w:szCs w:val="24"/>
        </w:rPr>
        <w:t xml:space="preserve">, </w:t>
      </w:r>
      <w:r w:rsidR="00F0254D" w:rsidRPr="00F0254D">
        <w:rPr>
          <w:rFonts w:ascii="Courier New" w:hAnsi="Courier New" w:cs="Courier New"/>
          <w:sz w:val="24"/>
          <w:szCs w:val="24"/>
        </w:rPr>
        <w:t>SELFCTUB</w:t>
      </w:r>
      <w:r w:rsidR="00F0254D">
        <w:rPr>
          <w:rFonts w:ascii="Times New Roman" w:hAnsi="Times New Roman" w:cs="Times New Roman"/>
          <w:sz w:val="24"/>
          <w:szCs w:val="24"/>
        </w:rPr>
        <w:t xml:space="preserve">, and </w:t>
      </w:r>
      <w:r w:rsidR="00F0254D" w:rsidRPr="00F0254D">
        <w:rPr>
          <w:rFonts w:ascii="Courier New" w:hAnsi="Courier New" w:cs="Courier New"/>
          <w:sz w:val="24"/>
          <w:szCs w:val="24"/>
        </w:rPr>
        <w:t>CLAIMSORIGINAL</w:t>
      </w:r>
      <w:r w:rsidR="00F0254D">
        <w:rPr>
          <w:rFonts w:ascii="Times New Roman" w:hAnsi="Times New Roman" w:cs="Times New Roman"/>
          <w:sz w:val="24"/>
          <w:szCs w:val="24"/>
        </w:rPr>
        <w:t xml:space="preserve"> variables</w:t>
      </w:r>
      <w:r w:rsidR="002E118F">
        <w:rPr>
          <w:rFonts w:ascii="Times New Roman" w:hAnsi="Times New Roman" w:cs="Times New Roman"/>
          <w:sz w:val="24"/>
          <w:szCs w:val="24"/>
        </w:rPr>
        <w:t xml:space="preserve"> </w:t>
      </w:r>
      <w:r w:rsidR="00C11AED">
        <w:rPr>
          <w:rFonts w:ascii="Times New Roman" w:hAnsi="Times New Roman" w:cs="Times New Roman"/>
          <w:sz w:val="24"/>
          <w:szCs w:val="24"/>
        </w:rPr>
        <w:t>to test whether the addition of these variables improved the fit of the regression model.</w:t>
      </w:r>
      <w:r w:rsidR="00FC1B43">
        <w:rPr>
          <w:rFonts w:ascii="Times New Roman" w:hAnsi="Times New Roman" w:cs="Times New Roman"/>
          <w:sz w:val="24"/>
          <w:szCs w:val="24"/>
        </w:rPr>
        <w:t xml:space="preserve">  The </w:t>
      </w:r>
      <w:r w:rsidR="00FC1B43" w:rsidRPr="00EC5029">
        <w:rPr>
          <w:rFonts w:ascii="Courier New" w:hAnsi="Courier New" w:cs="Courier New"/>
          <w:sz w:val="24"/>
          <w:szCs w:val="24"/>
        </w:rPr>
        <w:t>SECDUPBD</w:t>
      </w:r>
      <w:r w:rsidR="00FC1B43">
        <w:rPr>
          <w:rFonts w:ascii="Times New Roman" w:hAnsi="Times New Roman" w:cs="Times New Roman"/>
          <w:sz w:val="24"/>
          <w:szCs w:val="24"/>
        </w:rPr>
        <w:t xml:space="preserve"> and </w:t>
      </w:r>
      <w:r w:rsidR="00FC1B43" w:rsidRPr="00EC5029">
        <w:rPr>
          <w:rFonts w:ascii="Courier New" w:hAnsi="Courier New" w:cs="Courier New"/>
          <w:sz w:val="24"/>
          <w:szCs w:val="24"/>
        </w:rPr>
        <w:t>SELFCTUB</w:t>
      </w:r>
      <w:r w:rsidR="00FC1B43">
        <w:rPr>
          <w:rFonts w:ascii="Times New Roman" w:hAnsi="Times New Roman" w:cs="Times New Roman"/>
          <w:sz w:val="24"/>
          <w:szCs w:val="24"/>
        </w:rPr>
        <w:t xml:space="preserve"> </w:t>
      </w:r>
      <w:r w:rsidR="00FC1B43">
        <w:rPr>
          <w:rFonts w:ascii="Times New Roman" w:hAnsi="Times New Roman" w:cs="Times New Roman"/>
          <w:sz w:val="24"/>
          <w:szCs w:val="24"/>
        </w:rPr>
        <w:lastRenderedPageBreak/>
        <w:t xml:space="preserve">variables </w:t>
      </w:r>
      <w:r w:rsidR="00EC5029">
        <w:rPr>
          <w:rFonts w:ascii="Times New Roman" w:hAnsi="Times New Roman" w:cs="Times New Roman"/>
          <w:sz w:val="24"/>
          <w:szCs w:val="24"/>
        </w:rPr>
        <w:t>account for the number of citations received and made by a patent, respectively, to other patents with the same assignee</w:t>
      </w:r>
      <w:r w:rsidR="00D419D7">
        <w:rPr>
          <w:rFonts w:ascii="Times New Roman" w:hAnsi="Times New Roman" w:cs="Times New Roman"/>
          <w:sz w:val="24"/>
          <w:szCs w:val="24"/>
        </w:rPr>
        <w:t xml:space="preserve"> (typically an organization)</w:t>
      </w:r>
      <w:r w:rsidR="00EC5029">
        <w:rPr>
          <w:rFonts w:ascii="Times New Roman" w:hAnsi="Times New Roman" w:cs="Times New Roman"/>
          <w:sz w:val="24"/>
          <w:szCs w:val="24"/>
        </w:rPr>
        <w:t>.  I anticipate</w:t>
      </w:r>
      <w:r>
        <w:rPr>
          <w:rFonts w:ascii="Times New Roman" w:hAnsi="Times New Roman" w:cs="Times New Roman"/>
          <w:sz w:val="24"/>
          <w:szCs w:val="24"/>
        </w:rPr>
        <w:t>d</w:t>
      </w:r>
      <w:r w:rsidR="00EC5029">
        <w:rPr>
          <w:rFonts w:ascii="Times New Roman" w:hAnsi="Times New Roman" w:cs="Times New Roman"/>
          <w:sz w:val="24"/>
          <w:szCs w:val="24"/>
        </w:rPr>
        <w:t xml:space="preserve"> there is an incentive for an organization to leverage technologies assigned to it as much as possible, thus increasing the chances of technology transfer </w:t>
      </w:r>
      <w:r w:rsidR="00D419D7">
        <w:rPr>
          <w:rFonts w:ascii="Times New Roman" w:hAnsi="Times New Roman" w:cs="Times New Roman"/>
          <w:sz w:val="24"/>
          <w:szCs w:val="24"/>
        </w:rPr>
        <w:t xml:space="preserve">within the organization </w:t>
      </w:r>
      <w:r w:rsidR="00EC5029">
        <w:rPr>
          <w:rFonts w:ascii="Times New Roman" w:hAnsi="Times New Roman" w:cs="Times New Roman"/>
          <w:sz w:val="24"/>
          <w:szCs w:val="24"/>
        </w:rPr>
        <w:t>and</w:t>
      </w:r>
      <w:r w:rsidR="00D419D7">
        <w:rPr>
          <w:rFonts w:ascii="Times New Roman" w:hAnsi="Times New Roman" w:cs="Times New Roman"/>
          <w:sz w:val="24"/>
          <w:szCs w:val="24"/>
        </w:rPr>
        <w:t xml:space="preserve"> thus</w:t>
      </w:r>
      <w:r w:rsidR="00EC5029">
        <w:rPr>
          <w:rFonts w:ascii="Times New Roman" w:hAnsi="Times New Roman" w:cs="Times New Roman"/>
          <w:sz w:val="24"/>
          <w:szCs w:val="24"/>
        </w:rPr>
        <w:t xml:space="preserve"> the number of citations a patent receives. As I indicated above, I included the </w:t>
      </w:r>
      <w:r w:rsidR="00EC5029" w:rsidRPr="00EC5029">
        <w:rPr>
          <w:rFonts w:ascii="Courier New" w:hAnsi="Courier New" w:cs="Courier New"/>
          <w:sz w:val="24"/>
          <w:szCs w:val="24"/>
        </w:rPr>
        <w:t>CLAIMSORIGINAL</w:t>
      </w:r>
      <w:r w:rsidR="00EC5029">
        <w:rPr>
          <w:rFonts w:ascii="Times New Roman" w:hAnsi="Times New Roman" w:cs="Times New Roman"/>
          <w:sz w:val="24"/>
          <w:szCs w:val="24"/>
        </w:rPr>
        <w:t xml:space="preserve"> product term because </w:t>
      </w:r>
      <w:r w:rsidR="00EC5029" w:rsidRPr="00EC5029">
        <w:rPr>
          <w:rFonts w:ascii="Times New Roman" w:hAnsi="Times New Roman" w:cs="Times New Roman"/>
          <w:sz w:val="24"/>
          <w:szCs w:val="24"/>
        </w:rPr>
        <w:t xml:space="preserve">I </w:t>
      </w:r>
      <w:r>
        <w:rPr>
          <w:rFonts w:ascii="Times New Roman" w:hAnsi="Times New Roman" w:cs="Times New Roman"/>
          <w:sz w:val="24"/>
          <w:szCs w:val="24"/>
        </w:rPr>
        <w:t xml:space="preserve">suspected interaction effects between the </w:t>
      </w:r>
      <w:r w:rsidRPr="00AA1CA2">
        <w:rPr>
          <w:rFonts w:ascii="Courier New" w:hAnsi="Courier New" w:cs="Courier New"/>
          <w:sz w:val="24"/>
          <w:szCs w:val="24"/>
        </w:rPr>
        <w:t>CLAIMS</w:t>
      </w:r>
      <w:r>
        <w:rPr>
          <w:rFonts w:ascii="Times New Roman" w:hAnsi="Times New Roman" w:cs="Times New Roman"/>
          <w:sz w:val="24"/>
          <w:szCs w:val="24"/>
        </w:rPr>
        <w:t xml:space="preserve"> variable and the </w:t>
      </w:r>
      <w:r w:rsidRPr="00AA1CA2">
        <w:rPr>
          <w:rFonts w:ascii="Courier New" w:hAnsi="Courier New" w:cs="Courier New"/>
          <w:sz w:val="24"/>
          <w:szCs w:val="24"/>
        </w:rPr>
        <w:t>ORIGINAL</w:t>
      </w:r>
      <w:r>
        <w:rPr>
          <w:rFonts w:ascii="Times New Roman" w:hAnsi="Times New Roman" w:cs="Times New Roman"/>
          <w:sz w:val="24"/>
          <w:szCs w:val="24"/>
        </w:rPr>
        <w:t xml:space="preserve"> variable.</w:t>
      </w:r>
      <w:r w:rsidR="00EC5029" w:rsidRPr="00EC5029">
        <w:rPr>
          <w:rFonts w:ascii="Times New Roman" w:hAnsi="Times New Roman" w:cs="Times New Roman"/>
          <w:sz w:val="24"/>
          <w:szCs w:val="24"/>
        </w:rPr>
        <w:t xml:space="preserve"> </w:t>
      </w:r>
      <w:commentRangeEnd w:id="28"/>
      <w:r w:rsidR="00F67AF1">
        <w:rPr>
          <w:rStyle w:val="CommentReference"/>
        </w:rPr>
        <w:commentReference w:id="28"/>
      </w:r>
    </w:p>
    <w:p w14:paraId="1B80E3C5" w14:textId="77777777" w:rsidR="00B968D9" w:rsidRPr="00B968D9" w:rsidRDefault="00B968D9" w:rsidP="00737A7C">
      <w:pPr>
        <w:spacing w:after="0" w:line="480" w:lineRule="auto"/>
        <w:jc w:val="center"/>
        <w:rPr>
          <w:rFonts w:ascii="Times New Roman" w:hAnsi="Times New Roman" w:cs="Times New Roman"/>
          <w:b/>
          <w:sz w:val="24"/>
          <w:szCs w:val="24"/>
        </w:rPr>
      </w:pPr>
      <w:r w:rsidRPr="00B968D9">
        <w:rPr>
          <w:rFonts w:ascii="Times New Roman" w:hAnsi="Times New Roman" w:cs="Times New Roman"/>
          <w:b/>
          <w:sz w:val="24"/>
          <w:szCs w:val="24"/>
        </w:rPr>
        <w:t xml:space="preserve">Results and </w:t>
      </w:r>
      <w:r w:rsidR="00F56913">
        <w:rPr>
          <w:rFonts w:ascii="Times New Roman" w:hAnsi="Times New Roman" w:cs="Times New Roman"/>
          <w:b/>
          <w:sz w:val="24"/>
          <w:szCs w:val="24"/>
        </w:rPr>
        <w:t>Findings</w:t>
      </w:r>
    </w:p>
    <w:p w14:paraId="3AAEAE18" w14:textId="77777777" w:rsidR="00615DD5" w:rsidRPr="00615DD5" w:rsidRDefault="00B968D9" w:rsidP="007C659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1 below shows the results of the hierarchical regression analysis</w:t>
      </w:r>
      <w:r w:rsidR="00EC5029">
        <w:rPr>
          <w:rFonts w:ascii="Times New Roman" w:hAnsi="Times New Roman" w:cs="Times New Roman"/>
          <w:sz w:val="24"/>
          <w:szCs w:val="24"/>
        </w:rPr>
        <w:t xml:space="preserve"> of the patent data</w:t>
      </w:r>
      <w:r>
        <w:rPr>
          <w:rFonts w:ascii="Times New Roman" w:hAnsi="Times New Roman" w:cs="Times New Roman"/>
          <w:sz w:val="24"/>
          <w:szCs w:val="24"/>
        </w:rPr>
        <w:t>.</w:t>
      </w:r>
      <w:r w:rsidR="002E118F">
        <w:rPr>
          <w:rFonts w:ascii="Times New Roman" w:hAnsi="Times New Roman" w:cs="Times New Roman"/>
          <w:sz w:val="24"/>
          <w:szCs w:val="24"/>
        </w:rPr>
        <w:t xml:space="preserve">  </w:t>
      </w:r>
      <w:r w:rsidR="00254F54">
        <w:rPr>
          <w:rFonts w:ascii="Times New Roman" w:hAnsi="Times New Roman" w:cs="Times New Roman"/>
          <w:sz w:val="24"/>
          <w:szCs w:val="24"/>
        </w:rPr>
        <w:t xml:space="preserve">The complete output file for the analysis is shown in Appendix A.  </w:t>
      </w:r>
    </w:p>
    <w:p w14:paraId="5A59AB07" w14:textId="77777777" w:rsidR="00D65517" w:rsidRDefault="00D65517">
      <w:pPr>
        <w:rPr>
          <w:rFonts w:ascii="Times New Roman" w:hAnsi="Times New Roman" w:cs="Times New Roman"/>
          <w:sz w:val="24"/>
          <w:szCs w:val="24"/>
        </w:rPr>
      </w:pPr>
      <w:r>
        <w:rPr>
          <w:rFonts w:ascii="Times New Roman" w:hAnsi="Times New Roman" w:cs="Times New Roman"/>
          <w:sz w:val="24"/>
          <w:szCs w:val="24"/>
        </w:rPr>
        <w:br w:type="page"/>
      </w:r>
    </w:p>
    <w:p w14:paraId="3D03235B" w14:textId="77777777" w:rsidR="0033246B" w:rsidRDefault="0033246B" w:rsidP="00D80747">
      <w:pPr>
        <w:spacing w:after="0" w:line="480" w:lineRule="auto"/>
        <w:rPr>
          <w:rFonts w:ascii="Times New Roman" w:hAnsi="Times New Roman" w:cs="Times New Roman"/>
          <w:sz w:val="24"/>
          <w:szCs w:val="24"/>
        </w:rPr>
      </w:pPr>
      <w:commentRangeStart w:id="29"/>
      <w:r>
        <w:rPr>
          <w:rFonts w:ascii="Times New Roman" w:hAnsi="Times New Roman" w:cs="Times New Roman"/>
          <w:sz w:val="24"/>
          <w:szCs w:val="24"/>
        </w:rPr>
        <w:lastRenderedPageBreak/>
        <w:t>Table 1. Results of hierarchical regression analysis</w:t>
      </w:r>
      <w:r>
        <w:rPr>
          <w:rFonts w:ascii="Times New Roman" w:hAnsi="Times New Roman" w:cs="Times New Roman"/>
          <w:sz w:val="24"/>
          <w:szCs w:val="24"/>
        </w:rPr>
        <w:tab/>
      </w:r>
      <w:commentRangeEnd w:id="29"/>
      <w:r w:rsidR="009F7711">
        <w:rPr>
          <w:rStyle w:val="CommentReference"/>
        </w:rPr>
        <w:commentReference w:id="29"/>
      </w:r>
    </w:p>
    <w:tbl>
      <w:tblPr>
        <w:tblStyle w:val="MediumShading1"/>
        <w:tblW w:w="9360" w:type="dxa"/>
        <w:jc w:val="center"/>
        <w:tblCellMar>
          <w:top w:w="29" w:type="dxa"/>
          <w:left w:w="0" w:type="dxa"/>
          <w:bottom w:w="29" w:type="dxa"/>
          <w:right w:w="0" w:type="dxa"/>
        </w:tblCellMar>
        <w:tblLook w:val="04A0" w:firstRow="1" w:lastRow="0" w:firstColumn="1" w:lastColumn="0" w:noHBand="0" w:noVBand="1"/>
      </w:tblPr>
      <w:tblGrid>
        <w:gridCol w:w="2428"/>
        <w:gridCol w:w="1449"/>
        <w:gridCol w:w="412"/>
        <w:gridCol w:w="1283"/>
        <w:gridCol w:w="412"/>
        <w:gridCol w:w="1283"/>
        <w:gridCol w:w="412"/>
        <w:gridCol w:w="1283"/>
        <w:gridCol w:w="398"/>
      </w:tblGrid>
      <w:tr w:rsidR="00DA50D3" w:rsidRPr="00F024B5" w14:paraId="0F86A54F" w14:textId="77777777" w:rsidTr="005973D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8" w:type="dxa"/>
          </w:tcPr>
          <w:p w14:paraId="3C701E8B" w14:textId="77777777" w:rsidR="00DA50D3" w:rsidRPr="00F024B5" w:rsidRDefault="00DA50D3" w:rsidP="00F418EB">
            <w:pPr>
              <w:rPr>
                <w:rFonts w:ascii="Times New Roman" w:hAnsi="Times New Roman" w:cs="Times New Roman"/>
                <w:b w:val="0"/>
                <w:sz w:val="24"/>
                <w:szCs w:val="24"/>
              </w:rPr>
            </w:pPr>
          </w:p>
        </w:tc>
        <w:tc>
          <w:tcPr>
            <w:tcW w:w="3556" w:type="dxa"/>
            <w:gridSpan w:val="4"/>
          </w:tcPr>
          <w:p w14:paraId="34509516" w14:textId="77777777" w:rsidR="00DA50D3" w:rsidRPr="00F024B5" w:rsidRDefault="00DA50D3" w:rsidP="00DA50D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Unstandardized</w:t>
            </w:r>
          </w:p>
        </w:tc>
        <w:tc>
          <w:tcPr>
            <w:tcW w:w="3376" w:type="dxa"/>
            <w:gridSpan w:val="4"/>
          </w:tcPr>
          <w:p w14:paraId="127437A0" w14:textId="77777777" w:rsidR="00DA50D3" w:rsidRPr="00F024B5" w:rsidRDefault="00DA50D3" w:rsidP="00DA50D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Standardized</w:t>
            </w:r>
          </w:p>
        </w:tc>
      </w:tr>
      <w:tr w:rsidR="005973D4" w:rsidRPr="00F024B5" w14:paraId="49EB96A3" w14:textId="77777777" w:rsidTr="005973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8" w:type="dxa"/>
          </w:tcPr>
          <w:p w14:paraId="3B80734F" w14:textId="77777777" w:rsidR="00DA50D3" w:rsidRPr="00F024B5" w:rsidRDefault="00DA50D3" w:rsidP="00F418EB">
            <w:pPr>
              <w:rPr>
                <w:rFonts w:ascii="Times New Roman" w:hAnsi="Times New Roman" w:cs="Times New Roman"/>
                <w:b w:val="0"/>
                <w:sz w:val="24"/>
                <w:szCs w:val="24"/>
              </w:rPr>
            </w:pPr>
            <w:r w:rsidRPr="00F024B5">
              <w:rPr>
                <w:rFonts w:ascii="Times New Roman" w:hAnsi="Times New Roman" w:cs="Times New Roman"/>
                <w:b w:val="0"/>
                <w:sz w:val="24"/>
                <w:szCs w:val="24"/>
              </w:rPr>
              <w:t>Variable</w:t>
            </w:r>
          </w:p>
        </w:tc>
        <w:tc>
          <w:tcPr>
            <w:tcW w:w="1449" w:type="dxa"/>
          </w:tcPr>
          <w:p w14:paraId="49D46C99" w14:textId="77777777" w:rsidR="00DA50D3" w:rsidRPr="00F024B5" w:rsidRDefault="00DA50D3" w:rsidP="009F771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F024B5">
              <w:rPr>
                <w:rFonts w:ascii="Times New Roman" w:hAnsi="Times New Roman" w:cs="Times New Roman"/>
                <w:b/>
                <w:sz w:val="24"/>
                <w:szCs w:val="24"/>
              </w:rPr>
              <w:t>Model 1</w:t>
            </w:r>
          </w:p>
        </w:tc>
        <w:tc>
          <w:tcPr>
            <w:tcW w:w="412" w:type="dxa"/>
          </w:tcPr>
          <w:p w14:paraId="75570DAF" w14:textId="77777777" w:rsidR="00DA50D3" w:rsidRPr="00F024B5" w:rsidRDefault="00DA50D3" w:rsidP="009F77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1283" w:type="dxa"/>
          </w:tcPr>
          <w:p w14:paraId="27B4E631" w14:textId="77777777" w:rsidR="00DA50D3" w:rsidRPr="00F024B5" w:rsidRDefault="00DA50D3" w:rsidP="009F771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F024B5">
              <w:rPr>
                <w:rFonts w:ascii="Times New Roman" w:hAnsi="Times New Roman" w:cs="Times New Roman"/>
                <w:b/>
                <w:sz w:val="24"/>
                <w:szCs w:val="24"/>
              </w:rPr>
              <w:t>Model 2</w:t>
            </w:r>
          </w:p>
        </w:tc>
        <w:tc>
          <w:tcPr>
            <w:tcW w:w="412" w:type="dxa"/>
            <w:tcBorders>
              <w:right w:val="single" w:sz="4" w:space="0" w:color="auto"/>
            </w:tcBorders>
          </w:tcPr>
          <w:p w14:paraId="61EFA3C4" w14:textId="77777777" w:rsidR="00DA50D3" w:rsidRPr="00F024B5" w:rsidRDefault="00DA50D3" w:rsidP="009F77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1283" w:type="dxa"/>
            <w:tcBorders>
              <w:left w:val="single" w:sz="4" w:space="0" w:color="auto"/>
            </w:tcBorders>
          </w:tcPr>
          <w:p w14:paraId="416A785C" w14:textId="77777777" w:rsidR="00DA50D3" w:rsidRPr="00F024B5" w:rsidRDefault="00DA50D3" w:rsidP="00F418E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F024B5">
              <w:rPr>
                <w:rFonts w:ascii="Times New Roman" w:hAnsi="Times New Roman" w:cs="Times New Roman"/>
                <w:b/>
                <w:sz w:val="24"/>
                <w:szCs w:val="24"/>
              </w:rPr>
              <w:t>Model 1</w:t>
            </w:r>
          </w:p>
        </w:tc>
        <w:tc>
          <w:tcPr>
            <w:tcW w:w="412" w:type="dxa"/>
          </w:tcPr>
          <w:p w14:paraId="2C983950" w14:textId="77777777" w:rsidR="00DA50D3" w:rsidRPr="00F024B5" w:rsidRDefault="00DA50D3" w:rsidP="00F418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1283" w:type="dxa"/>
          </w:tcPr>
          <w:p w14:paraId="66DB8E5F" w14:textId="77777777" w:rsidR="00DA50D3" w:rsidRPr="00F024B5" w:rsidRDefault="00DA50D3" w:rsidP="00F418E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F024B5">
              <w:rPr>
                <w:rFonts w:ascii="Times New Roman" w:hAnsi="Times New Roman" w:cs="Times New Roman"/>
                <w:b/>
                <w:sz w:val="24"/>
                <w:szCs w:val="24"/>
              </w:rPr>
              <w:t>Model 2</w:t>
            </w:r>
          </w:p>
        </w:tc>
        <w:tc>
          <w:tcPr>
            <w:tcW w:w="398" w:type="dxa"/>
          </w:tcPr>
          <w:p w14:paraId="0FF1CA53" w14:textId="77777777" w:rsidR="00DA50D3" w:rsidRPr="00F024B5" w:rsidRDefault="00DA50D3" w:rsidP="00F418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r>
      <w:tr w:rsidR="005973D4" w14:paraId="6F34D943" w14:textId="77777777" w:rsidTr="005973D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8" w:type="dxa"/>
          </w:tcPr>
          <w:p w14:paraId="6DFEC5CD" w14:textId="77777777" w:rsidR="00DA50D3" w:rsidRDefault="00DA50D3" w:rsidP="00F418EB">
            <w:pPr>
              <w:rPr>
                <w:rFonts w:ascii="Times New Roman" w:hAnsi="Times New Roman" w:cs="Times New Roman"/>
                <w:sz w:val="24"/>
                <w:szCs w:val="24"/>
              </w:rPr>
            </w:pPr>
            <w:r>
              <w:rPr>
                <w:rFonts w:ascii="Times New Roman" w:hAnsi="Times New Roman" w:cs="Times New Roman"/>
                <w:sz w:val="24"/>
                <w:szCs w:val="24"/>
              </w:rPr>
              <w:t>Constant</w:t>
            </w:r>
          </w:p>
        </w:tc>
        <w:tc>
          <w:tcPr>
            <w:tcW w:w="1449" w:type="dxa"/>
          </w:tcPr>
          <w:p w14:paraId="61F73A76" w14:textId="77777777" w:rsidR="00DA50D3" w:rsidRDefault="00DA50D3" w:rsidP="009F7711">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330.669</w:t>
            </w:r>
          </w:p>
        </w:tc>
        <w:tc>
          <w:tcPr>
            <w:tcW w:w="412" w:type="dxa"/>
          </w:tcPr>
          <w:p w14:paraId="648ABDC5" w14:textId="77777777" w:rsidR="00DA50D3" w:rsidRDefault="00DA50D3" w:rsidP="009F7711">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83" w:type="dxa"/>
          </w:tcPr>
          <w:p w14:paraId="399F26E7" w14:textId="77777777" w:rsidR="00DA50D3" w:rsidRDefault="00DA50D3" w:rsidP="009F7711">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331.411</w:t>
            </w:r>
          </w:p>
        </w:tc>
        <w:tc>
          <w:tcPr>
            <w:tcW w:w="412" w:type="dxa"/>
            <w:tcBorders>
              <w:right w:val="single" w:sz="4" w:space="0" w:color="auto"/>
            </w:tcBorders>
          </w:tcPr>
          <w:p w14:paraId="29A43AD2" w14:textId="77777777" w:rsidR="00DA50D3" w:rsidRDefault="00DA50D3" w:rsidP="009F7711">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83" w:type="dxa"/>
            <w:tcBorders>
              <w:left w:val="single" w:sz="4" w:space="0" w:color="auto"/>
            </w:tcBorders>
          </w:tcPr>
          <w:p w14:paraId="1C714808" w14:textId="77777777" w:rsidR="00DA50D3" w:rsidRDefault="004241E9" w:rsidP="00F418E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w:t>
            </w:r>
          </w:p>
        </w:tc>
        <w:tc>
          <w:tcPr>
            <w:tcW w:w="412" w:type="dxa"/>
          </w:tcPr>
          <w:p w14:paraId="40E52828" w14:textId="77777777" w:rsidR="00DA50D3" w:rsidRDefault="00DA50D3" w:rsidP="00F418E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83" w:type="dxa"/>
          </w:tcPr>
          <w:p w14:paraId="32426AC9" w14:textId="77777777" w:rsidR="00DA50D3" w:rsidRDefault="004241E9" w:rsidP="004241E9">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w:t>
            </w:r>
          </w:p>
        </w:tc>
        <w:tc>
          <w:tcPr>
            <w:tcW w:w="398" w:type="dxa"/>
          </w:tcPr>
          <w:p w14:paraId="39077C35" w14:textId="77777777" w:rsidR="00DA50D3" w:rsidRDefault="00DA50D3" w:rsidP="00F418E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r w:rsidR="00DA50D3" w14:paraId="08EC2688" w14:textId="77777777" w:rsidTr="005973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8" w:type="dxa"/>
          </w:tcPr>
          <w:p w14:paraId="597FE1A4" w14:textId="77777777" w:rsidR="00DA50D3" w:rsidRDefault="00DA50D3" w:rsidP="00F418EB">
            <w:pPr>
              <w:rPr>
                <w:rFonts w:ascii="Times New Roman" w:hAnsi="Times New Roman" w:cs="Times New Roman"/>
                <w:sz w:val="24"/>
                <w:szCs w:val="24"/>
              </w:rPr>
            </w:pPr>
            <w:r>
              <w:rPr>
                <w:rFonts w:ascii="Times New Roman" w:hAnsi="Times New Roman" w:cs="Times New Roman"/>
                <w:sz w:val="24"/>
                <w:szCs w:val="24"/>
              </w:rPr>
              <w:t>CLAIMS</w:t>
            </w:r>
          </w:p>
        </w:tc>
        <w:tc>
          <w:tcPr>
            <w:tcW w:w="1449" w:type="dxa"/>
          </w:tcPr>
          <w:p w14:paraId="1A0025A0" w14:textId="77777777" w:rsidR="00DA50D3" w:rsidRDefault="00DA50D3" w:rsidP="009F771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0.005</w:t>
            </w:r>
          </w:p>
        </w:tc>
        <w:tc>
          <w:tcPr>
            <w:tcW w:w="412" w:type="dxa"/>
          </w:tcPr>
          <w:p w14:paraId="12B024D3" w14:textId="77777777" w:rsidR="00DA50D3" w:rsidRDefault="00DA50D3" w:rsidP="009F77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83" w:type="dxa"/>
          </w:tcPr>
          <w:p w14:paraId="0A8160E3" w14:textId="77777777" w:rsidR="00DA50D3" w:rsidRDefault="00DA50D3" w:rsidP="009F771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0.008</w:t>
            </w:r>
          </w:p>
        </w:tc>
        <w:tc>
          <w:tcPr>
            <w:tcW w:w="412" w:type="dxa"/>
            <w:tcBorders>
              <w:right w:val="single" w:sz="4" w:space="0" w:color="auto"/>
            </w:tcBorders>
          </w:tcPr>
          <w:p w14:paraId="206E9AB7" w14:textId="77777777" w:rsidR="00DA50D3" w:rsidRDefault="00DA50D3" w:rsidP="009F77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83" w:type="dxa"/>
            <w:tcBorders>
              <w:left w:val="single" w:sz="4" w:space="0" w:color="auto"/>
            </w:tcBorders>
          </w:tcPr>
          <w:p w14:paraId="4E322570" w14:textId="77777777" w:rsidR="00DA50D3" w:rsidRDefault="004241E9" w:rsidP="004241E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0.077</w:t>
            </w:r>
          </w:p>
        </w:tc>
        <w:tc>
          <w:tcPr>
            <w:tcW w:w="412" w:type="dxa"/>
          </w:tcPr>
          <w:p w14:paraId="74D3140C" w14:textId="77777777" w:rsidR="00DA50D3" w:rsidRDefault="00DA50D3" w:rsidP="00F418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83" w:type="dxa"/>
          </w:tcPr>
          <w:p w14:paraId="60B512CF" w14:textId="77777777" w:rsidR="00DA50D3" w:rsidRDefault="004241E9" w:rsidP="004241E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0.127</w:t>
            </w:r>
          </w:p>
        </w:tc>
        <w:tc>
          <w:tcPr>
            <w:tcW w:w="398" w:type="dxa"/>
          </w:tcPr>
          <w:p w14:paraId="1D9F722F" w14:textId="77777777" w:rsidR="00DA50D3" w:rsidRDefault="00DA50D3" w:rsidP="00F418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r w:rsidR="005973D4" w14:paraId="6C4B6080" w14:textId="77777777" w:rsidTr="005973D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8" w:type="dxa"/>
          </w:tcPr>
          <w:p w14:paraId="668EDE62" w14:textId="77777777" w:rsidR="00DA50D3" w:rsidRDefault="00DA50D3" w:rsidP="00F418EB">
            <w:pPr>
              <w:rPr>
                <w:rFonts w:ascii="Times New Roman" w:hAnsi="Times New Roman" w:cs="Times New Roman"/>
                <w:sz w:val="24"/>
                <w:szCs w:val="24"/>
              </w:rPr>
            </w:pPr>
            <w:r>
              <w:rPr>
                <w:rFonts w:ascii="Times New Roman" w:hAnsi="Times New Roman" w:cs="Times New Roman"/>
                <w:sz w:val="24"/>
                <w:szCs w:val="24"/>
              </w:rPr>
              <w:t>CMADE</w:t>
            </w:r>
          </w:p>
        </w:tc>
        <w:tc>
          <w:tcPr>
            <w:tcW w:w="1449" w:type="dxa"/>
          </w:tcPr>
          <w:p w14:paraId="11F65189" w14:textId="77777777" w:rsidR="00DA50D3" w:rsidRDefault="00DA50D3" w:rsidP="009F7711">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0.001</w:t>
            </w:r>
          </w:p>
        </w:tc>
        <w:tc>
          <w:tcPr>
            <w:tcW w:w="412" w:type="dxa"/>
          </w:tcPr>
          <w:p w14:paraId="31A2B8E1" w14:textId="77777777" w:rsidR="00DA50D3" w:rsidRDefault="00DA50D3" w:rsidP="009F7711">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283" w:type="dxa"/>
          </w:tcPr>
          <w:p w14:paraId="4A9B6DD9" w14:textId="77777777" w:rsidR="00DA50D3" w:rsidRDefault="00DA50D3" w:rsidP="009F7711">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0.001</w:t>
            </w:r>
          </w:p>
        </w:tc>
        <w:tc>
          <w:tcPr>
            <w:tcW w:w="412" w:type="dxa"/>
            <w:tcBorders>
              <w:right w:val="single" w:sz="4" w:space="0" w:color="auto"/>
            </w:tcBorders>
          </w:tcPr>
          <w:p w14:paraId="47D1FD11" w14:textId="77777777" w:rsidR="00DA50D3" w:rsidRDefault="00DA50D3" w:rsidP="009F7711">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283" w:type="dxa"/>
            <w:tcBorders>
              <w:left w:val="single" w:sz="4" w:space="0" w:color="auto"/>
            </w:tcBorders>
          </w:tcPr>
          <w:p w14:paraId="5DE649D8" w14:textId="77777777" w:rsidR="00DA50D3" w:rsidRDefault="004241E9" w:rsidP="00F418E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0.021</w:t>
            </w:r>
          </w:p>
        </w:tc>
        <w:tc>
          <w:tcPr>
            <w:tcW w:w="412" w:type="dxa"/>
          </w:tcPr>
          <w:p w14:paraId="66ABC70C" w14:textId="77777777" w:rsidR="00DA50D3" w:rsidRDefault="00DA50D3" w:rsidP="00F418E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283" w:type="dxa"/>
          </w:tcPr>
          <w:p w14:paraId="6700008E" w14:textId="77777777" w:rsidR="00DA50D3" w:rsidRDefault="004241E9" w:rsidP="004241E9">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0.022</w:t>
            </w:r>
          </w:p>
        </w:tc>
        <w:tc>
          <w:tcPr>
            <w:tcW w:w="398" w:type="dxa"/>
          </w:tcPr>
          <w:p w14:paraId="062248B1" w14:textId="77777777" w:rsidR="00DA50D3" w:rsidRDefault="00DA50D3" w:rsidP="00F418E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r w:rsidR="00DA50D3" w14:paraId="227A4727" w14:textId="77777777" w:rsidTr="005973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8" w:type="dxa"/>
          </w:tcPr>
          <w:p w14:paraId="22C2032A" w14:textId="77777777" w:rsidR="00DA50D3" w:rsidRDefault="00DA50D3" w:rsidP="00F418EB">
            <w:pPr>
              <w:rPr>
                <w:rFonts w:ascii="Times New Roman" w:hAnsi="Times New Roman" w:cs="Times New Roman"/>
                <w:sz w:val="24"/>
                <w:szCs w:val="24"/>
              </w:rPr>
            </w:pPr>
            <w:r>
              <w:rPr>
                <w:rFonts w:ascii="Times New Roman" w:hAnsi="Times New Roman" w:cs="Times New Roman"/>
                <w:sz w:val="24"/>
                <w:szCs w:val="24"/>
              </w:rPr>
              <w:t>GENERAL</w:t>
            </w:r>
          </w:p>
        </w:tc>
        <w:tc>
          <w:tcPr>
            <w:tcW w:w="1449" w:type="dxa"/>
          </w:tcPr>
          <w:p w14:paraId="0800350F" w14:textId="77777777" w:rsidR="00DA50D3" w:rsidRDefault="00DA50D3" w:rsidP="009F771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1.744</w:t>
            </w:r>
          </w:p>
        </w:tc>
        <w:tc>
          <w:tcPr>
            <w:tcW w:w="412" w:type="dxa"/>
          </w:tcPr>
          <w:p w14:paraId="0B0028EA" w14:textId="77777777" w:rsidR="00DA50D3" w:rsidRDefault="00DA50D3" w:rsidP="009F77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83" w:type="dxa"/>
          </w:tcPr>
          <w:p w14:paraId="202E4FC8" w14:textId="77777777" w:rsidR="00DA50D3" w:rsidRDefault="00DA50D3" w:rsidP="009F771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1.752</w:t>
            </w:r>
          </w:p>
        </w:tc>
        <w:tc>
          <w:tcPr>
            <w:tcW w:w="412" w:type="dxa"/>
            <w:tcBorders>
              <w:right w:val="single" w:sz="4" w:space="0" w:color="auto"/>
            </w:tcBorders>
          </w:tcPr>
          <w:p w14:paraId="2BB77D08" w14:textId="77777777" w:rsidR="00DA50D3" w:rsidRDefault="00DA50D3" w:rsidP="009F77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83" w:type="dxa"/>
            <w:tcBorders>
              <w:left w:val="single" w:sz="4" w:space="0" w:color="auto"/>
            </w:tcBorders>
          </w:tcPr>
          <w:p w14:paraId="3944596C" w14:textId="77777777" w:rsidR="00DA50D3" w:rsidRDefault="004241E9" w:rsidP="00F418E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0.569</w:t>
            </w:r>
          </w:p>
        </w:tc>
        <w:tc>
          <w:tcPr>
            <w:tcW w:w="412" w:type="dxa"/>
          </w:tcPr>
          <w:p w14:paraId="0E2762F2" w14:textId="77777777" w:rsidR="00DA50D3" w:rsidRDefault="00DA50D3" w:rsidP="00F418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83" w:type="dxa"/>
          </w:tcPr>
          <w:p w14:paraId="180BA82C" w14:textId="77777777" w:rsidR="00DA50D3" w:rsidRDefault="004241E9" w:rsidP="004241E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0.572</w:t>
            </w:r>
          </w:p>
        </w:tc>
        <w:tc>
          <w:tcPr>
            <w:tcW w:w="398" w:type="dxa"/>
          </w:tcPr>
          <w:p w14:paraId="123F53B0" w14:textId="77777777" w:rsidR="00DA50D3" w:rsidRDefault="00DA50D3" w:rsidP="00F418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r w:rsidR="005973D4" w14:paraId="0343D93B" w14:textId="77777777" w:rsidTr="005973D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8" w:type="dxa"/>
          </w:tcPr>
          <w:p w14:paraId="48087032" w14:textId="77777777" w:rsidR="00DA50D3" w:rsidRDefault="00DA50D3" w:rsidP="00F418EB">
            <w:pPr>
              <w:rPr>
                <w:rFonts w:ascii="Times New Roman" w:hAnsi="Times New Roman" w:cs="Times New Roman"/>
                <w:sz w:val="24"/>
                <w:szCs w:val="24"/>
              </w:rPr>
            </w:pPr>
            <w:r>
              <w:rPr>
                <w:rFonts w:ascii="Times New Roman" w:hAnsi="Times New Roman" w:cs="Times New Roman"/>
                <w:sz w:val="24"/>
                <w:szCs w:val="24"/>
              </w:rPr>
              <w:t>GYEAR</w:t>
            </w:r>
          </w:p>
        </w:tc>
        <w:tc>
          <w:tcPr>
            <w:tcW w:w="1449" w:type="dxa"/>
          </w:tcPr>
          <w:p w14:paraId="06C4FD84" w14:textId="77777777" w:rsidR="00DA50D3" w:rsidRDefault="00DA50D3" w:rsidP="009F7711">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-0.166</w:t>
            </w:r>
          </w:p>
        </w:tc>
        <w:tc>
          <w:tcPr>
            <w:tcW w:w="412" w:type="dxa"/>
          </w:tcPr>
          <w:p w14:paraId="4E3E7224" w14:textId="77777777" w:rsidR="00DA50D3" w:rsidRDefault="00DA50D3" w:rsidP="009F7711">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83" w:type="dxa"/>
          </w:tcPr>
          <w:p w14:paraId="4CADA9F7" w14:textId="77777777" w:rsidR="00DA50D3" w:rsidRDefault="00DA50D3" w:rsidP="009F7711">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-0.166</w:t>
            </w:r>
          </w:p>
        </w:tc>
        <w:tc>
          <w:tcPr>
            <w:tcW w:w="412" w:type="dxa"/>
            <w:tcBorders>
              <w:right w:val="single" w:sz="4" w:space="0" w:color="auto"/>
            </w:tcBorders>
          </w:tcPr>
          <w:p w14:paraId="3D5E4F3C" w14:textId="77777777" w:rsidR="00DA50D3" w:rsidRDefault="00DA50D3" w:rsidP="009F7711">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83" w:type="dxa"/>
            <w:tcBorders>
              <w:left w:val="single" w:sz="4" w:space="0" w:color="auto"/>
            </w:tcBorders>
          </w:tcPr>
          <w:p w14:paraId="661276DA" w14:textId="77777777" w:rsidR="00DA50D3" w:rsidRDefault="00DA50D3" w:rsidP="00F418E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r w:rsidR="004241E9">
              <w:rPr>
                <w:rFonts w:ascii="Times New Roman" w:hAnsi="Times New Roman" w:cs="Times New Roman"/>
                <w:sz w:val="24"/>
                <w:szCs w:val="24"/>
              </w:rPr>
              <w:t>.221</w:t>
            </w:r>
          </w:p>
        </w:tc>
        <w:tc>
          <w:tcPr>
            <w:tcW w:w="412" w:type="dxa"/>
          </w:tcPr>
          <w:p w14:paraId="6D668307" w14:textId="77777777" w:rsidR="00DA50D3" w:rsidRDefault="00DA50D3" w:rsidP="00F418E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83" w:type="dxa"/>
          </w:tcPr>
          <w:p w14:paraId="10BD8AB9" w14:textId="77777777" w:rsidR="00DA50D3" w:rsidRDefault="004241E9" w:rsidP="00F418E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-0.222</w:t>
            </w:r>
          </w:p>
        </w:tc>
        <w:tc>
          <w:tcPr>
            <w:tcW w:w="398" w:type="dxa"/>
          </w:tcPr>
          <w:p w14:paraId="527F9354" w14:textId="77777777" w:rsidR="00DA50D3" w:rsidRDefault="00DA50D3" w:rsidP="00F418E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r w:rsidR="00DA50D3" w14:paraId="68C270AA" w14:textId="77777777" w:rsidTr="005973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8" w:type="dxa"/>
          </w:tcPr>
          <w:p w14:paraId="5CF16C7F" w14:textId="77777777" w:rsidR="00DA50D3" w:rsidRDefault="00DA50D3" w:rsidP="00F418EB">
            <w:pPr>
              <w:rPr>
                <w:rFonts w:ascii="Times New Roman" w:hAnsi="Times New Roman" w:cs="Times New Roman"/>
                <w:sz w:val="24"/>
                <w:szCs w:val="24"/>
              </w:rPr>
            </w:pPr>
            <w:r>
              <w:rPr>
                <w:rFonts w:ascii="Times New Roman" w:hAnsi="Times New Roman" w:cs="Times New Roman"/>
                <w:sz w:val="24"/>
                <w:szCs w:val="24"/>
              </w:rPr>
              <w:t>ORIGINAL</w:t>
            </w:r>
          </w:p>
        </w:tc>
        <w:tc>
          <w:tcPr>
            <w:tcW w:w="1449" w:type="dxa"/>
          </w:tcPr>
          <w:p w14:paraId="34DC2998" w14:textId="77777777" w:rsidR="00DA50D3" w:rsidRDefault="00DA50D3" w:rsidP="009F771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-0.301</w:t>
            </w:r>
          </w:p>
        </w:tc>
        <w:tc>
          <w:tcPr>
            <w:tcW w:w="412" w:type="dxa"/>
          </w:tcPr>
          <w:p w14:paraId="7D347472" w14:textId="77777777" w:rsidR="00DA50D3" w:rsidRDefault="00DA50D3" w:rsidP="009F77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83" w:type="dxa"/>
          </w:tcPr>
          <w:p w14:paraId="60643D83" w14:textId="77777777" w:rsidR="00DA50D3" w:rsidRDefault="00DA50D3" w:rsidP="009F771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-0.195</w:t>
            </w:r>
          </w:p>
        </w:tc>
        <w:tc>
          <w:tcPr>
            <w:tcW w:w="412" w:type="dxa"/>
            <w:tcBorders>
              <w:right w:val="single" w:sz="4" w:space="0" w:color="auto"/>
            </w:tcBorders>
          </w:tcPr>
          <w:p w14:paraId="0098AD6D" w14:textId="77777777" w:rsidR="00DA50D3" w:rsidRDefault="00DA50D3" w:rsidP="009F77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83" w:type="dxa"/>
            <w:tcBorders>
              <w:left w:val="single" w:sz="4" w:space="0" w:color="auto"/>
            </w:tcBorders>
          </w:tcPr>
          <w:p w14:paraId="7C41D21C" w14:textId="77777777" w:rsidR="00DA50D3" w:rsidRDefault="004241E9" w:rsidP="00F418E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-0.104</w:t>
            </w:r>
          </w:p>
        </w:tc>
        <w:tc>
          <w:tcPr>
            <w:tcW w:w="412" w:type="dxa"/>
          </w:tcPr>
          <w:p w14:paraId="04268020" w14:textId="77777777" w:rsidR="00DA50D3" w:rsidRDefault="00DA50D3" w:rsidP="00F418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83" w:type="dxa"/>
          </w:tcPr>
          <w:p w14:paraId="540E05B2" w14:textId="77777777" w:rsidR="00DA50D3" w:rsidRDefault="004241E9" w:rsidP="004241E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-0.067</w:t>
            </w:r>
          </w:p>
        </w:tc>
        <w:tc>
          <w:tcPr>
            <w:tcW w:w="398" w:type="dxa"/>
          </w:tcPr>
          <w:p w14:paraId="38FD4EBD" w14:textId="77777777" w:rsidR="00DA50D3" w:rsidRDefault="00DA50D3" w:rsidP="00F418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r w:rsidR="005973D4" w14:paraId="009071C0" w14:textId="77777777" w:rsidTr="005973D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8" w:type="dxa"/>
          </w:tcPr>
          <w:p w14:paraId="066918F5" w14:textId="77777777" w:rsidR="00DA50D3" w:rsidRDefault="00DA50D3" w:rsidP="00F418EB">
            <w:pPr>
              <w:rPr>
                <w:rFonts w:ascii="Times New Roman" w:hAnsi="Times New Roman" w:cs="Times New Roman"/>
                <w:sz w:val="24"/>
                <w:szCs w:val="24"/>
              </w:rPr>
            </w:pPr>
            <w:r>
              <w:rPr>
                <w:rFonts w:ascii="Times New Roman" w:hAnsi="Times New Roman" w:cs="Times New Roman"/>
                <w:sz w:val="24"/>
                <w:szCs w:val="24"/>
              </w:rPr>
              <w:t>RATIOCIT</w:t>
            </w:r>
          </w:p>
        </w:tc>
        <w:tc>
          <w:tcPr>
            <w:tcW w:w="1449" w:type="dxa"/>
          </w:tcPr>
          <w:p w14:paraId="08EF1166" w14:textId="77777777" w:rsidR="00DA50D3" w:rsidRDefault="00DA50D3" w:rsidP="009F7711">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0.555</w:t>
            </w:r>
          </w:p>
        </w:tc>
        <w:tc>
          <w:tcPr>
            <w:tcW w:w="412" w:type="dxa"/>
          </w:tcPr>
          <w:p w14:paraId="567B37D7" w14:textId="77777777" w:rsidR="00DA50D3" w:rsidRDefault="00DA50D3" w:rsidP="009F7711">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83" w:type="dxa"/>
          </w:tcPr>
          <w:p w14:paraId="501A1F60" w14:textId="77777777" w:rsidR="00DA50D3" w:rsidRDefault="00DA50D3" w:rsidP="009F7711">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0.557</w:t>
            </w:r>
          </w:p>
        </w:tc>
        <w:tc>
          <w:tcPr>
            <w:tcW w:w="412" w:type="dxa"/>
            <w:tcBorders>
              <w:right w:val="single" w:sz="4" w:space="0" w:color="auto"/>
            </w:tcBorders>
          </w:tcPr>
          <w:p w14:paraId="153291C6" w14:textId="77777777" w:rsidR="00DA50D3" w:rsidRDefault="00DA50D3" w:rsidP="009F7711">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83" w:type="dxa"/>
            <w:tcBorders>
              <w:left w:val="single" w:sz="4" w:space="0" w:color="auto"/>
            </w:tcBorders>
          </w:tcPr>
          <w:p w14:paraId="500F21FC" w14:textId="77777777" w:rsidR="00DA50D3" w:rsidRDefault="004241E9" w:rsidP="004241E9">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0.081</w:t>
            </w:r>
          </w:p>
        </w:tc>
        <w:tc>
          <w:tcPr>
            <w:tcW w:w="412" w:type="dxa"/>
          </w:tcPr>
          <w:p w14:paraId="6F979E34" w14:textId="77777777" w:rsidR="00DA50D3" w:rsidRDefault="00DA50D3" w:rsidP="00F418E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83" w:type="dxa"/>
          </w:tcPr>
          <w:p w14:paraId="269D330B" w14:textId="77777777" w:rsidR="00DA50D3" w:rsidRDefault="004241E9" w:rsidP="004241E9">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0.082</w:t>
            </w:r>
          </w:p>
        </w:tc>
        <w:tc>
          <w:tcPr>
            <w:tcW w:w="398" w:type="dxa"/>
          </w:tcPr>
          <w:p w14:paraId="77BBF41A" w14:textId="77777777" w:rsidR="00DA50D3" w:rsidRDefault="00DA50D3" w:rsidP="00F418E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r w:rsidR="00DA50D3" w14:paraId="35D31267" w14:textId="77777777" w:rsidTr="005973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8" w:type="dxa"/>
          </w:tcPr>
          <w:p w14:paraId="4068803B" w14:textId="77777777" w:rsidR="00DA50D3" w:rsidRDefault="00DA50D3" w:rsidP="009F7711">
            <w:pPr>
              <w:rPr>
                <w:rFonts w:ascii="Times New Roman" w:hAnsi="Times New Roman" w:cs="Times New Roman"/>
                <w:sz w:val="24"/>
                <w:szCs w:val="24"/>
              </w:rPr>
            </w:pPr>
            <w:r>
              <w:rPr>
                <w:rFonts w:ascii="Times New Roman" w:hAnsi="Times New Roman" w:cs="Times New Roman"/>
                <w:sz w:val="24"/>
                <w:szCs w:val="24"/>
              </w:rPr>
              <w:t>SECDUPBD</w:t>
            </w:r>
          </w:p>
        </w:tc>
        <w:tc>
          <w:tcPr>
            <w:tcW w:w="1449" w:type="dxa"/>
          </w:tcPr>
          <w:p w14:paraId="040C3B18" w14:textId="77777777" w:rsidR="00DA50D3" w:rsidRDefault="00DA50D3" w:rsidP="009F771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12" w:type="dxa"/>
          </w:tcPr>
          <w:p w14:paraId="6443B69F" w14:textId="77777777" w:rsidR="00DA50D3" w:rsidRDefault="00DA50D3" w:rsidP="009F77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83" w:type="dxa"/>
          </w:tcPr>
          <w:p w14:paraId="14C1E6BA" w14:textId="77777777" w:rsidR="00DA50D3" w:rsidRDefault="00DA50D3" w:rsidP="009F771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0.053</w:t>
            </w:r>
          </w:p>
        </w:tc>
        <w:tc>
          <w:tcPr>
            <w:tcW w:w="412" w:type="dxa"/>
            <w:tcBorders>
              <w:right w:val="single" w:sz="4" w:space="0" w:color="auto"/>
            </w:tcBorders>
          </w:tcPr>
          <w:p w14:paraId="6DBD35CC" w14:textId="77777777" w:rsidR="00DA50D3" w:rsidRDefault="00DA50D3" w:rsidP="009F77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83" w:type="dxa"/>
            <w:tcBorders>
              <w:left w:val="single" w:sz="4" w:space="0" w:color="auto"/>
            </w:tcBorders>
          </w:tcPr>
          <w:p w14:paraId="0EC5D736" w14:textId="77777777" w:rsidR="00DA50D3" w:rsidRDefault="00DA50D3" w:rsidP="009F771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12" w:type="dxa"/>
          </w:tcPr>
          <w:p w14:paraId="56DDEF15" w14:textId="77777777" w:rsidR="00DA50D3" w:rsidRDefault="00DA50D3" w:rsidP="009F77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83" w:type="dxa"/>
          </w:tcPr>
          <w:p w14:paraId="1B29E8E0" w14:textId="77777777" w:rsidR="00DA50D3" w:rsidRDefault="006A59B9" w:rsidP="009F771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0.02</w:t>
            </w:r>
            <w:r w:rsidR="00DA50D3">
              <w:rPr>
                <w:rFonts w:ascii="Times New Roman" w:hAnsi="Times New Roman" w:cs="Times New Roman"/>
                <w:sz w:val="24"/>
                <w:szCs w:val="24"/>
              </w:rPr>
              <w:t>3</w:t>
            </w:r>
          </w:p>
        </w:tc>
        <w:tc>
          <w:tcPr>
            <w:tcW w:w="398" w:type="dxa"/>
          </w:tcPr>
          <w:p w14:paraId="31D79099" w14:textId="77777777" w:rsidR="00DA50D3" w:rsidRDefault="00DA50D3" w:rsidP="009F77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5973D4" w14:paraId="2D88E276" w14:textId="77777777" w:rsidTr="005973D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8" w:type="dxa"/>
          </w:tcPr>
          <w:p w14:paraId="7D75C491" w14:textId="77777777" w:rsidR="00DA50D3" w:rsidRDefault="00DA50D3" w:rsidP="009F7711">
            <w:pPr>
              <w:rPr>
                <w:rFonts w:ascii="Times New Roman" w:hAnsi="Times New Roman" w:cs="Times New Roman"/>
                <w:sz w:val="24"/>
                <w:szCs w:val="24"/>
              </w:rPr>
            </w:pPr>
            <w:r>
              <w:rPr>
                <w:rFonts w:ascii="Times New Roman" w:hAnsi="Times New Roman" w:cs="Times New Roman"/>
                <w:sz w:val="24"/>
                <w:szCs w:val="24"/>
              </w:rPr>
              <w:t>SELFCTUB</w:t>
            </w:r>
          </w:p>
        </w:tc>
        <w:tc>
          <w:tcPr>
            <w:tcW w:w="1449" w:type="dxa"/>
          </w:tcPr>
          <w:p w14:paraId="2A02F5FF" w14:textId="77777777" w:rsidR="00DA50D3" w:rsidRDefault="00DA50D3" w:rsidP="009F7711">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412" w:type="dxa"/>
          </w:tcPr>
          <w:p w14:paraId="4EA41346" w14:textId="77777777" w:rsidR="00DA50D3" w:rsidRDefault="00DA50D3" w:rsidP="009F7711">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283" w:type="dxa"/>
          </w:tcPr>
          <w:p w14:paraId="078443E4" w14:textId="77777777" w:rsidR="00DA50D3" w:rsidRDefault="00DA50D3" w:rsidP="009F7711">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-0.033</w:t>
            </w:r>
          </w:p>
        </w:tc>
        <w:tc>
          <w:tcPr>
            <w:tcW w:w="412" w:type="dxa"/>
            <w:tcBorders>
              <w:right w:val="single" w:sz="4" w:space="0" w:color="auto"/>
            </w:tcBorders>
          </w:tcPr>
          <w:p w14:paraId="782D4509" w14:textId="77777777" w:rsidR="00DA50D3" w:rsidRDefault="00DA50D3" w:rsidP="009F7711">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283" w:type="dxa"/>
            <w:tcBorders>
              <w:left w:val="single" w:sz="4" w:space="0" w:color="auto"/>
            </w:tcBorders>
          </w:tcPr>
          <w:p w14:paraId="7BBE67D9" w14:textId="77777777" w:rsidR="00DA50D3" w:rsidRDefault="00DA50D3" w:rsidP="009F7711">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412" w:type="dxa"/>
          </w:tcPr>
          <w:p w14:paraId="52A2DA28" w14:textId="77777777" w:rsidR="00DA50D3" w:rsidRDefault="00DA50D3" w:rsidP="009F7711">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283" w:type="dxa"/>
          </w:tcPr>
          <w:p w14:paraId="4C9800C7" w14:textId="77777777" w:rsidR="00DA50D3" w:rsidRDefault="006A59B9" w:rsidP="009F7711">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-0.010</w:t>
            </w:r>
          </w:p>
        </w:tc>
        <w:tc>
          <w:tcPr>
            <w:tcW w:w="398" w:type="dxa"/>
          </w:tcPr>
          <w:p w14:paraId="7E62C0BC" w14:textId="77777777" w:rsidR="00DA50D3" w:rsidRDefault="00DA50D3" w:rsidP="009F7711">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r w:rsidR="00DA50D3" w14:paraId="0D4500FE" w14:textId="77777777" w:rsidTr="005973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8" w:type="dxa"/>
          </w:tcPr>
          <w:p w14:paraId="77648D93" w14:textId="77777777" w:rsidR="00DA50D3" w:rsidRDefault="00DA50D3" w:rsidP="00F418EB">
            <w:pPr>
              <w:rPr>
                <w:rFonts w:ascii="Times New Roman" w:hAnsi="Times New Roman" w:cs="Times New Roman"/>
                <w:sz w:val="24"/>
                <w:szCs w:val="24"/>
              </w:rPr>
            </w:pPr>
            <w:r>
              <w:rPr>
                <w:rFonts w:ascii="Times New Roman" w:hAnsi="Times New Roman" w:cs="Times New Roman"/>
                <w:sz w:val="24"/>
                <w:szCs w:val="24"/>
              </w:rPr>
              <w:t>CLAIMSORIGINAL</w:t>
            </w:r>
          </w:p>
        </w:tc>
        <w:tc>
          <w:tcPr>
            <w:tcW w:w="1449" w:type="dxa"/>
          </w:tcPr>
          <w:p w14:paraId="67982FE5" w14:textId="77777777" w:rsidR="00DA50D3" w:rsidRDefault="00DA50D3" w:rsidP="009F771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12" w:type="dxa"/>
          </w:tcPr>
          <w:p w14:paraId="547248D2" w14:textId="77777777" w:rsidR="00DA50D3" w:rsidRDefault="00DA50D3" w:rsidP="009F77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83" w:type="dxa"/>
          </w:tcPr>
          <w:p w14:paraId="3F6077F5" w14:textId="77777777" w:rsidR="00DA50D3" w:rsidRDefault="00DA50D3" w:rsidP="009F771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-0.007</w:t>
            </w:r>
          </w:p>
        </w:tc>
        <w:tc>
          <w:tcPr>
            <w:tcW w:w="412" w:type="dxa"/>
            <w:tcBorders>
              <w:right w:val="single" w:sz="4" w:space="0" w:color="auto"/>
            </w:tcBorders>
          </w:tcPr>
          <w:p w14:paraId="72E6B968" w14:textId="77777777" w:rsidR="00DA50D3" w:rsidRDefault="00DA50D3" w:rsidP="009F77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83" w:type="dxa"/>
            <w:tcBorders>
              <w:left w:val="single" w:sz="4" w:space="0" w:color="auto"/>
            </w:tcBorders>
          </w:tcPr>
          <w:p w14:paraId="1863CEF5" w14:textId="77777777" w:rsidR="00DA50D3" w:rsidRDefault="00DA50D3" w:rsidP="00F418E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12" w:type="dxa"/>
          </w:tcPr>
          <w:p w14:paraId="4807505D" w14:textId="77777777" w:rsidR="00DA50D3" w:rsidRDefault="00DA50D3" w:rsidP="00F418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83" w:type="dxa"/>
          </w:tcPr>
          <w:p w14:paraId="5BA2E4F0" w14:textId="77777777" w:rsidR="00DA50D3" w:rsidRDefault="006A59B9" w:rsidP="00F418E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w:t>
            </w:r>
            <w:r w:rsidR="00DA50D3">
              <w:rPr>
                <w:rFonts w:ascii="Times New Roman" w:hAnsi="Times New Roman" w:cs="Times New Roman"/>
                <w:sz w:val="24"/>
                <w:szCs w:val="24"/>
              </w:rPr>
              <w:t>7</w:t>
            </w:r>
            <w:r>
              <w:rPr>
                <w:rFonts w:ascii="Times New Roman" w:hAnsi="Times New Roman" w:cs="Times New Roman"/>
                <w:sz w:val="24"/>
                <w:szCs w:val="24"/>
              </w:rPr>
              <w:t>3</w:t>
            </w:r>
          </w:p>
        </w:tc>
        <w:tc>
          <w:tcPr>
            <w:tcW w:w="398" w:type="dxa"/>
          </w:tcPr>
          <w:p w14:paraId="1335AD46" w14:textId="77777777" w:rsidR="00DA50D3" w:rsidRDefault="00DA50D3" w:rsidP="00F418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5973D4" w14:paraId="573D3343" w14:textId="77777777" w:rsidTr="005973D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8" w:type="dxa"/>
          </w:tcPr>
          <w:p w14:paraId="2B43CA58" w14:textId="77777777" w:rsidR="00DA50D3" w:rsidRDefault="00DA50D3" w:rsidP="00F418EB">
            <w:pPr>
              <w:rPr>
                <w:rFonts w:ascii="Times New Roman" w:hAnsi="Times New Roman" w:cs="Times New Roman"/>
                <w:sz w:val="24"/>
                <w:szCs w:val="24"/>
              </w:rPr>
            </w:pPr>
          </w:p>
        </w:tc>
        <w:tc>
          <w:tcPr>
            <w:tcW w:w="1449" w:type="dxa"/>
          </w:tcPr>
          <w:p w14:paraId="62B6630A" w14:textId="77777777" w:rsidR="00DA50D3" w:rsidRDefault="00DA50D3" w:rsidP="009F7711">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412" w:type="dxa"/>
          </w:tcPr>
          <w:p w14:paraId="0A026501" w14:textId="77777777" w:rsidR="00DA50D3" w:rsidRDefault="00DA50D3" w:rsidP="009F7711">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283" w:type="dxa"/>
          </w:tcPr>
          <w:p w14:paraId="18E9A032" w14:textId="77777777" w:rsidR="00DA50D3" w:rsidRDefault="00DA50D3" w:rsidP="009F7711">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412" w:type="dxa"/>
            <w:tcBorders>
              <w:right w:val="single" w:sz="4" w:space="0" w:color="auto"/>
            </w:tcBorders>
          </w:tcPr>
          <w:p w14:paraId="55B366EB" w14:textId="77777777" w:rsidR="00DA50D3" w:rsidRDefault="00DA50D3" w:rsidP="009F7711">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283" w:type="dxa"/>
            <w:tcBorders>
              <w:left w:val="single" w:sz="4" w:space="0" w:color="auto"/>
            </w:tcBorders>
          </w:tcPr>
          <w:p w14:paraId="5E802D85" w14:textId="77777777" w:rsidR="00DA50D3" w:rsidRDefault="00DA50D3" w:rsidP="00F418E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412" w:type="dxa"/>
          </w:tcPr>
          <w:p w14:paraId="765F3396" w14:textId="77777777" w:rsidR="00DA50D3" w:rsidRDefault="00DA50D3" w:rsidP="00F418E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283" w:type="dxa"/>
          </w:tcPr>
          <w:p w14:paraId="3D4AED64" w14:textId="77777777" w:rsidR="00DA50D3" w:rsidRDefault="00DA50D3" w:rsidP="00F418E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398" w:type="dxa"/>
          </w:tcPr>
          <w:p w14:paraId="7E81DE61" w14:textId="77777777" w:rsidR="00DA50D3" w:rsidRDefault="00DA50D3" w:rsidP="00F418E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r w:rsidR="00DA50D3" w14:paraId="4866F7DB" w14:textId="77777777" w:rsidTr="005973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8" w:type="dxa"/>
          </w:tcPr>
          <w:p w14:paraId="61E46D46" w14:textId="77777777" w:rsidR="00DA50D3" w:rsidRPr="003756D1" w:rsidRDefault="00DA50D3" w:rsidP="00F418EB">
            <w:pPr>
              <w:rPr>
                <w:rFonts w:ascii="Times New Roman" w:hAnsi="Times New Roman" w:cs="Times New Roman"/>
                <w:sz w:val="24"/>
                <w:szCs w:val="24"/>
                <w:vertAlign w:val="superscript"/>
              </w:rPr>
            </w:pPr>
            <w:r>
              <w:rPr>
                <w:rFonts w:ascii="Times New Roman" w:hAnsi="Times New Roman" w:cs="Times New Roman"/>
                <w:sz w:val="24"/>
                <w:szCs w:val="24"/>
              </w:rPr>
              <w:t>Adj. R</w:t>
            </w:r>
            <w:r>
              <w:rPr>
                <w:rFonts w:ascii="Times New Roman" w:hAnsi="Times New Roman" w:cs="Times New Roman"/>
                <w:sz w:val="24"/>
                <w:szCs w:val="24"/>
                <w:vertAlign w:val="superscript"/>
              </w:rPr>
              <w:t>2</w:t>
            </w:r>
          </w:p>
        </w:tc>
        <w:tc>
          <w:tcPr>
            <w:tcW w:w="1449" w:type="dxa"/>
          </w:tcPr>
          <w:p w14:paraId="134111C4" w14:textId="77777777" w:rsidR="00DA50D3" w:rsidRDefault="00DA50D3" w:rsidP="009F771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0.436</w:t>
            </w:r>
          </w:p>
        </w:tc>
        <w:tc>
          <w:tcPr>
            <w:tcW w:w="412" w:type="dxa"/>
          </w:tcPr>
          <w:p w14:paraId="42533EEE" w14:textId="77777777" w:rsidR="00DA50D3" w:rsidRDefault="00DA50D3" w:rsidP="009F77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83" w:type="dxa"/>
          </w:tcPr>
          <w:p w14:paraId="0EA2092E" w14:textId="77777777" w:rsidR="00DA50D3" w:rsidRDefault="00DA50D3" w:rsidP="009F771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0.437</w:t>
            </w:r>
          </w:p>
        </w:tc>
        <w:tc>
          <w:tcPr>
            <w:tcW w:w="412" w:type="dxa"/>
            <w:tcBorders>
              <w:right w:val="single" w:sz="4" w:space="0" w:color="auto"/>
            </w:tcBorders>
          </w:tcPr>
          <w:p w14:paraId="7946DF95" w14:textId="77777777" w:rsidR="00DA50D3" w:rsidRDefault="00DA50D3" w:rsidP="009F77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83" w:type="dxa"/>
            <w:tcBorders>
              <w:left w:val="single" w:sz="4" w:space="0" w:color="auto"/>
            </w:tcBorders>
          </w:tcPr>
          <w:p w14:paraId="2EFC47F9" w14:textId="77777777" w:rsidR="00DA50D3" w:rsidRDefault="00DA50D3" w:rsidP="00F418E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0.436</w:t>
            </w:r>
          </w:p>
        </w:tc>
        <w:tc>
          <w:tcPr>
            <w:tcW w:w="412" w:type="dxa"/>
          </w:tcPr>
          <w:p w14:paraId="1F61E437" w14:textId="77777777" w:rsidR="00DA50D3" w:rsidRDefault="00DA50D3" w:rsidP="00F418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83" w:type="dxa"/>
          </w:tcPr>
          <w:p w14:paraId="097CD3C5" w14:textId="77777777" w:rsidR="00DA50D3" w:rsidRDefault="00DA50D3" w:rsidP="00F418E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0.437</w:t>
            </w:r>
          </w:p>
        </w:tc>
        <w:tc>
          <w:tcPr>
            <w:tcW w:w="398" w:type="dxa"/>
          </w:tcPr>
          <w:p w14:paraId="14D4F27A" w14:textId="77777777" w:rsidR="00DA50D3" w:rsidRDefault="00DA50D3" w:rsidP="00F418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5973D4" w14:paraId="676EF9FD" w14:textId="77777777" w:rsidTr="005973D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8" w:type="dxa"/>
          </w:tcPr>
          <w:p w14:paraId="313F559D" w14:textId="77777777" w:rsidR="00DA50D3" w:rsidRPr="003756D1" w:rsidRDefault="00DA50D3" w:rsidP="00F418EB">
            <w:pPr>
              <w:rPr>
                <w:rFonts w:ascii="Times New Roman" w:hAnsi="Times New Roman" w:cs="Times New Roman"/>
                <w:sz w:val="24"/>
                <w:szCs w:val="24"/>
              </w:rPr>
            </w:pPr>
            <w:r>
              <w:rPr>
                <w:rFonts w:ascii="Times New Roman" w:hAnsi="Times New Roman" w:cs="Times New Roman"/>
                <w:sz w:val="24"/>
                <w:szCs w:val="24"/>
              </w:rPr>
              <w:t>Adj.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change</w:t>
            </w:r>
          </w:p>
        </w:tc>
        <w:tc>
          <w:tcPr>
            <w:tcW w:w="1449" w:type="dxa"/>
          </w:tcPr>
          <w:p w14:paraId="65C445B2" w14:textId="77777777" w:rsidR="00DA50D3" w:rsidRDefault="00DA50D3" w:rsidP="009F7711">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0.436</w:t>
            </w:r>
          </w:p>
        </w:tc>
        <w:tc>
          <w:tcPr>
            <w:tcW w:w="412" w:type="dxa"/>
          </w:tcPr>
          <w:p w14:paraId="35B29974" w14:textId="77777777" w:rsidR="00DA50D3" w:rsidRDefault="00DA50D3" w:rsidP="009F7711">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283" w:type="dxa"/>
          </w:tcPr>
          <w:p w14:paraId="1FB5BE2D" w14:textId="77777777" w:rsidR="00DA50D3" w:rsidRDefault="00DA50D3" w:rsidP="009F7711">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0.001</w:t>
            </w:r>
          </w:p>
        </w:tc>
        <w:tc>
          <w:tcPr>
            <w:tcW w:w="412" w:type="dxa"/>
            <w:tcBorders>
              <w:right w:val="single" w:sz="4" w:space="0" w:color="auto"/>
            </w:tcBorders>
          </w:tcPr>
          <w:p w14:paraId="1A4D7F52" w14:textId="77777777" w:rsidR="00DA50D3" w:rsidRDefault="00DA50D3" w:rsidP="009F7711">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283" w:type="dxa"/>
            <w:tcBorders>
              <w:left w:val="single" w:sz="4" w:space="0" w:color="auto"/>
            </w:tcBorders>
          </w:tcPr>
          <w:p w14:paraId="2A1A1E65" w14:textId="77777777" w:rsidR="00DA50D3" w:rsidRDefault="00DA50D3" w:rsidP="00F418E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0.436</w:t>
            </w:r>
          </w:p>
        </w:tc>
        <w:tc>
          <w:tcPr>
            <w:tcW w:w="412" w:type="dxa"/>
          </w:tcPr>
          <w:p w14:paraId="470CC59C" w14:textId="77777777" w:rsidR="00DA50D3" w:rsidRDefault="00DA50D3" w:rsidP="00F418E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283" w:type="dxa"/>
          </w:tcPr>
          <w:p w14:paraId="5005BEFF" w14:textId="77777777" w:rsidR="00DA50D3" w:rsidRDefault="00DA50D3" w:rsidP="00F418E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0.001</w:t>
            </w:r>
          </w:p>
        </w:tc>
        <w:tc>
          <w:tcPr>
            <w:tcW w:w="398" w:type="dxa"/>
          </w:tcPr>
          <w:p w14:paraId="077D27DD" w14:textId="77777777" w:rsidR="00DA50D3" w:rsidRDefault="00DA50D3" w:rsidP="00F418E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r w:rsidR="00DA50D3" w14:paraId="6FD342F2" w14:textId="77777777" w:rsidTr="005973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8" w:type="dxa"/>
          </w:tcPr>
          <w:p w14:paraId="27793B4C" w14:textId="77777777" w:rsidR="00DA50D3" w:rsidRDefault="00DA50D3" w:rsidP="00F418EB">
            <w:pPr>
              <w:rPr>
                <w:rFonts w:ascii="Times New Roman" w:hAnsi="Times New Roman" w:cs="Times New Roman"/>
                <w:sz w:val="24"/>
                <w:szCs w:val="24"/>
              </w:rPr>
            </w:pPr>
            <w:r>
              <w:rPr>
                <w:rFonts w:ascii="Times New Roman" w:hAnsi="Times New Roman" w:cs="Times New Roman"/>
                <w:sz w:val="24"/>
                <w:szCs w:val="24"/>
              </w:rPr>
              <w:t>F</w:t>
            </w:r>
          </w:p>
        </w:tc>
        <w:tc>
          <w:tcPr>
            <w:tcW w:w="1449" w:type="dxa"/>
          </w:tcPr>
          <w:p w14:paraId="70E4AB06" w14:textId="77777777" w:rsidR="00DA50D3" w:rsidRDefault="00DA50D3" w:rsidP="009F771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215.741</w:t>
            </w:r>
          </w:p>
        </w:tc>
        <w:tc>
          <w:tcPr>
            <w:tcW w:w="412" w:type="dxa"/>
          </w:tcPr>
          <w:p w14:paraId="0F81EBE9" w14:textId="77777777" w:rsidR="00DA50D3" w:rsidRDefault="00DA50D3" w:rsidP="009F77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83" w:type="dxa"/>
          </w:tcPr>
          <w:p w14:paraId="0643FE53" w14:textId="77777777" w:rsidR="00DA50D3" w:rsidRDefault="00DA50D3" w:rsidP="009F771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144.442</w:t>
            </w:r>
          </w:p>
        </w:tc>
        <w:tc>
          <w:tcPr>
            <w:tcW w:w="412" w:type="dxa"/>
            <w:tcBorders>
              <w:right w:val="single" w:sz="4" w:space="0" w:color="auto"/>
            </w:tcBorders>
          </w:tcPr>
          <w:p w14:paraId="79805DDC" w14:textId="77777777" w:rsidR="00DA50D3" w:rsidRDefault="00DA50D3" w:rsidP="009F77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83" w:type="dxa"/>
            <w:tcBorders>
              <w:left w:val="single" w:sz="4" w:space="0" w:color="auto"/>
            </w:tcBorders>
          </w:tcPr>
          <w:p w14:paraId="4C9DCB77" w14:textId="77777777" w:rsidR="00DA50D3" w:rsidRDefault="00DA50D3" w:rsidP="00F418E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215.741</w:t>
            </w:r>
          </w:p>
        </w:tc>
        <w:tc>
          <w:tcPr>
            <w:tcW w:w="412" w:type="dxa"/>
          </w:tcPr>
          <w:p w14:paraId="5C936886" w14:textId="77777777" w:rsidR="00DA50D3" w:rsidRDefault="00DA50D3" w:rsidP="00F418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83" w:type="dxa"/>
          </w:tcPr>
          <w:p w14:paraId="1E1DC3C9" w14:textId="77777777" w:rsidR="00DA50D3" w:rsidRDefault="00DA50D3" w:rsidP="00F418E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144.442</w:t>
            </w:r>
          </w:p>
        </w:tc>
        <w:tc>
          <w:tcPr>
            <w:tcW w:w="398" w:type="dxa"/>
          </w:tcPr>
          <w:p w14:paraId="76ECA718" w14:textId="77777777" w:rsidR="00DA50D3" w:rsidRDefault="00DA50D3" w:rsidP="00F418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r w:rsidR="00DA50D3" w14:paraId="0AE8F816" w14:textId="77777777" w:rsidTr="005973D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8" w:type="dxa"/>
          </w:tcPr>
          <w:p w14:paraId="16BC283D" w14:textId="77777777" w:rsidR="00DA50D3" w:rsidRDefault="00DA50D3" w:rsidP="00F418EB">
            <w:pPr>
              <w:rPr>
                <w:rFonts w:ascii="Times New Roman" w:hAnsi="Times New Roman" w:cs="Times New Roman"/>
                <w:sz w:val="24"/>
                <w:szCs w:val="24"/>
              </w:rPr>
            </w:pPr>
            <w:r>
              <w:rPr>
                <w:rFonts w:ascii="Times New Roman" w:hAnsi="Times New Roman" w:cs="Times New Roman"/>
                <w:sz w:val="24"/>
                <w:szCs w:val="24"/>
              </w:rPr>
              <w:t>F change</w:t>
            </w:r>
          </w:p>
        </w:tc>
        <w:tc>
          <w:tcPr>
            <w:tcW w:w="1449" w:type="dxa"/>
          </w:tcPr>
          <w:p w14:paraId="4B607C68" w14:textId="77777777" w:rsidR="00DA50D3" w:rsidRDefault="00DA50D3" w:rsidP="009F7711">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215.741</w:t>
            </w:r>
          </w:p>
        </w:tc>
        <w:tc>
          <w:tcPr>
            <w:tcW w:w="412" w:type="dxa"/>
          </w:tcPr>
          <w:p w14:paraId="4F91903A" w14:textId="77777777" w:rsidR="00DA50D3" w:rsidRDefault="00FE7640" w:rsidP="009F7711">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83" w:type="dxa"/>
          </w:tcPr>
          <w:p w14:paraId="1E56D0DF" w14:textId="77777777" w:rsidR="00DA50D3" w:rsidRDefault="003D2D34" w:rsidP="009F7711">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1.474</w:t>
            </w:r>
          </w:p>
        </w:tc>
        <w:tc>
          <w:tcPr>
            <w:tcW w:w="412" w:type="dxa"/>
            <w:tcBorders>
              <w:right w:val="single" w:sz="4" w:space="0" w:color="auto"/>
            </w:tcBorders>
          </w:tcPr>
          <w:p w14:paraId="0397BFA6" w14:textId="77777777" w:rsidR="00DA50D3" w:rsidRDefault="00DA50D3" w:rsidP="009F7711">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283" w:type="dxa"/>
            <w:tcBorders>
              <w:left w:val="single" w:sz="4" w:space="0" w:color="auto"/>
            </w:tcBorders>
          </w:tcPr>
          <w:p w14:paraId="6FA00577" w14:textId="77777777" w:rsidR="00DA50D3" w:rsidRDefault="00DA50D3" w:rsidP="00F418E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215.741</w:t>
            </w:r>
          </w:p>
        </w:tc>
        <w:tc>
          <w:tcPr>
            <w:tcW w:w="412" w:type="dxa"/>
          </w:tcPr>
          <w:p w14:paraId="68FE8EFA" w14:textId="77777777" w:rsidR="00DA50D3" w:rsidRDefault="00FE7640" w:rsidP="00F418E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83" w:type="dxa"/>
          </w:tcPr>
          <w:p w14:paraId="08C00AA1" w14:textId="77777777" w:rsidR="00DA50D3" w:rsidRDefault="003D2D34" w:rsidP="00F418E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1.474</w:t>
            </w:r>
          </w:p>
        </w:tc>
        <w:tc>
          <w:tcPr>
            <w:tcW w:w="398" w:type="dxa"/>
          </w:tcPr>
          <w:p w14:paraId="4A6474FD" w14:textId="77777777" w:rsidR="00DA50D3" w:rsidRDefault="00DA50D3" w:rsidP="00F418E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bl>
    <w:p w14:paraId="2682263B" w14:textId="77777777" w:rsidR="00B968D9" w:rsidRDefault="00F418EB" w:rsidP="00D80747">
      <w:pPr>
        <w:spacing w:before="120"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482AE0">
        <w:rPr>
          <w:rFonts w:ascii="Times New Roman" w:hAnsi="Times New Roman" w:cs="Times New Roman"/>
          <w:sz w:val="24"/>
          <w:szCs w:val="24"/>
        </w:rPr>
        <w:t>p&lt;</w:t>
      </w:r>
      <w:r>
        <w:rPr>
          <w:rFonts w:ascii="Times New Roman" w:hAnsi="Times New Roman" w:cs="Times New Roman"/>
          <w:sz w:val="24"/>
          <w:szCs w:val="24"/>
        </w:rPr>
        <w:t>0.05</w:t>
      </w:r>
    </w:p>
    <w:p w14:paraId="6A016EC9" w14:textId="77777777" w:rsidR="009F7711" w:rsidRDefault="009F7711" w:rsidP="00D0235B">
      <w:pPr>
        <w:spacing w:before="120" w:after="0" w:line="480" w:lineRule="auto"/>
        <w:ind w:firstLine="720"/>
        <w:rPr>
          <w:rFonts w:ascii="Times New Roman" w:hAnsi="Times New Roman" w:cs="Times New Roman"/>
          <w:sz w:val="24"/>
          <w:szCs w:val="24"/>
        </w:rPr>
      </w:pPr>
      <w:ins w:id="30" w:author="Hisako Matsuo" w:date="2018-10-14T12:55:00Z">
        <w:r>
          <w:rPr>
            <w:rFonts w:ascii="Times New Roman" w:hAnsi="Times New Roman" w:cs="Times New Roman"/>
            <w:sz w:val="24"/>
            <w:szCs w:val="24"/>
          </w:rPr>
          <w:t xml:space="preserve">Claims and Original have a tendency of multicollinearity, although it is very minor </w:t>
        </w:r>
        <w:commentRangeStart w:id="31"/>
        <w:r>
          <w:rPr>
            <w:rFonts w:ascii="Times New Roman" w:hAnsi="Times New Roman" w:cs="Times New Roman"/>
            <w:sz w:val="24"/>
            <w:szCs w:val="24"/>
          </w:rPr>
          <w:t>degree</w:t>
        </w:r>
      </w:ins>
      <w:commentRangeEnd w:id="31"/>
      <w:ins w:id="32" w:author="Hisako Matsuo" w:date="2018-10-14T12:57:00Z">
        <w:r>
          <w:rPr>
            <w:rStyle w:val="CommentReference"/>
          </w:rPr>
          <w:commentReference w:id="31"/>
        </w:r>
      </w:ins>
      <w:ins w:id="33" w:author="Hisako Matsuo" w:date="2018-10-14T12:55:00Z">
        <w:r>
          <w:rPr>
            <w:rFonts w:ascii="Times New Roman" w:hAnsi="Times New Roman" w:cs="Times New Roman"/>
            <w:sz w:val="24"/>
            <w:szCs w:val="24"/>
          </w:rPr>
          <w:t xml:space="preserve">. </w:t>
        </w:r>
      </w:ins>
      <w:ins w:id="34" w:author="Hisako Matsuo" w:date="2018-10-14T13:08:00Z">
        <w:r w:rsidR="00F67AF1">
          <w:rPr>
            <w:rFonts w:ascii="Times New Roman" w:hAnsi="Times New Roman" w:cs="Times New Roman"/>
            <w:sz w:val="24"/>
            <w:szCs w:val="24"/>
          </w:rPr>
          <w:t xml:space="preserve">Spell out what each variable name means right under the table as Note. </w:t>
        </w:r>
      </w:ins>
    </w:p>
    <w:p w14:paraId="54040E8D" w14:textId="77777777" w:rsidR="009F7711" w:rsidRDefault="009F7711" w:rsidP="00D0235B">
      <w:pPr>
        <w:spacing w:before="120" w:after="0" w:line="480" w:lineRule="auto"/>
        <w:ind w:firstLine="720"/>
        <w:rPr>
          <w:rFonts w:ascii="Times New Roman" w:hAnsi="Times New Roman" w:cs="Times New Roman"/>
          <w:sz w:val="24"/>
          <w:szCs w:val="24"/>
        </w:rPr>
      </w:pPr>
    </w:p>
    <w:p w14:paraId="3AAF28E4" w14:textId="77777777" w:rsidR="009F7711" w:rsidRDefault="009F7711" w:rsidP="00D0235B">
      <w:pPr>
        <w:spacing w:before="120" w:after="0" w:line="480" w:lineRule="auto"/>
        <w:ind w:firstLine="720"/>
        <w:rPr>
          <w:rFonts w:ascii="Times New Roman" w:hAnsi="Times New Roman" w:cs="Times New Roman"/>
          <w:sz w:val="24"/>
          <w:szCs w:val="24"/>
        </w:rPr>
      </w:pPr>
    </w:p>
    <w:p w14:paraId="6CC07B5B" w14:textId="77777777" w:rsidR="00EB32E1" w:rsidRDefault="00EC5029" w:rsidP="00D0235B">
      <w:pPr>
        <w:spacing w:before="120"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multiple regression model using </w:t>
      </w:r>
      <w:r w:rsidRPr="00615DD5">
        <w:rPr>
          <w:rFonts w:ascii="Courier New" w:hAnsi="Courier New" w:cs="Courier New"/>
          <w:sz w:val="24"/>
          <w:szCs w:val="24"/>
        </w:rPr>
        <w:t>logCRECEIVE</w:t>
      </w:r>
      <w:r>
        <w:rPr>
          <w:rFonts w:ascii="Times New Roman" w:hAnsi="Times New Roman" w:cs="Times New Roman"/>
          <w:sz w:val="24"/>
          <w:szCs w:val="24"/>
        </w:rPr>
        <w:t xml:space="preserve"> as the DV and </w:t>
      </w:r>
      <w:r w:rsidRPr="00F0254D">
        <w:rPr>
          <w:rFonts w:ascii="Courier New" w:hAnsi="Courier New" w:cs="Courier New"/>
          <w:sz w:val="24"/>
          <w:szCs w:val="24"/>
        </w:rPr>
        <w:t>CLAIMS</w:t>
      </w:r>
      <w:r>
        <w:rPr>
          <w:rFonts w:ascii="Times New Roman" w:hAnsi="Times New Roman" w:cs="Times New Roman"/>
          <w:sz w:val="24"/>
          <w:szCs w:val="24"/>
        </w:rPr>
        <w:t xml:space="preserve">, </w:t>
      </w:r>
      <w:r w:rsidRPr="00F0254D">
        <w:rPr>
          <w:rFonts w:ascii="Courier New" w:hAnsi="Courier New" w:cs="Courier New"/>
          <w:sz w:val="24"/>
          <w:szCs w:val="24"/>
        </w:rPr>
        <w:t>CMADE</w:t>
      </w:r>
      <w:r>
        <w:rPr>
          <w:rFonts w:ascii="Times New Roman" w:hAnsi="Times New Roman" w:cs="Times New Roman"/>
          <w:sz w:val="24"/>
          <w:szCs w:val="24"/>
        </w:rPr>
        <w:t xml:space="preserve">, </w:t>
      </w:r>
      <w:r w:rsidRPr="00F0254D">
        <w:rPr>
          <w:rFonts w:ascii="Courier New" w:hAnsi="Courier New" w:cs="Courier New"/>
          <w:sz w:val="24"/>
          <w:szCs w:val="24"/>
        </w:rPr>
        <w:t>GENERAL</w:t>
      </w:r>
      <w:r>
        <w:rPr>
          <w:rFonts w:ascii="Times New Roman" w:hAnsi="Times New Roman" w:cs="Times New Roman"/>
          <w:sz w:val="24"/>
          <w:szCs w:val="24"/>
        </w:rPr>
        <w:t xml:space="preserve">, </w:t>
      </w:r>
      <w:r w:rsidRPr="00F0254D">
        <w:rPr>
          <w:rFonts w:ascii="Courier New" w:hAnsi="Courier New" w:cs="Courier New"/>
          <w:sz w:val="24"/>
          <w:szCs w:val="24"/>
        </w:rPr>
        <w:t>GYEAR</w:t>
      </w:r>
      <w:r>
        <w:rPr>
          <w:rFonts w:ascii="Times New Roman" w:hAnsi="Times New Roman" w:cs="Times New Roman"/>
          <w:sz w:val="24"/>
          <w:szCs w:val="24"/>
        </w:rPr>
        <w:t xml:space="preserve">, </w:t>
      </w:r>
      <w:r w:rsidRPr="00F0254D">
        <w:rPr>
          <w:rFonts w:ascii="Courier New" w:hAnsi="Courier New" w:cs="Courier New"/>
          <w:sz w:val="24"/>
          <w:szCs w:val="24"/>
        </w:rPr>
        <w:t>ORIGINAL</w:t>
      </w:r>
      <w:r>
        <w:rPr>
          <w:rFonts w:ascii="Times New Roman" w:hAnsi="Times New Roman" w:cs="Times New Roman"/>
          <w:sz w:val="24"/>
          <w:szCs w:val="24"/>
        </w:rPr>
        <w:t xml:space="preserve">, </w:t>
      </w:r>
      <w:r w:rsidRPr="00F0254D">
        <w:rPr>
          <w:rFonts w:ascii="Courier New" w:hAnsi="Courier New" w:cs="Courier New"/>
          <w:sz w:val="24"/>
          <w:szCs w:val="24"/>
        </w:rPr>
        <w:t>RATIOCIT</w:t>
      </w:r>
      <w:r w:rsidRPr="002E118F">
        <w:rPr>
          <w:rFonts w:ascii="Courier New" w:hAnsi="Courier New" w:cs="Courier New"/>
          <w:sz w:val="24"/>
          <w:szCs w:val="24"/>
        </w:rPr>
        <w:t xml:space="preserve"> </w:t>
      </w:r>
      <w:r>
        <w:rPr>
          <w:rFonts w:ascii="Times New Roman" w:hAnsi="Times New Roman" w:cs="Times New Roman"/>
          <w:sz w:val="24"/>
          <w:szCs w:val="24"/>
        </w:rPr>
        <w:t>as IVs (Model 1) showed a good model fit (F=215.741, p&lt;0.05)</w:t>
      </w:r>
      <w:r w:rsidR="00737A7C">
        <w:rPr>
          <w:rFonts w:ascii="Times New Roman" w:hAnsi="Times New Roman" w:cs="Times New Roman"/>
          <w:sz w:val="24"/>
          <w:szCs w:val="24"/>
        </w:rPr>
        <w:t xml:space="preserve"> indicating that at least one of the IVs was significant</w:t>
      </w:r>
      <w:r>
        <w:rPr>
          <w:rFonts w:ascii="Times New Roman" w:hAnsi="Times New Roman" w:cs="Times New Roman"/>
          <w:sz w:val="24"/>
          <w:szCs w:val="24"/>
        </w:rPr>
        <w:t xml:space="preserve">.  </w:t>
      </w:r>
      <w:r w:rsidR="008040C0">
        <w:rPr>
          <w:rFonts w:ascii="Times New Roman" w:hAnsi="Times New Roman" w:cs="Times New Roman"/>
          <w:sz w:val="24"/>
          <w:szCs w:val="24"/>
        </w:rPr>
        <w:t>The adjusted R</w:t>
      </w:r>
      <w:r w:rsidR="008040C0">
        <w:rPr>
          <w:rFonts w:ascii="Times New Roman" w:hAnsi="Times New Roman" w:cs="Times New Roman"/>
          <w:sz w:val="24"/>
          <w:szCs w:val="24"/>
          <w:vertAlign w:val="superscript"/>
        </w:rPr>
        <w:t>2</w:t>
      </w:r>
      <w:r w:rsidR="008040C0">
        <w:rPr>
          <w:rFonts w:ascii="Times New Roman" w:hAnsi="Times New Roman" w:cs="Times New Roman"/>
          <w:sz w:val="24"/>
          <w:szCs w:val="24"/>
        </w:rPr>
        <w:t xml:space="preserve"> for the model was 0.436 indicating that the IVs in the model explained 43.6 percent of </w:t>
      </w:r>
      <w:r w:rsidR="00D0235B">
        <w:rPr>
          <w:rFonts w:ascii="Times New Roman" w:hAnsi="Times New Roman" w:cs="Times New Roman"/>
          <w:sz w:val="24"/>
          <w:szCs w:val="24"/>
        </w:rPr>
        <w:t xml:space="preserve">the DV. </w:t>
      </w:r>
    </w:p>
    <w:p w14:paraId="2F494BAB" w14:textId="77777777" w:rsidR="00F024B5" w:rsidRDefault="00EC5029" w:rsidP="00D0235B">
      <w:pPr>
        <w:spacing w:before="120"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multiple regression model using </w:t>
      </w:r>
      <w:r w:rsidRPr="00615DD5">
        <w:rPr>
          <w:rFonts w:ascii="Courier New" w:hAnsi="Courier New" w:cs="Courier New"/>
          <w:sz w:val="24"/>
          <w:szCs w:val="24"/>
        </w:rPr>
        <w:t>logCRECEIVE</w:t>
      </w:r>
      <w:r>
        <w:rPr>
          <w:rFonts w:ascii="Times New Roman" w:hAnsi="Times New Roman" w:cs="Times New Roman"/>
          <w:sz w:val="24"/>
          <w:szCs w:val="24"/>
        </w:rPr>
        <w:t xml:space="preserve"> as the DV and</w:t>
      </w:r>
      <w:r w:rsidR="00737A7C">
        <w:rPr>
          <w:rFonts w:ascii="Times New Roman" w:hAnsi="Times New Roman" w:cs="Times New Roman"/>
          <w:sz w:val="24"/>
          <w:szCs w:val="24"/>
        </w:rPr>
        <w:t xml:space="preserve"> the IVs from Model 1 plus</w:t>
      </w:r>
      <w:r>
        <w:rPr>
          <w:rFonts w:ascii="Times New Roman" w:hAnsi="Times New Roman" w:cs="Times New Roman"/>
          <w:sz w:val="24"/>
          <w:szCs w:val="24"/>
        </w:rPr>
        <w:t xml:space="preserve"> </w:t>
      </w:r>
      <w:r w:rsidRPr="00F0254D">
        <w:rPr>
          <w:rFonts w:ascii="Courier New" w:hAnsi="Courier New" w:cs="Courier New"/>
          <w:sz w:val="24"/>
          <w:szCs w:val="24"/>
        </w:rPr>
        <w:t>SECDUPBD</w:t>
      </w:r>
      <w:r>
        <w:rPr>
          <w:rFonts w:ascii="Times New Roman" w:hAnsi="Times New Roman" w:cs="Times New Roman"/>
          <w:sz w:val="24"/>
          <w:szCs w:val="24"/>
        </w:rPr>
        <w:t xml:space="preserve">, </w:t>
      </w:r>
      <w:r w:rsidRPr="00F0254D">
        <w:rPr>
          <w:rFonts w:ascii="Courier New" w:hAnsi="Courier New" w:cs="Courier New"/>
          <w:sz w:val="24"/>
          <w:szCs w:val="24"/>
        </w:rPr>
        <w:t>SELFCTUB</w:t>
      </w:r>
      <w:r>
        <w:rPr>
          <w:rFonts w:ascii="Times New Roman" w:hAnsi="Times New Roman" w:cs="Times New Roman"/>
          <w:sz w:val="24"/>
          <w:szCs w:val="24"/>
        </w:rPr>
        <w:t xml:space="preserve">, and </w:t>
      </w:r>
      <w:r w:rsidRPr="00F0254D">
        <w:rPr>
          <w:rFonts w:ascii="Courier New" w:hAnsi="Courier New" w:cs="Courier New"/>
          <w:sz w:val="24"/>
          <w:szCs w:val="24"/>
        </w:rPr>
        <w:t>CLAIMSORIGINAL</w:t>
      </w:r>
      <w:r>
        <w:rPr>
          <w:rFonts w:ascii="Times New Roman" w:hAnsi="Times New Roman" w:cs="Times New Roman"/>
          <w:sz w:val="24"/>
          <w:szCs w:val="24"/>
        </w:rPr>
        <w:t xml:space="preserve"> as</w:t>
      </w:r>
      <w:r w:rsidR="00737A7C">
        <w:rPr>
          <w:rFonts w:ascii="Times New Roman" w:hAnsi="Times New Roman" w:cs="Times New Roman"/>
          <w:sz w:val="24"/>
          <w:szCs w:val="24"/>
        </w:rPr>
        <w:t xml:space="preserve"> additional</w:t>
      </w:r>
      <w:r>
        <w:rPr>
          <w:rFonts w:ascii="Times New Roman" w:hAnsi="Times New Roman" w:cs="Times New Roman"/>
          <w:sz w:val="24"/>
          <w:szCs w:val="24"/>
        </w:rPr>
        <w:t xml:space="preserve"> IVs (Model 2) also showed a good model fit (F=144.442, p&lt;0.05).  However, the addition of the </w:t>
      </w:r>
      <w:r w:rsidRPr="00F0254D">
        <w:rPr>
          <w:rFonts w:ascii="Courier New" w:hAnsi="Courier New" w:cs="Courier New"/>
          <w:sz w:val="24"/>
          <w:szCs w:val="24"/>
        </w:rPr>
        <w:t>SECDUPBD</w:t>
      </w:r>
      <w:r>
        <w:rPr>
          <w:rFonts w:ascii="Times New Roman" w:hAnsi="Times New Roman" w:cs="Times New Roman"/>
          <w:sz w:val="24"/>
          <w:szCs w:val="24"/>
        </w:rPr>
        <w:t xml:space="preserve">, </w:t>
      </w:r>
      <w:r w:rsidRPr="00F0254D">
        <w:rPr>
          <w:rFonts w:ascii="Courier New" w:hAnsi="Courier New" w:cs="Courier New"/>
          <w:sz w:val="24"/>
          <w:szCs w:val="24"/>
        </w:rPr>
        <w:t>SELFCTUB</w:t>
      </w:r>
      <w:r>
        <w:rPr>
          <w:rFonts w:ascii="Times New Roman" w:hAnsi="Times New Roman" w:cs="Times New Roman"/>
          <w:sz w:val="24"/>
          <w:szCs w:val="24"/>
        </w:rPr>
        <w:t xml:space="preserve">, </w:t>
      </w:r>
      <w:commentRangeStart w:id="35"/>
      <w:r>
        <w:rPr>
          <w:rFonts w:ascii="Times New Roman" w:hAnsi="Times New Roman" w:cs="Times New Roman"/>
          <w:sz w:val="24"/>
          <w:szCs w:val="24"/>
        </w:rPr>
        <w:t xml:space="preserve">and </w:t>
      </w:r>
      <w:r w:rsidRPr="00F0254D">
        <w:rPr>
          <w:rFonts w:ascii="Courier New" w:hAnsi="Courier New" w:cs="Courier New"/>
          <w:sz w:val="24"/>
          <w:szCs w:val="24"/>
        </w:rPr>
        <w:t>CLAIMSORIGINAL</w:t>
      </w:r>
      <w:r>
        <w:rPr>
          <w:rFonts w:ascii="Times New Roman" w:hAnsi="Times New Roman" w:cs="Times New Roman"/>
          <w:sz w:val="24"/>
          <w:szCs w:val="24"/>
        </w:rPr>
        <w:t xml:space="preserve"> variables did not incrementally improve the model to any significant extent.</w:t>
      </w:r>
      <w:r w:rsidR="00380EFB">
        <w:rPr>
          <w:rFonts w:ascii="Times New Roman" w:hAnsi="Times New Roman" w:cs="Times New Roman"/>
          <w:sz w:val="24"/>
          <w:szCs w:val="24"/>
        </w:rPr>
        <w:t xml:space="preserve">  </w:t>
      </w:r>
      <w:r w:rsidR="008040C0">
        <w:rPr>
          <w:rFonts w:ascii="Times New Roman" w:hAnsi="Times New Roman" w:cs="Times New Roman"/>
          <w:sz w:val="24"/>
          <w:szCs w:val="24"/>
        </w:rPr>
        <w:t>The adjusted R</w:t>
      </w:r>
      <w:r w:rsidR="008040C0">
        <w:rPr>
          <w:rFonts w:ascii="Times New Roman" w:hAnsi="Times New Roman" w:cs="Times New Roman"/>
          <w:sz w:val="24"/>
          <w:szCs w:val="24"/>
          <w:vertAlign w:val="superscript"/>
        </w:rPr>
        <w:t>2</w:t>
      </w:r>
      <w:r w:rsidR="008040C0">
        <w:rPr>
          <w:rFonts w:ascii="Times New Roman" w:hAnsi="Times New Roman" w:cs="Times New Roman"/>
          <w:sz w:val="24"/>
          <w:szCs w:val="24"/>
        </w:rPr>
        <w:t xml:space="preserve"> for Model 2 was 0.437 indicating the IVs in the model explained 43.7 percent of the DV.  </w:t>
      </w:r>
      <w:r w:rsidR="00EB32E1">
        <w:rPr>
          <w:rFonts w:ascii="Times New Roman" w:hAnsi="Times New Roman" w:cs="Times New Roman"/>
          <w:sz w:val="24"/>
          <w:szCs w:val="24"/>
        </w:rPr>
        <w:t>None of the additional</w:t>
      </w:r>
      <w:r w:rsidR="00380EFB">
        <w:rPr>
          <w:rFonts w:ascii="Times New Roman" w:hAnsi="Times New Roman" w:cs="Times New Roman"/>
          <w:sz w:val="24"/>
          <w:szCs w:val="24"/>
        </w:rPr>
        <w:t xml:space="preserve"> variables </w:t>
      </w:r>
      <w:r w:rsidR="00EB32E1">
        <w:rPr>
          <w:rFonts w:ascii="Times New Roman" w:hAnsi="Times New Roman" w:cs="Times New Roman"/>
          <w:sz w:val="24"/>
          <w:szCs w:val="24"/>
        </w:rPr>
        <w:t xml:space="preserve">included in Model 2 </w:t>
      </w:r>
      <w:r w:rsidR="00380EFB">
        <w:rPr>
          <w:rFonts w:ascii="Times New Roman" w:hAnsi="Times New Roman" w:cs="Times New Roman"/>
          <w:sz w:val="24"/>
          <w:szCs w:val="24"/>
        </w:rPr>
        <w:t>were significant (p&gt;0.05 for all three variables).</w:t>
      </w:r>
      <w:commentRangeEnd w:id="35"/>
      <w:r w:rsidR="00F67AF1">
        <w:rPr>
          <w:rStyle w:val="CommentReference"/>
        </w:rPr>
        <w:commentReference w:id="35"/>
      </w:r>
    </w:p>
    <w:p w14:paraId="29E8B178" w14:textId="77777777" w:rsidR="00EB32E1" w:rsidRDefault="00EB32E1">
      <w:pPr>
        <w:rPr>
          <w:rFonts w:ascii="Times New Roman" w:hAnsi="Times New Roman" w:cs="Times New Roman"/>
          <w:sz w:val="24"/>
          <w:szCs w:val="24"/>
        </w:rPr>
      </w:pPr>
      <w:r>
        <w:rPr>
          <w:rFonts w:ascii="Times New Roman" w:hAnsi="Times New Roman" w:cs="Times New Roman"/>
          <w:sz w:val="24"/>
          <w:szCs w:val="24"/>
        </w:rPr>
        <w:br w:type="page"/>
      </w:r>
    </w:p>
    <w:p w14:paraId="5EED13F8" w14:textId="77777777" w:rsidR="004563D8" w:rsidRDefault="004563D8" w:rsidP="004563D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Appendix A</w:t>
      </w:r>
      <w:r w:rsidR="00D73BC2">
        <w:rPr>
          <w:rFonts w:ascii="Times New Roman" w:hAnsi="Times New Roman" w:cs="Times New Roman"/>
          <w:sz w:val="24"/>
          <w:szCs w:val="24"/>
        </w:rPr>
        <w:t xml:space="preserve">. </w:t>
      </w:r>
      <w:r>
        <w:rPr>
          <w:rFonts w:ascii="Times New Roman" w:hAnsi="Times New Roman" w:cs="Times New Roman"/>
          <w:sz w:val="24"/>
          <w:szCs w:val="24"/>
        </w:rPr>
        <w:t>IBM Statistics SPSS 25 Output</w:t>
      </w:r>
    </w:p>
    <w:p w14:paraId="482406F5" w14:textId="77777777" w:rsidR="001318E5" w:rsidRPr="001318E5" w:rsidRDefault="004563D8" w:rsidP="001318E5">
      <w:pPr>
        <w:rPr>
          <w:rFonts w:ascii="Courier New" w:eastAsiaTheme="minorEastAsia" w:hAnsi="Courier New" w:cs="Courier New"/>
          <w:color w:val="000000"/>
          <w:sz w:val="20"/>
          <w:szCs w:val="20"/>
        </w:rPr>
      </w:pPr>
      <w:r>
        <w:rPr>
          <w:rFonts w:ascii="Times New Roman" w:hAnsi="Times New Roman" w:cs="Times New Roman"/>
          <w:sz w:val="24"/>
          <w:szCs w:val="24"/>
        </w:rPr>
        <w:t xml:space="preserve"> </w:t>
      </w:r>
      <w:r w:rsidR="001318E5">
        <w:rPr>
          <w:rFonts w:ascii="Courier New" w:eastAsiaTheme="minorEastAsia" w:hAnsi="Courier New" w:cs="Courier New"/>
          <w:color w:val="000000"/>
          <w:sz w:val="20"/>
          <w:szCs w:val="20"/>
        </w:rPr>
        <w:t xml:space="preserve">GET </w:t>
      </w:r>
      <w:r w:rsidR="001318E5" w:rsidRPr="001318E5">
        <w:rPr>
          <w:rFonts w:ascii="Courier New" w:eastAsiaTheme="minorEastAsia" w:hAnsi="Courier New" w:cs="Courier New"/>
          <w:color w:val="000000"/>
          <w:sz w:val="20"/>
          <w:szCs w:val="20"/>
        </w:rPr>
        <w:t>FILE='D:\SOC6100\Assignments\Assignment02\Results\Townes_SOC6100_Assignment02_Data.sav'.</w:t>
      </w:r>
    </w:p>
    <w:p w14:paraId="292BB421" w14:textId="77777777" w:rsidR="001318E5" w:rsidRPr="001318E5" w:rsidRDefault="001318E5" w:rsidP="001318E5">
      <w:pPr>
        <w:widowControl w:val="0"/>
        <w:autoSpaceDE w:val="0"/>
        <w:autoSpaceDN w:val="0"/>
        <w:adjustRightInd w:val="0"/>
        <w:spacing w:after="0" w:line="240" w:lineRule="auto"/>
        <w:rPr>
          <w:rFonts w:ascii="Courier New" w:eastAsiaTheme="minorEastAsia" w:hAnsi="Courier New" w:cs="Courier New"/>
          <w:color w:val="000000"/>
          <w:sz w:val="20"/>
          <w:szCs w:val="20"/>
        </w:rPr>
      </w:pPr>
      <w:r w:rsidRPr="001318E5">
        <w:rPr>
          <w:rFonts w:ascii="Courier New" w:eastAsiaTheme="minorEastAsia" w:hAnsi="Courier New" w:cs="Courier New"/>
          <w:color w:val="000000"/>
          <w:sz w:val="20"/>
          <w:szCs w:val="20"/>
        </w:rPr>
        <w:t>DATASET NAME DataSet1 WINDOW=FRONT.</w:t>
      </w:r>
    </w:p>
    <w:p w14:paraId="0CAA28A3" w14:textId="77777777" w:rsidR="001318E5" w:rsidRPr="001318E5" w:rsidRDefault="001318E5" w:rsidP="001318E5">
      <w:pPr>
        <w:widowControl w:val="0"/>
        <w:autoSpaceDE w:val="0"/>
        <w:autoSpaceDN w:val="0"/>
        <w:adjustRightInd w:val="0"/>
        <w:spacing w:after="0" w:line="240" w:lineRule="auto"/>
        <w:rPr>
          <w:rFonts w:ascii="Courier New" w:eastAsiaTheme="minorEastAsia" w:hAnsi="Courier New" w:cs="Courier New"/>
          <w:color w:val="000000"/>
          <w:sz w:val="20"/>
          <w:szCs w:val="20"/>
        </w:rPr>
      </w:pPr>
      <w:r w:rsidRPr="001318E5">
        <w:rPr>
          <w:rFonts w:ascii="Courier New" w:eastAsiaTheme="minorEastAsia" w:hAnsi="Courier New" w:cs="Courier New"/>
          <w:color w:val="000000"/>
          <w:sz w:val="20"/>
          <w:szCs w:val="20"/>
        </w:rPr>
        <w:t>REGRESSION</w:t>
      </w:r>
    </w:p>
    <w:p w14:paraId="76E5B61A" w14:textId="77777777" w:rsidR="001318E5" w:rsidRPr="001318E5" w:rsidRDefault="001318E5" w:rsidP="001318E5">
      <w:pPr>
        <w:widowControl w:val="0"/>
        <w:autoSpaceDE w:val="0"/>
        <w:autoSpaceDN w:val="0"/>
        <w:adjustRightInd w:val="0"/>
        <w:spacing w:after="0" w:line="240" w:lineRule="auto"/>
        <w:rPr>
          <w:rFonts w:ascii="Courier New" w:eastAsiaTheme="minorEastAsia" w:hAnsi="Courier New" w:cs="Courier New"/>
          <w:color w:val="000000"/>
          <w:sz w:val="20"/>
          <w:szCs w:val="20"/>
        </w:rPr>
      </w:pPr>
      <w:r w:rsidRPr="001318E5">
        <w:rPr>
          <w:rFonts w:ascii="Courier New" w:eastAsiaTheme="minorEastAsia" w:hAnsi="Courier New" w:cs="Courier New"/>
          <w:color w:val="000000"/>
          <w:sz w:val="20"/>
          <w:szCs w:val="20"/>
        </w:rPr>
        <w:t xml:space="preserve">  /DESCRIPTIVES MEAN STDDEV CORR SIG N</w:t>
      </w:r>
    </w:p>
    <w:p w14:paraId="6587E8D2" w14:textId="77777777" w:rsidR="001318E5" w:rsidRPr="001318E5" w:rsidRDefault="001318E5" w:rsidP="001318E5">
      <w:pPr>
        <w:widowControl w:val="0"/>
        <w:autoSpaceDE w:val="0"/>
        <w:autoSpaceDN w:val="0"/>
        <w:adjustRightInd w:val="0"/>
        <w:spacing w:after="0" w:line="240" w:lineRule="auto"/>
        <w:rPr>
          <w:rFonts w:ascii="Courier New" w:eastAsiaTheme="minorEastAsia" w:hAnsi="Courier New" w:cs="Courier New"/>
          <w:color w:val="000000"/>
          <w:sz w:val="20"/>
          <w:szCs w:val="20"/>
        </w:rPr>
      </w:pPr>
      <w:r w:rsidRPr="001318E5">
        <w:rPr>
          <w:rFonts w:ascii="Courier New" w:eastAsiaTheme="minorEastAsia" w:hAnsi="Courier New" w:cs="Courier New"/>
          <w:color w:val="000000"/>
          <w:sz w:val="20"/>
          <w:szCs w:val="20"/>
        </w:rPr>
        <w:t xml:space="preserve">  /MISSING LISTWISE</w:t>
      </w:r>
    </w:p>
    <w:p w14:paraId="29FBB75A" w14:textId="77777777" w:rsidR="001318E5" w:rsidRPr="001318E5" w:rsidRDefault="001318E5" w:rsidP="001318E5">
      <w:pPr>
        <w:widowControl w:val="0"/>
        <w:autoSpaceDE w:val="0"/>
        <w:autoSpaceDN w:val="0"/>
        <w:adjustRightInd w:val="0"/>
        <w:spacing w:after="0" w:line="240" w:lineRule="auto"/>
        <w:rPr>
          <w:rFonts w:ascii="Courier New" w:eastAsiaTheme="minorEastAsia" w:hAnsi="Courier New" w:cs="Courier New"/>
          <w:color w:val="000000"/>
          <w:sz w:val="20"/>
          <w:szCs w:val="20"/>
        </w:rPr>
      </w:pPr>
      <w:r w:rsidRPr="001318E5">
        <w:rPr>
          <w:rFonts w:ascii="Courier New" w:eastAsiaTheme="minorEastAsia" w:hAnsi="Courier New" w:cs="Courier New"/>
          <w:color w:val="000000"/>
          <w:sz w:val="20"/>
          <w:szCs w:val="20"/>
        </w:rPr>
        <w:t xml:space="preserve">  /STATISTICS COEFF OUTS CI(95) BCOV R ANOVA COLLIN TOL CHANGE ZPP</w:t>
      </w:r>
    </w:p>
    <w:p w14:paraId="38B5C339" w14:textId="77777777" w:rsidR="001318E5" w:rsidRPr="001318E5" w:rsidRDefault="001318E5" w:rsidP="001318E5">
      <w:pPr>
        <w:widowControl w:val="0"/>
        <w:autoSpaceDE w:val="0"/>
        <w:autoSpaceDN w:val="0"/>
        <w:adjustRightInd w:val="0"/>
        <w:spacing w:after="0" w:line="240" w:lineRule="auto"/>
        <w:rPr>
          <w:rFonts w:ascii="Courier New" w:eastAsiaTheme="minorEastAsia" w:hAnsi="Courier New" w:cs="Courier New"/>
          <w:color w:val="000000"/>
          <w:sz w:val="20"/>
          <w:szCs w:val="20"/>
        </w:rPr>
      </w:pPr>
      <w:r w:rsidRPr="001318E5">
        <w:rPr>
          <w:rFonts w:ascii="Courier New" w:eastAsiaTheme="minorEastAsia" w:hAnsi="Courier New" w:cs="Courier New"/>
          <w:color w:val="000000"/>
          <w:sz w:val="20"/>
          <w:szCs w:val="20"/>
        </w:rPr>
        <w:t xml:space="preserve">  /CRITERIA=PIN(.05) POUT(.10)</w:t>
      </w:r>
    </w:p>
    <w:p w14:paraId="300F3F25" w14:textId="77777777" w:rsidR="001318E5" w:rsidRPr="001318E5" w:rsidRDefault="001318E5" w:rsidP="001318E5">
      <w:pPr>
        <w:widowControl w:val="0"/>
        <w:autoSpaceDE w:val="0"/>
        <w:autoSpaceDN w:val="0"/>
        <w:adjustRightInd w:val="0"/>
        <w:spacing w:after="0" w:line="240" w:lineRule="auto"/>
        <w:rPr>
          <w:rFonts w:ascii="Courier New" w:eastAsiaTheme="minorEastAsia" w:hAnsi="Courier New" w:cs="Courier New"/>
          <w:color w:val="000000"/>
          <w:sz w:val="20"/>
          <w:szCs w:val="20"/>
        </w:rPr>
      </w:pPr>
      <w:r w:rsidRPr="001318E5">
        <w:rPr>
          <w:rFonts w:ascii="Courier New" w:eastAsiaTheme="minorEastAsia" w:hAnsi="Courier New" w:cs="Courier New"/>
          <w:color w:val="000000"/>
          <w:sz w:val="20"/>
          <w:szCs w:val="20"/>
        </w:rPr>
        <w:t xml:space="preserve">  /NOORIGIN</w:t>
      </w:r>
    </w:p>
    <w:p w14:paraId="53F63553" w14:textId="77777777" w:rsidR="001318E5" w:rsidRPr="001318E5" w:rsidRDefault="001318E5" w:rsidP="001318E5">
      <w:pPr>
        <w:widowControl w:val="0"/>
        <w:autoSpaceDE w:val="0"/>
        <w:autoSpaceDN w:val="0"/>
        <w:adjustRightInd w:val="0"/>
        <w:spacing w:after="0" w:line="240" w:lineRule="auto"/>
        <w:rPr>
          <w:rFonts w:ascii="Courier New" w:eastAsiaTheme="minorEastAsia" w:hAnsi="Courier New" w:cs="Courier New"/>
          <w:color w:val="000000"/>
          <w:sz w:val="20"/>
          <w:szCs w:val="20"/>
        </w:rPr>
      </w:pPr>
      <w:r w:rsidRPr="001318E5">
        <w:rPr>
          <w:rFonts w:ascii="Courier New" w:eastAsiaTheme="minorEastAsia" w:hAnsi="Courier New" w:cs="Courier New"/>
          <w:color w:val="000000"/>
          <w:sz w:val="20"/>
          <w:szCs w:val="20"/>
        </w:rPr>
        <w:t xml:space="preserve">  /DEPENDENT logCRECEIVE</w:t>
      </w:r>
    </w:p>
    <w:p w14:paraId="2768848D" w14:textId="77777777" w:rsidR="001318E5" w:rsidRPr="001318E5" w:rsidRDefault="001318E5" w:rsidP="001318E5">
      <w:pPr>
        <w:widowControl w:val="0"/>
        <w:autoSpaceDE w:val="0"/>
        <w:autoSpaceDN w:val="0"/>
        <w:adjustRightInd w:val="0"/>
        <w:spacing w:after="0" w:line="240" w:lineRule="auto"/>
        <w:rPr>
          <w:rFonts w:ascii="Courier New" w:eastAsiaTheme="minorEastAsia" w:hAnsi="Courier New" w:cs="Courier New"/>
          <w:color w:val="000000"/>
          <w:sz w:val="20"/>
          <w:szCs w:val="20"/>
        </w:rPr>
      </w:pPr>
      <w:r w:rsidRPr="001318E5">
        <w:rPr>
          <w:rFonts w:ascii="Courier New" w:eastAsiaTheme="minorEastAsia" w:hAnsi="Courier New" w:cs="Courier New"/>
          <w:color w:val="000000"/>
          <w:sz w:val="20"/>
          <w:szCs w:val="20"/>
        </w:rPr>
        <w:t xml:space="preserve">  /METHOD=ENTER CLAIMS CMADE GENERAL GYEAR ORIGINAL RATIOCIT</w:t>
      </w:r>
    </w:p>
    <w:p w14:paraId="6FB1CF11" w14:textId="77777777" w:rsidR="001318E5" w:rsidRPr="001318E5" w:rsidRDefault="001318E5" w:rsidP="001318E5">
      <w:pPr>
        <w:widowControl w:val="0"/>
        <w:autoSpaceDE w:val="0"/>
        <w:autoSpaceDN w:val="0"/>
        <w:adjustRightInd w:val="0"/>
        <w:spacing w:after="0" w:line="240" w:lineRule="auto"/>
        <w:rPr>
          <w:rFonts w:ascii="Courier New" w:eastAsiaTheme="minorEastAsia" w:hAnsi="Courier New" w:cs="Courier New"/>
          <w:color w:val="000000"/>
          <w:sz w:val="20"/>
          <w:szCs w:val="20"/>
        </w:rPr>
      </w:pPr>
      <w:r w:rsidRPr="001318E5">
        <w:rPr>
          <w:rFonts w:ascii="Courier New" w:eastAsiaTheme="minorEastAsia" w:hAnsi="Courier New" w:cs="Courier New"/>
          <w:color w:val="000000"/>
          <w:sz w:val="20"/>
          <w:szCs w:val="20"/>
        </w:rPr>
        <w:t xml:space="preserve">  /METHOD=ENTER CLAIMSORIGINAL SECDUPBD SELFCTUB</w:t>
      </w:r>
    </w:p>
    <w:p w14:paraId="1361A1B6" w14:textId="77777777" w:rsidR="001318E5" w:rsidRPr="001318E5" w:rsidRDefault="001318E5" w:rsidP="001318E5">
      <w:pPr>
        <w:widowControl w:val="0"/>
        <w:autoSpaceDE w:val="0"/>
        <w:autoSpaceDN w:val="0"/>
        <w:adjustRightInd w:val="0"/>
        <w:spacing w:after="0" w:line="240" w:lineRule="auto"/>
        <w:rPr>
          <w:rFonts w:ascii="Courier New" w:eastAsiaTheme="minorEastAsia" w:hAnsi="Courier New" w:cs="Courier New"/>
          <w:color w:val="000000"/>
          <w:sz w:val="20"/>
          <w:szCs w:val="20"/>
        </w:rPr>
      </w:pPr>
      <w:r w:rsidRPr="001318E5">
        <w:rPr>
          <w:rFonts w:ascii="Courier New" w:eastAsiaTheme="minorEastAsia" w:hAnsi="Courier New" w:cs="Courier New"/>
          <w:color w:val="000000"/>
          <w:sz w:val="20"/>
          <w:szCs w:val="20"/>
        </w:rPr>
        <w:t xml:space="preserve">  /RESIDUALS DURBIN</w:t>
      </w:r>
    </w:p>
    <w:p w14:paraId="23857133" w14:textId="77777777" w:rsidR="001318E5" w:rsidRPr="001318E5" w:rsidRDefault="001318E5" w:rsidP="001318E5">
      <w:pPr>
        <w:widowControl w:val="0"/>
        <w:autoSpaceDE w:val="0"/>
        <w:autoSpaceDN w:val="0"/>
        <w:adjustRightInd w:val="0"/>
        <w:spacing w:after="0" w:line="240" w:lineRule="auto"/>
        <w:rPr>
          <w:rFonts w:ascii="Courier New" w:eastAsiaTheme="minorEastAsia" w:hAnsi="Courier New" w:cs="Courier New"/>
          <w:color w:val="000000"/>
          <w:sz w:val="20"/>
          <w:szCs w:val="20"/>
        </w:rPr>
      </w:pPr>
      <w:r w:rsidRPr="001318E5">
        <w:rPr>
          <w:rFonts w:ascii="Courier New" w:eastAsiaTheme="minorEastAsia" w:hAnsi="Courier New" w:cs="Courier New"/>
          <w:color w:val="000000"/>
          <w:sz w:val="20"/>
          <w:szCs w:val="20"/>
        </w:rPr>
        <w:t xml:space="preserve">  /CASEWISE PLOT(ZRESID) OUTLIERS(3).</w:t>
      </w:r>
    </w:p>
    <w:p w14:paraId="51548034"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b/>
          <w:bCs/>
          <w:color w:val="000000"/>
          <w:sz w:val="26"/>
          <w:szCs w:val="26"/>
        </w:rPr>
      </w:pPr>
    </w:p>
    <w:p w14:paraId="31C71A17"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b/>
          <w:bCs/>
          <w:color w:val="000000"/>
          <w:sz w:val="26"/>
          <w:szCs w:val="26"/>
        </w:rPr>
      </w:pPr>
      <w:r w:rsidRPr="001318E5">
        <w:rPr>
          <w:rFonts w:ascii="Arial" w:eastAsiaTheme="minorEastAsia" w:hAnsi="Arial" w:cs="Arial"/>
          <w:b/>
          <w:bCs/>
          <w:color w:val="000000"/>
          <w:sz w:val="26"/>
          <w:szCs w:val="26"/>
        </w:rPr>
        <w:t>Regression</w:t>
      </w:r>
    </w:p>
    <w:p w14:paraId="3E40BDF8"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00000"/>
          <w:sz w:val="26"/>
          <w:szCs w:val="26"/>
        </w:rPr>
      </w:pPr>
    </w:p>
    <w:p w14:paraId="54C4B639" w14:textId="77777777"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p w14:paraId="198F8E76" w14:textId="77777777"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2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09"/>
        <w:gridCol w:w="2478"/>
        <w:gridCol w:w="2509"/>
      </w:tblGrid>
      <w:tr w:rsidR="001318E5" w:rsidRPr="001318E5" w14:paraId="7B132D68" w14:textId="77777777" w:rsidTr="008C35DB">
        <w:trPr>
          <w:cantSplit/>
        </w:trPr>
        <w:tc>
          <w:tcPr>
            <w:tcW w:w="7295" w:type="dxa"/>
            <w:gridSpan w:val="3"/>
            <w:tcBorders>
              <w:top w:val="nil"/>
              <w:left w:val="nil"/>
              <w:bottom w:val="nil"/>
              <w:right w:val="nil"/>
            </w:tcBorders>
            <w:shd w:val="clear" w:color="auto" w:fill="FFFFFF"/>
            <w:vAlign w:val="center"/>
          </w:tcPr>
          <w:p w14:paraId="335911F8"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1318E5">
              <w:rPr>
                <w:rFonts w:ascii="Arial" w:eastAsiaTheme="minorEastAsia" w:hAnsi="Arial" w:cs="Arial"/>
                <w:b/>
                <w:bCs/>
                <w:color w:val="010205"/>
              </w:rPr>
              <w:t>Notes</w:t>
            </w:r>
          </w:p>
        </w:tc>
      </w:tr>
      <w:tr w:rsidR="001318E5" w:rsidRPr="001318E5" w14:paraId="29C50E9C" w14:textId="77777777" w:rsidTr="008C35DB">
        <w:trPr>
          <w:cantSplit/>
        </w:trPr>
        <w:tc>
          <w:tcPr>
            <w:tcW w:w="4786" w:type="dxa"/>
            <w:gridSpan w:val="2"/>
            <w:tcBorders>
              <w:top w:val="nil"/>
              <w:left w:val="nil"/>
              <w:bottom w:val="single" w:sz="8" w:space="0" w:color="AEAEAE"/>
              <w:right w:val="nil"/>
            </w:tcBorders>
            <w:shd w:val="clear" w:color="auto" w:fill="E0E0E0"/>
          </w:tcPr>
          <w:p w14:paraId="29C1F893"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Output Created</w:t>
            </w:r>
          </w:p>
        </w:tc>
        <w:tc>
          <w:tcPr>
            <w:tcW w:w="2509" w:type="dxa"/>
            <w:tcBorders>
              <w:top w:val="nil"/>
              <w:left w:val="nil"/>
              <w:bottom w:val="single" w:sz="8" w:space="0" w:color="AEAEAE"/>
              <w:right w:val="nil"/>
            </w:tcBorders>
            <w:shd w:val="clear" w:color="auto" w:fill="FFFFFF"/>
          </w:tcPr>
          <w:p w14:paraId="1169FABE"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10-OCT-2018 20:23:46</w:t>
            </w:r>
          </w:p>
        </w:tc>
      </w:tr>
      <w:tr w:rsidR="001318E5" w:rsidRPr="001318E5" w14:paraId="16718FB3" w14:textId="77777777" w:rsidTr="008C35DB">
        <w:trPr>
          <w:cantSplit/>
        </w:trPr>
        <w:tc>
          <w:tcPr>
            <w:tcW w:w="4786" w:type="dxa"/>
            <w:gridSpan w:val="2"/>
            <w:tcBorders>
              <w:top w:val="single" w:sz="8" w:space="0" w:color="AEAEAE"/>
              <w:left w:val="nil"/>
              <w:bottom w:val="single" w:sz="8" w:space="0" w:color="AEAEAE"/>
              <w:right w:val="nil"/>
            </w:tcBorders>
            <w:shd w:val="clear" w:color="auto" w:fill="E0E0E0"/>
          </w:tcPr>
          <w:p w14:paraId="07CE4A5F"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Comments</w:t>
            </w:r>
          </w:p>
        </w:tc>
        <w:tc>
          <w:tcPr>
            <w:tcW w:w="2509" w:type="dxa"/>
            <w:tcBorders>
              <w:top w:val="single" w:sz="8" w:space="0" w:color="AEAEAE"/>
              <w:left w:val="nil"/>
              <w:bottom w:val="single" w:sz="8" w:space="0" w:color="AEAEAE"/>
              <w:right w:val="nil"/>
            </w:tcBorders>
            <w:shd w:val="clear" w:color="auto" w:fill="FFFFFF"/>
          </w:tcPr>
          <w:p w14:paraId="1007CDDF"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14:paraId="5BCCC85F" w14:textId="77777777" w:rsidTr="008C35DB">
        <w:trPr>
          <w:cantSplit/>
        </w:trPr>
        <w:tc>
          <w:tcPr>
            <w:tcW w:w="2308" w:type="dxa"/>
            <w:vMerge w:val="restart"/>
            <w:tcBorders>
              <w:top w:val="single" w:sz="8" w:space="0" w:color="AEAEAE"/>
              <w:left w:val="nil"/>
              <w:bottom w:val="single" w:sz="8" w:space="0" w:color="AEAEAE"/>
              <w:right w:val="nil"/>
            </w:tcBorders>
            <w:shd w:val="clear" w:color="auto" w:fill="E0E0E0"/>
          </w:tcPr>
          <w:p w14:paraId="1DA27589"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Input</w:t>
            </w:r>
          </w:p>
        </w:tc>
        <w:tc>
          <w:tcPr>
            <w:tcW w:w="2478" w:type="dxa"/>
            <w:tcBorders>
              <w:top w:val="single" w:sz="8" w:space="0" w:color="AEAEAE"/>
              <w:left w:val="nil"/>
              <w:bottom w:val="single" w:sz="8" w:space="0" w:color="AEAEAE"/>
              <w:right w:val="nil"/>
            </w:tcBorders>
            <w:shd w:val="clear" w:color="auto" w:fill="E0E0E0"/>
          </w:tcPr>
          <w:p w14:paraId="7C83C263"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Data</w:t>
            </w:r>
          </w:p>
        </w:tc>
        <w:tc>
          <w:tcPr>
            <w:tcW w:w="2509" w:type="dxa"/>
            <w:tcBorders>
              <w:top w:val="single" w:sz="8" w:space="0" w:color="AEAEAE"/>
              <w:left w:val="nil"/>
              <w:bottom w:val="single" w:sz="8" w:space="0" w:color="AEAEAE"/>
              <w:right w:val="nil"/>
            </w:tcBorders>
            <w:shd w:val="clear" w:color="auto" w:fill="FFFFFF"/>
          </w:tcPr>
          <w:p w14:paraId="65C543F4"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D:\SOC6100\Assignments\Assignment02\Results\Townes_SOC6100_Assignment02_Data.sav</w:t>
            </w:r>
          </w:p>
        </w:tc>
      </w:tr>
      <w:tr w:rsidR="001318E5" w:rsidRPr="001318E5" w14:paraId="4B042710" w14:textId="77777777" w:rsidTr="008C35DB">
        <w:trPr>
          <w:cantSplit/>
        </w:trPr>
        <w:tc>
          <w:tcPr>
            <w:tcW w:w="2308" w:type="dxa"/>
            <w:vMerge/>
            <w:tcBorders>
              <w:top w:val="single" w:sz="8" w:space="0" w:color="AEAEAE"/>
              <w:left w:val="nil"/>
              <w:bottom w:val="single" w:sz="8" w:space="0" w:color="AEAEAE"/>
              <w:right w:val="nil"/>
            </w:tcBorders>
            <w:shd w:val="clear" w:color="auto" w:fill="E0E0E0"/>
          </w:tcPr>
          <w:p w14:paraId="5A2FD175"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14:paraId="77835363"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Active Dataset</w:t>
            </w:r>
          </w:p>
        </w:tc>
        <w:tc>
          <w:tcPr>
            <w:tcW w:w="2509" w:type="dxa"/>
            <w:tcBorders>
              <w:top w:val="single" w:sz="8" w:space="0" w:color="AEAEAE"/>
              <w:left w:val="nil"/>
              <w:bottom w:val="single" w:sz="8" w:space="0" w:color="AEAEAE"/>
              <w:right w:val="nil"/>
            </w:tcBorders>
            <w:shd w:val="clear" w:color="auto" w:fill="FFFFFF"/>
          </w:tcPr>
          <w:p w14:paraId="0422EDA9"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DataSet1</w:t>
            </w:r>
          </w:p>
        </w:tc>
      </w:tr>
      <w:tr w:rsidR="001318E5" w:rsidRPr="001318E5" w14:paraId="5738B00D" w14:textId="77777777" w:rsidTr="008C35DB">
        <w:trPr>
          <w:cantSplit/>
        </w:trPr>
        <w:tc>
          <w:tcPr>
            <w:tcW w:w="2308" w:type="dxa"/>
            <w:vMerge/>
            <w:tcBorders>
              <w:top w:val="single" w:sz="8" w:space="0" w:color="AEAEAE"/>
              <w:left w:val="nil"/>
              <w:bottom w:val="single" w:sz="8" w:space="0" w:color="AEAEAE"/>
              <w:right w:val="nil"/>
            </w:tcBorders>
            <w:shd w:val="clear" w:color="auto" w:fill="E0E0E0"/>
          </w:tcPr>
          <w:p w14:paraId="795B7344"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14:paraId="4461EB78"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Filter</w:t>
            </w:r>
          </w:p>
        </w:tc>
        <w:tc>
          <w:tcPr>
            <w:tcW w:w="2509" w:type="dxa"/>
            <w:tcBorders>
              <w:top w:val="single" w:sz="8" w:space="0" w:color="AEAEAE"/>
              <w:left w:val="nil"/>
              <w:bottom w:val="single" w:sz="8" w:space="0" w:color="AEAEAE"/>
              <w:right w:val="nil"/>
            </w:tcBorders>
            <w:shd w:val="clear" w:color="auto" w:fill="FFFFFF"/>
          </w:tcPr>
          <w:p w14:paraId="7B93267E"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&lt;none&gt;</w:t>
            </w:r>
          </w:p>
        </w:tc>
      </w:tr>
      <w:tr w:rsidR="001318E5" w:rsidRPr="001318E5" w14:paraId="174A672C" w14:textId="77777777" w:rsidTr="008C35DB">
        <w:trPr>
          <w:cantSplit/>
        </w:trPr>
        <w:tc>
          <w:tcPr>
            <w:tcW w:w="2308" w:type="dxa"/>
            <w:vMerge/>
            <w:tcBorders>
              <w:top w:val="single" w:sz="8" w:space="0" w:color="AEAEAE"/>
              <w:left w:val="nil"/>
              <w:bottom w:val="single" w:sz="8" w:space="0" w:color="AEAEAE"/>
              <w:right w:val="nil"/>
            </w:tcBorders>
            <w:shd w:val="clear" w:color="auto" w:fill="E0E0E0"/>
          </w:tcPr>
          <w:p w14:paraId="34C6BB5D"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14:paraId="470EB40E"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Weight</w:t>
            </w:r>
          </w:p>
        </w:tc>
        <w:tc>
          <w:tcPr>
            <w:tcW w:w="2509" w:type="dxa"/>
            <w:tcBorders>
              <w:top w:val="single" w:sz="8" w:space="0" w:color="AEAEAE"/>
              <w:left w:val="nil"/>
              <w:bottom w:val="single" w:sz="8" w:space="0" w:color="AEAEAE"/>
              <w:right w:val="nil"/>
            </w:tcBorders>
            <w:shd w:val="clear" w:color="auto" w:fill="FFFFFF"/>
          </w:tcPr>
          <w:p w14:paraId="1A1E4BB0"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&lt;none&gt;</w:t>
            </w:r>
          </w:p>
        </w:tc>
      </w:tr>
      <w:tr w:rsidR="001318E5" w:rsidRPr="001318E5" w14:paraId="29734673" w14:textId="77777777" w:rsidTr="008C35DB">
        <w:trPr>
          <w:cantSplit/>
        </w:trPr>
        <w:tc>
          <w:tcPr>
            <w:tcW w:w="2308" w:type="dxa"/>
            <w:vMerge/>
            <w:tcBorders>
              <w:top w:val="single" w:sz="8" w:space="0" w:color="AEAEAE"/>
              <w:left w:val="nil"/>
              <w:bottom w:val="single" w:sz="8" w:space="0" w:color="AEAEAE"/>
              <w:right w:val="nil"/>
            </w:tcBorders>
            <w:shd w:val="clear" w:color="auto" w:fill="E0E0E0"/>
          </w:tcPr>
          <w:p w14:paraId="1C64BA5C"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14:paraId="5F4E17D0"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Split File</w:t>
            </w:r>
          </w:p>
        </w:tc>
        <w:tc>
          <w:tcPr>
            <w:tcW w:w="2509" w:type="dxa"/>
            <w:tcBorders>
              <w:top w:val="single" w:sz="8" w:space="0" w:color="AEAEAE"/>
              <w:left w:val="nil"/>
              <w:bottom w:val="single" w:sz="8" w:space="0" w:color="AEAEAE"/>
              <w:right w:val="nil"/>
            </w:tcBorders>
            <w:shd w:val="clear" w:color="auto" w:fill="FFFFFF"/>
          </w:tcPr>
          <w:p w14:paraId="51F46FD6"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&lt;none&gt;</w:t>
            </w:r>
          </w:p>
        </w:tc>
      </w:tr>
      <w:tr w:rsidR="001318E5" w:rsidRPr="001318E5" w14:paraId="22B0AF17" w14:textId="77777777" w:rsidTr="008C35DB">
        <w:trPr>
          <w:cantSplit/>
        </w:trPr>
        <w:tc>
          <w:tcPr>
            <w:tcW w:w="2308" w:type="dxa"/>
            <w:vMerge/>
            <w:tcBorders>
              <w:top w:val="single" w:sz="8" w:space="0" w:color="AEAEAE"/>
              <w:left w:val="nil"/>
              <w:bottom w:val="single" w:sz="8" w:space="0" w:color="AEAEAE"/>
              <w:right w:val="nil"/>
            </w:tcBorders>
            <w:shd w:val="clear" w:color="auto" w:fill="E0E0E0"/>
          </w:tcPr>
          <w:p w14:paraId="46627E39"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14:paraId="4B911F62"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N of Rows in Working Data File</w:t>
            </w:r>
          </w:p>
        </w:tc>
        <w:tc>
          <w:tcPr>
            <w:tcW w:w="2509" w:type="dxa"/>
            <w:tcBorders>
              <w:top w:val="single" w:sz="8" w:space="0" w:color="AEAEAE"/>
              <w:left w:val="nil"/>
              <w:bottom w:val="single" w:sz="8" w:space="0" w:color="AEAEAE"/>
              <w:right w:val="nil"/>
            </w:tcBorders>
            <w:shd w:val="clear" w:color="auto" w:fill="FFFFFF"/>
          </w:tcPr>
          <w:p w14:paraId="196DC1CE"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2000</w:t>
            </w:r>
          </w:p>
        </w:tc>
      </w:tr>
      <w:tr w:rsidR="001318E5" w:rsidRPr="001318E5" w14:paraId="073FD8A6" w14:textId="77777777" w:rsidTr="008C35DB">
        <w:trPr>
          <w:cantSplit/>
        </w:trPr>
        <w:tc>
          <w:tcPr>
            <w:tcW w:w="2308" w:type="dxa"/>
            <w:vMerge w:val="restart"/>
            <w:tcBorders>
              <w:top w:val="single" w:sz="8" w:space="0" w:color="AEAEAE"/>
              <w:left w:val="nil"/>
              <w:bottom w:val="single" w:sz="8" w:space="0" w:color="AEAEAE"/>
              <w:right w:val="nil"/>
            </w:tcBorders>
            <w:shd w:val="clear" w:color="auto" w:fill="E0E0E0"/>
          </w:tcPr>
          <w:p w14:paraId="6F39C21F"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Missing Value Handling</w:t>
            </w:r>
          </w:p>
        </w:tc>
        <w:tc>
          <w:tcPr>
            <w:tcW w:w="2478" w:type="dxa"/>
            <w:tcBorders>
              <w:top w:val="single" w:sz="8" w:space="0" w:color="AEAEAE"/>
              <w:left w:val="nil"/>
              <w:bottom w:val="single" w:sz="8" w:space="0" w:color="AEAEAE"/>
              <w:right w:val="nil"/>
            </w:tcBorders>
            <w:shd w:val="clear" w:color="auto" w:fill="E0E0E0"/>
          </w:tcPr>
          <w:p w14:paraId="15D90504"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Definition of Missing</w:t>
            </w:r>
          </w:p>
        </w:tc>
        <w:tc>
          <w:tcPr>
            <w:tcW w:w="2509" w:type="dxa"/>
            <w:tcBorders>
              <w:top w:val="single" w:sz="8" w:space="0" w:color="AEAEAE"/>
              <w:left w:val="nil"/>
              <w:bottom w:val="single" w:sz="8" w:space="0" w:color="AEAEAE"/>
              <w:right w:val="nil"/>
            </w:tcBorders>
            <w:shd w:val="clear" w:color="auto" w:fill="FFFFFF"/>
          </w:tcPr>
          <w:p w14:paraId="41A237B4"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User-defined missing values are treated as missing.</w:t>
            </w:r>
          </w:p>
        </w:tc>
      </w:tr>
      <w:tr w:rsidR="001318E5" w:rsidRPr="001318E5" w14:paraId="3D9A5A28" w14:textId="77777777" w:rsidTr="008C35DB">
        <w:trPr>
          <w:cantSplit/>
        </w:trPr>
        <w:tc>
          <w:tcPr>
            <w:tcW w:w="2308" w:type="dxa"/>
            <w:vMerge/>
            <w:tcBorders>
              <w:top w:val="single" w:sz="8" w:space="0" w:color="AEAEAE"/>
              <w:left w:val="nil"/>
              <w:bottom w:val="single" w:sz="8" w:space="0" w:color="AEAEAE"/>
              <w:right w:val="nil"/>
            </w:tcBorders>
            <w:shd w:val="clear" w:color="auto" w:fill="E0E0E0"/>
          </w:tcPr>
          <w:p w14:paraId="37670D21"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14:paraId="076F8701"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Cases Used</w:t>
            </w:r>
          </w:p>
        </w:tc>
        <w:tc>
          <w:tcPr>
            <w:tcW w:w="2509" w:type="dxa"/>
            <w:tcBorders>
              <w:top w:val="single" w:sz="8" w:space="0" w:color="AEAEAE"/>
              <w:left w:val="nil"/>
              <w:bottom w:val="single" w:sz="8" w:space="0" w:color="AEAEAE"/>
              <w:right w:val="nil"/>
            </w:tcBorders>
            <w:shd w:val="clear" w:color="auto" w:fill="FFFFFF"/>
          </w:tcPr>
          <w:p w14:paraId="5C9AE6F0"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Statistics are based on cases with no missing values for any variable used.</w:t>
            </w:r>
          </w:p>
        </w:tc>
      </w:tr>
      <w:tr w:rsidR="001318E5" w:rsidRPr="001318E5" w14:paraId="23827972" w14:textId="77777777" w:rsidTr="008C35DB">
        <w:trPr>
          <w:cantSplit/>
        </w:trPr>
        <w:tc>
          <w:tcPr>
            <w:tcW w:w="4786" w:type="dxa"/>
            <w:gridSpan w:val="2"/>
            <w:tcBorders>
              <w:top w:val="single" w:sz="8" w:space="0" w:color="AEAEAE"/>
              <w:left w:val="nil"/>
              <w:bottom w:val="single" w:sz="8" w:space="0" w:color="AEAEAE"/>
              <w:right w:val="nil"/>
            </w:tcBorders>
            <w:shd w:val="clear" w:color="auto" w:fill="E0E0E0"/>
          </w:tcPr>
          <w:p w14:paraId="6581899E"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lastRenderedPageBreak/>
              <w:t>Syntax</w:t>
            </w:r>
          </w:p>
        </w:tc>
        <w:tc>
          <w:tcPr>
            <w:tcW w:w="2509" w:type="dxa"/>
            <w:tcBorders>
              <w:top w:val="single" w:sz="8" w:space="0" w:color="AEAEAE"/>
              <w:left w:val="nil"/>
              <w:bottom w:val="single" w:sz="8" w:space="0" w:color="AEAEAE"/>
              <w:right w:val="nil"/>
            </w:tcBorders>
            <w:shd w:val="clear" w:color="auto" w:fill="FFFFFF"/>
          </w:tcPr>
          <w:p w14:paraId="3589717A"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REGRESSION</w:t>
            </w:r>
          </w:p>
          <w:p w14:paraId="74D3318E"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 xml:space="preserve">  /DESCRIPTIVES MEAN STDDEV CORR SIG N</w:t>
            </w:r>
          </w:p>
          <w:p w14:paraId="6521056D"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 xml:space="preserve">  /MISSING LISTWISE</w:t>
            </w:r>
          </w:p>
          <w:p w14:paraId="3EDA15B7"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 xml:space="preserve">  /STATISTICS COEFF OUTS CI(95) BCOV R ANOVA COLLIN TOL CHANGE ZPP</w:t>
            </w:r>
          </w:p>
          <w:p w14:paraId="4F7FF5A1"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 xml:space="preserve">  /CRITERIA=PIN(.05) POUT(.10)</w:t>
            </w:r>
          </w:p>
          <w:p w14:paraId="7AFF0DC2"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 xml:space="preserve">  /NOORIGIN</w:t>
            </w:r>
          </w:p>
          <w:p w14:paraId="25BFB760"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 xml:space="preserve">  /DEPENDENT logCRECEIVE</w:t>
            </w:r>
          </w:p>
          <w:p w14:paraId="46EAA6EE"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 xml:space="preserve">  /METHOD=ENTER CLAIMS CMADE GENERAL GYEAR ORIGINAL RATIOCIT</w:t>
            </w:r>
          </w:p>
          <w:p w14:paraId="3312D61F"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 xml:space="preserve">  /METHOD=ENTER CLAIMSORIGINAL SECDUPBD SELFCTUB</w:t>
            </w:r>
          </w:p>
          <w:p w14:paraId="74AD3F0C"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 xml:space="preserve">  /RESIDUALS DURBIN</w:t>
            </w:r>
          </w:p>
          <w:p w14:paraId="35589CC1"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 xml:space="preserve">  /CASEWISE PLOT(ZRESID) OUTLIERS(3).</w:t>
            </w:r>
          </w:p>
        </w:tc>
      </w:tr>
      <w:tr w:rsidR="001318E5" w:rsidRPr="001318E5" w14:paraId="4900A3CD" w14:textId="77777777" w:rsidTr="008C35DB">
        <w:trPr>
          <w:cantSplit/>
        </w:trPr>
        <w:tc>
          <w:tcPr>
            <w:tcW w:w="2308" w:type="dxa"/>
            <w:vMerge w:val="restart"/>
            <w:tcBorders>
              <w:top w:val="single" w:sz="8" w:space="0" w:color="AEAEAE"/>
              <w:left w:val="nil"/>
              <w:bottom w:val="single" w:sz="8" w:space="0" w:color="152935"/>
              <w:right w:val="nil"/>
            </w:tcBorders>
            <w:shd w:val="clear" w:color="auto" w:fill="E0E0E0"/>
          </w:tcPr>
          <w:p w14:paraId="5F79E261"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Resources</w:t>
            </w:r>
          </w:p>
        </w:tc>
        <w:tc>
          <w:tcPr>
            <w:tcW w:w="2478" w:type="dxa"/>
            <w:tcBorders>
              <w:top w:val="single" w:sz="8" w:space="0" w:color="AEAEAE"/>
              <w:left w:val="nil"/>
              <w:bottom w:val="single" w:sz="8" w:space="0" w:color="AEAEAE"/>
              <w:right w:val="nil"/>
            </w:tcBorders>
            <w:shd w:val="clear" w:color="auto" w:fill="E0E0E0"/>
          </w:tcPr>
          <w:p w14:paraId="61EE8684"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Processor Time</w:t>
            </w:r>
          </w:p>
        </w:tc>
        <w:tc>
          <w:tcPr>
            <w:tcW w:w="2509" w:type="dxa"/>
            <w:tcBorders>
              <w:top w:val="single" w:sz="8" w:space="0" w:color="AEAEAE"/>
              <w:left w:val="nil"/>
              <w:bottom w:val="single" w:sz="8" w:space="0" w:color="AEAEAE"/>
              <w:right w:val="nil"/>
            </w:tcBorders>
            <w:shd w:val="clear" w:color="auto" w:fill="FFFFFF"/>
          </w:tcPr>
          <w:p w14:paraId="16AB69A5"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00:00:00.03</w:t>
            </w:r>
          </w:p>
        </w:tc>
      </w:tr>
      <w:tr w:rsidR="001318E5" w:rsidRPr="001318E5" w14:paraId="015812AA" w14:textId="77777777" w:rsidTr="008C35DB">
        <w:trPr>
          <w:cantSplit/>
        </w:trPr>
        <w:tc>
          <w:tcPr>
            <w:tcW w:w="2308" w:type="dxa"/>
            <w:vMerge/>
            <w:tcBorders>
              <w:top w:val="single" w:sz="8" w:space="0" w:color="AEAEAE"/>
              <w:left w:val="nil"/>
              <w:bottom w:val="single" w:sz="8" w:space="0" w:color="152935"/>
              <w:right w:val="nil"/>
            </w:tcBorders>
            <w:shd w:val="clear" w:color="auto" w:fill="E0E0E0"/>
          </w:tcPr>
          <w:p w14:paraId="3898C68A"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14:paraId="58057885"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Elapsed Time</w:t>
            </w:r>
          </w:p>
        </w:tc>
        <w:tc>
          <w:tcPr>
            <w:tcW w:w="2509" w:type="dxa"/>
            <w:tcBorders>
              <w:top w:val="single" w:sz="8" w:space="0" w:color="AEAEAE"/>
              <w:left w:val="nil"/>
              <w:bottom w:val="single" w:sz="8" w:space="0" w:color="AEAEAE"/>
              <w:right w:val="nil"/>
            </w:tcBorders>
            <w:shd w:val="clear" w:color="auto" w:fill="FFFFFF"/>
          </w:tcPr>
          <w:p w14:paraId="64ED5EBB"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00:00:00.06</w:t>
            </w:r>
          </w:p>
        </w:tc>
      </w:tr>
      <w:tr w:rsidR="001318E5" w:rsidRPr="001318E5" w14:paraId="450D9EF6" w14:textId="77777777" w:rsidTr="008C35DB">
        <w:trPr>
          <w:cantSplit/>
        </w:trPr>
        <w:tc>
          <w:tcPr>
            <w:tcW w:w="2308" w:type="dxa"/>
            <w:vMerge/>
            <w:tcBorders>
              <w:top w:val="single" w:sz="8" w:space="0" w:color="AEAEAE"/>
              <w:left w:val="nil"/>
              <w:bottom w:val="single" w:sz="8" w:space="0" w:color="152935"/>
              <w:right w:val="nil"/>
            </w:tcBorders>
            <w:shd w:val="clear" w:color="auto" w:fill="E0E0E0"/>
          </w:tcPr>
          <w:p w14:paraId="2AD0B85C"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14:paraId="243D6888"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Memory Required</w:t>
            </w:r>
          </w:p>
        </w:tc>
        <w:tc>
          <w:tcPr>
            <w:tcW w:w="2509" w:type="dxa"/>
            <w:tcBorders>
              <w:top w:val="single" w:sz="8" w:space="0" w:color="AEAEAE"/>
              <w:left w:val="nil"/>
              <w:bottom w:val="single" w:sz="8" w:space="0" w:color="AEAEAE"/>
              <w:right w:val="nil"/>
            </w:tcBorders>
            <w:shd w:val="clear" w:color="auto" w:fill="FFFFFF"/>
          </w:tcPr>
          <w:p w14:paraId="62DFF6D8"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9024 bytes</w:t>
            </w:r>
          </w:p>
        </w:tc>
      </w:tr>
      <w:tr w:rsidR="001318E5" w:rsidRPr="001318E5" w14:paraId="107D216B" w14:textId="77777777" w:rsidTr="008C35DB">
        <w:trPr>
          <w:cantSplit/>
        </w:trPr>
        <w:tc>
          <w:tcPr>
            <w:tcW w:w="2308" w:type="dxa"/>
            <w:vMerge/>
            <w:tcBorders>
              <w:top w:val="single" w:sz="8" w:space="0" w:color="AEAEAE"/>
              <w:left w:val="nil"/>
              <w:bottom w:val="single" w:sz="8" w:space="0" w:color="152935"/>
              <w:right w:val="nil"/>
            </w:tcBorders>
            <w:shd w:val="clear" w:color="auto" w:fill="E0E0E0"/>
          </w:tcPr>
          <w:p w14:paraId="36982779"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152935"/>
              <w:right w:val="nil"/>
            </w:tcBorders>
            <w:shd w:val="clear" w:color="auto" w:fill="E0E0E0"/>
          </w:tcPr>
          <w:p w14:paraId="062F1A36"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Additional Memory Required for Residual Plots</w:t>
            </w:r>
          </w:p>
        </w:tc>
        <w:tc>
          <w:tcPr>
            <w:tcW w:w="2509" w:type="dxa"/>
            <w:tcBorders>
              <w:top w:val="single" w:sz="8" w:space="0" w:color="AEAEAE"/>
              <w:left w:val="nil"/>
              <w:bottom w:val="single" w:sz="8" w:space="0" w:color="152935"/>
              <w:right w:val="nil"/>
            </w:tcBorders>
            <w:shd w:val="clear" w:color="auto" w:fill="FFFFFF"/>
          </w:tcPr>
          <w:p w14:paraId="580D4782"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0 bytes</w:t>
            </w:r>
          </w:p>
        </w:tc>
      </w:tr>
    </w:tbl>
    <w:p w14:paraId="2B77BB85" w14:textId="77777777"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p w14:paraId="2B61B941" w14:textId="77777777" w:rsidR="001318E5" w:rsidRPr="001318E5" w:rsidRDefault="001318E5" w:rsidP="001318E5">
      <w:pPr>
        <w:widowControl w:val="0"/>
        <w:autoSpaceDE w:val="0"/>
        <w:autoSpaceDN w:val="0"/>
        <w:adjustRightInd w:val="0"/>
        <w:spacing w:after="0" w:line="240" w:lineRule="auto"/>
        <w:rPr>
          <w:rFonts w:ascii="Courier New" w:eastAsiaTheme="minorEastAsia" w:hAnsi="Courier New" w:cs="Courier New"/>
          <w:color w:val="000000"/>
          <w:sz w:val="20"/>
          <w:szCs w:val="20"/>
        </w:rPr>
      </w:pPr>
    </w:p>
    <w:p w14:paraId="5F0CC795" w14:textId="77777777" w:rsidR="001318E5" w:rsidRPr="001318E5" w:rsidRDefault="001318E5" w:rsidP="001318E5">
      <w:pPr>
        <w:widowControl w:val="0"/>
        <w:autoSpaceDE w:val="0"/>
        <w:autoSpaceDN w:val="0"/>
        <w:adjustRightInd w:val="0"/>
        <w:spacing w:after="0" w:line="240" w:lineRule="auto"/>
        <w:rPr>
          <w:rFonts w:ascii="Courier New" w:eastAsiaTheme="minorEastAsia" w:hAnsi="Courier New" w:cs="Courier New"/>
          <w:color w:val="000000"/>
          <w:sz w:val="20"/>
          <w:szCs w:val="20"/>
        </w:rPr>
      </w:pPr>
      <w:r w:rsidRPr="001318E5">
        <w:rPr>
          <w:rFonts w:ascii="Courier New" w:eastAsiaTheme="minorEastAsia" w:hAnsi="Courier New" w:cs="Courier New"/>
          <w:color w:val="000000"/>
          <w:sz w:val="20"/>
          <w:szCs w:val="20"/>
        </w:rPr>
        <w:t>[DataSet1] D:\SOC6100\Assignments\Assignment02\Results\Townes_SOC6100_Assignment02_Data.sav</w:t>
      </w:r>
    </w:p>
    <w:p w14:paraId="08517839" w14:textId="77777777" w:rsidR="001318E5" w:rsidRPr="001318E5" w:rsidRDefault="001318E5" w:rsidP="001318E5">
      <w:pPr>
        <w:widowControl w:val="0"/>
        <w:autoSpaceDE w:val="0"/>
        <w:autoSpaceDN w:val="0"/>
        <w:adjustRightInd w:val="0"/>
        <w:spacing w:after="0" w:line="240" w:lineRule="auto"/>
        <w:rPr>
          <w:rFonts w:ascii="Courier New" w:eastAsiaTheme="minorEastAsia" w:hAnsi="Courier New" w:cs="Courier New"/>
          <w:color w:val="000000"/>
          <w:sz w:val="20"/>
          <w:szCs w:val="20"/>
        </w:rPr>
      </w:pPr>
    </w:p>
    <w:p w14:paraId="387DD50F" w14:textId="77777777" w:rsidR="001318E5" w:rsidRDefault="001318E5"/>
    <w:tbl>
      <w:tblPr>
        <w:tblW w:w="58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33"/>
        <w:gridCol w:w="1492"/>
        <w:gridCol w:w="1492"/>
        <w:gridCol w:w="1041"/>
      </w:tblGrid>
      <w:tr w:rsidR="001318E5" w:rsidRPr="001318E5" w14:paraId="59B3366A" w14:textId="77777777" w:rsidTr="001318E5">
        <w:trPr>
          <w:cantSplit/>
        </w:trPr>
        <w:tc>
          <w:tcPr>
            <w:tcW w:w="5858" w:type="dxa"/>
            <w:gridSpan w:val="4"/>
            <w:tcBorders>
              <w:top w:val="nil"/>
              <w:left w:val="nil"/>
              <w:bottom w:val="nil"/>
              <w:right w:val="nil"/>
            </w:tcBorders>
            <w:shd w:val="clear" w:color="auto" w:fill="FFFFFF"/>
            <w:vAlign w:val="center"/>
          </w:tcPr>
          <w:p w14:paraId="4E637CAF"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1318E5">
              <w:rPr>
                <w:rFonts w:ascii="Arial" w:eastAsiaTheme="minorEastAsia" w:hAnsi="Arial" w:cs="Arial"/>
                <w:b/>
                <w:bCs/>
                <w:color w:val="010205"/>
              </w:rPr>
              <w:t>Descriptive Statistics</w:t>
            </w:r>
          </w:p>
        </w:tc>
      </w:tr>
      <w:tr w:rsidR="001318E5" w:rsidRPr="001318E5" w14:paraId="09F01E6B" w14:textId="77777777" w:rsidTr="001318E5">
        <w:trPr>
          <w:cantSplit/>
        </w:trPr>
        <w:tc>
          <w:tcPr>
            <w:tcW w:w="1833" w:type="dxa"/>
            <w:tcBorders>
              <w:top w:val="nil"/>
              <w:left w:val="nil"/>
              <w:bottom w:val="single" w:sz="8" w:space="0" w:color="152935"/>
              <w:right w:val="nil"/>
            </w:tcBorders>
            <w:shd w:val="clear" w:color="auto" w:fill="FFFFFF"/>
            <w:vAlign w:val="bottom"/>
          </w:tcPr>
          <w:p w14:paraId="4B3B6F7A"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492" w:type="dxa"/>
            <w:tcBorders>
              <w:top w:val="nil"/>
              <w:left w:val="nil"/>
              <w:bottom w:val="single" w:sz="8" w:space="0" w:color="152935"/>
              <w:right w:val="single" w:sz="8" w:space="0" w:color="E0E0E0"/>
            </w:tcBorders>
            <w:shd w:val="clear" w:color="auto" w:fill="FFFFFF"/>
            <w:vAlign w:val="bottom"/>
          </w:tcPr>
          <w:p w14:paraId="42307589"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Mean</w:t>
            </w:r>
          </w:p>
        </w:tc>
        <w:tc>
          <w:tcPr>
            <w:tcW w:w="1492" w:type="dxa"/>
            <w:tcBorders>
              <w:top w:val="nil"/>
              <w:left w:val="single" w:sz="8" w:space="0" w:color="E0E0E0"/>
              <w:bottom w:val="single" w:sz="8" w:space="0" w:color="152935"/>
              <w:right w:val="single" w:sz="8" w:space="0" w:color="E0E0E0"/>
            </w:tcBorders>
            <w:shd w:val="clear" w:color="auto" w:fill="FFFFFF"/>
            <w:vAlign w:val="bottom"/>
          </w:tcPr>
          <w:p w14:paraId="5819D6EB"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Std. Deviation</w:t>
            </w:r>
          </w:p>
        </w:tc>
        <w:tc>
          <w:tcPr>
            <w:tcW w:w="1041" w:type="dxa"/>
            <w:tcBorders>
              <w:top w:val="nil"/>
              <w:left w:val="single" w:sz="8" w:space="0" w:color="E0E0E0"/>
              <w:bottom w:val="single" w:sz="8" w:space="0" w:color="152935"/>
              <w:right w:val="nil"/>
            </w:tcBorders>
            <w:shd w:val="clear" w:color="auto" w:fill="FFFFFF"/>
            <w:vAlign w:val="bottom"/>
          </w:tcPr>
          <w:p w14:paraId="7256E084"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N</w:t>
            </w:r>
          </w:p>
        </w:tc>
      </w:tr>
      <w:tr w:rsidR="001318E5" w:rsidRPr="001318E5" w14:paraId="24115F92" w14:textId="77777777" w:rsidTr="001318E5">
        <w:trPr>
          <w:cantSplit/>
        </w:trPr>
        <w:tc>
          <w:tcPr>
            <w:tcW w:w="1833" w:type="dxa"/>
            <w:tcBorders>
              <w:top w:val="single" w:sz="8" w:space="0" w:color="152935"/>
              <w:left w:val="nil"/>
              <w:bottom w:val="single" w:sz="8" w:space="0" w:color="AEAEAE"/>
              <w:right w:val="nil"/>
            </w:tcBorders>
            <w:shd w:val="clear" w:color="auto" w:fill="E0E0E0"/>
          </w:tcPr>
          <w:p w14:paraId="5BCBA917"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logCRECEIVE</w:t>
            </w:r>
          </w:p>
        </w:tc>
        <w:tc>
          <w:tcPr>
            <w:tcW w:w="1492" w:type="dxa"/>
            <w:tcBorders>
              <w:top w:val="single" w:sz="8" w:space="0" w:color="152935"/>
              <w:left w:val="nil"/>
              <w:bottom w:val="single" w:sz="8" w:space="0" w:color="AEAEAE"/>
              <w:right w:val="single" w:sz="8" w:space="0" w:color="E0E0E0"/>
            </w:tcBorders>
            <w:shd w:val="clear" w:color="auto" w:fill="FFFFFF"/>
          </w:tcPr>
          <w:p w14:paraId="2F22B65E"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.803931581920302</w:t>
            </w:r>
          </w:p>
        </w:tc>
        <w:tc>
          <w:tcPr>
            <w:tcW w:w="1492" w:type="dxa"/>
            <w:tcBorders>
              <w:top w:val="single" w:sz="8" w:space="0" w:color="152935"/>
              <w:left w:val="single" w:sz="8" w:space="0" w:color="E0E0E0"/>
              <w:bottom w:val="single" w:sz="8" w:space="0" w:color="AEAEAE"/>
              <w:right w:val="single" w:sz="8" w:space="0" w:color="E0E0E0"/>
            </w:tcBorders>
            <w:shd w:val="clear" w:color="auto" w:fill="FFFFFF"/>
          </w:tcPr>
          <w:p w14:paraId="61BAF3E9"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.804113290481782</w:t>
            </w:r>
          </w:p>
        </w:tc>
        <w:tc>
          <w:tcPr>
            <w:tcW w:w="1041" w:type="dxa"/>
            <w:tcBorders>
              <w:top w:val="single" w:sz="8" w:space="0" w:color="152935"/>
              <w:left w:val="single" w:sz="8" w:space="0" w:color="E0E0E0"/>
              <w:bottom w:val="single" w:sz="8" w:space="0" w:color="AEAEAE"/>
              <w:right w:val="nil"/>
            </w:tcBorders>
            <w:shd w:val="clear" w:color="auto" w:fill="FFFFFF"/>
          </w:tcPr>
          <w:p w14:paraId="5C2C2196"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14:paraId="11CA54EC" w14:textId="77777777" w:rsidTr="001318E5">
        <w:trPr>
          <w:cantSplit/>
        </w:trPr>
        <w:tc>
          <w:tcPr>
            <w:tcW w:w="1833" w:type="dxa"/>
            <w:tcBorders>
              <w:top w:val="single" w:sz="8" w:space="0" w:color="AEAEAE"/>
              <w:left w:val="nil"/>
              <w:bottom w:val="single" w:sz="8" w:space="0" w:color="AEAEAE"/>
              <w:right w:val="nil"/>
            </w:tcBorders>
            <w:shd w:val="clear" w:color="auto" w:fill="E0E0E0"/>
          </w:tcPr>
          <w:p w14:paraId="498C22FB"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492" w:type="dxa"/>
            <w:tcBorders>
              <w:top w:val="single" w:sz="8" w:space="0" w:color="AEAEAE"/>
              <w:left w:val="nil"/>
              <w:bottom w:val="single" w:sz="8" w:space="0" w:color="AEAEAE"/>
              <w:right w:val="single" w:sz="8" w:space="0" w:color="E0E0E0"/>
            </w:tcBorders>
            <w:shd w:val="clear" w:color="auto" w:fill="FFFFFF"/>
          </w:tcPr>
          <w:p w14:paraId="2026C0D7"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15.52</w:t>
            </w:r>
          </w:p>
        </w:tc>
        <w:tc>
          <w:tcPr>
            <w:tcW w:w="1492" w:type="dxa"/>
            <w:tcBorders>
              <w:top w:val="single" w:sz="8" w:space="0" w:color="AEAEAE"/>
              <w:left w:val="single" w:sz="8" w:space="0" w:color="E0E0E0"/>
              <w:bottom w:val="single" w:sz="8" w:space="0" w:color="AEAEAE"/>
              <w:right w:val="single" w:sz="8" w:space="0" w:color="E0E0E0"/>
            </w:tcBorders>
            <w:shd w:val="clear" w:color="auto" w:fill="FFFFFF"/>
          </w:tcPr>
          <w:p w14:paraId="09C0C0CA"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12.480</w:t>
            </w:r>
          </w:p>
        </w:tc>
        <w:tc>
          <w:tcPr>
            <w:tcW w:w="1041" w:type="dxa"/>
            <w:tcBorders>
              <w:top w:val="single" w:sz="8" w:space="0" w:color="AEAEAE"/>
              <w:left w:val="single" w:sz="8" w:space="0" w:color="E0E0E0"/>
              <w:bottom w:val="single" w:sz="8" w:space="0" w:color="AEAEAE"/>
              <w:right w:val="nil"/>
            </w:tcBorders>
            <w:shd w:val="clear" w:color="auto" w:fill="FFFFFF"/>
          </w:tcPr>
          <w:p w14:paraId="42B0C034"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14:paraId="3D8564DE" w14:textId="77777777" w:rsidTr="001318E5">
        <w:trPr>
          <w:cantSplit/>
        </w:trPr>
        <w:tc>
          <w:tcPr>
            <w:tcW w:w="1833" w:type="dxa"/>
            <w:tcBorders>
              <w:top w:val="single" w:sz="8" w:space="0" w:color="AEAEAE"/>
              <w:left w:val="nil"/>
              <w:bottom w:val="single" w:sz="8" w:space="0" w:color="AEAEAE"/>
              <w:right w:val="nil"/>
            </w:tcBorders>
            <w:shd w:val="clear" w:color="auto" w:fill="E0E0E0"/>
          </w:tcPr>
          <w:p w14:paraId="1A28A6E5"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lastRenderedPageBreak/>
              <w:t>CMADE</w:t>
            </w:r>
          </w:p>
        </w:tc>
        <w:tc>
          <w:tcPr>
            <w:tcW w:w="1492" w:type="dxa"/>
            <w:tcBorders>
              <w:top w:val="single" w:sz="8" w:space="0" w:color="AEAEAE"/>
              <w:left w:val="nil"/>
              <w:bottom w:val="single" w:sz="8" w:space="0" w:color="AEAEAE"/>
              <w:right w:val="single" w:sz="8" w:space="0" w:color="E0E0E0"/>
            </w:tcBorders>
            <w:shd w:val="clear" w:color="auto" w:fill="FFFFFF"/>
          </w:tcPr>
          <w:p w14:paraId="24976BC5"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10.76</w:t>
            </w:r>
          </w:p>
        </w:tc>
        <w:tc>
          <w:tcPr>
            <w:tcW w:w="1492" w:type="dxa"/>
            <w:tcBorders>
              <w:top w:val="single" w:sz="8" w:space="0" w:color="AEAEAE"/>
              <w:left w:val="single" w:sz="8" w:space="0" w:color="E0E0E0"/>
              <w:bottom w:val="single" w:sz="8" w:space="0" w:color="AEAEAE"/>
              <w:right w:val="single" w:sz="8" w:space="0" w:color="E0E0E0"/>
            </w:tcBorders>
            <w:shd w:val="clear" w:color="auto" w:fill="FFFFFF"/>
          </w:tcPr>
          <w:p w14:paraId="600E3078"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13.775</w:t>
            </w:r>
          </w:p>
        </w:tc>
        <w:tc>
          <w:tcPr>
            <w:tcW w:w="1041" w:type="dxa"/>
            <w:tcBorders>
              <w:top w:val="single" w:sz="8" w:space="0" w:color="AEAEAE"/>
              <w:left w:val="single" w:sz="8" w:space="0" w:color="E0E0E0"/>
              <w:bottom w:val="single" w:sz="8" w:space="0" w:color="AEAEAE"/>
              <w:right w:val="nil"/>
            </w:tcBorders>
            <w:shd w:val="clear" w:color="auto" w:fill="FFFFFF"/>
          </w:tcPr>
          <w:p w14:paraId="1B664583"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14:paraId="72F9C050" w14:textId="77777777" w:rsidTr="001318E5">
        <w:trPr>
          <w:cantSplit/>
        </w:trPr>
        <w:tc>
          <w:tcPr>
            <w:tcW w:w="1833" w:type="dxa"/>
            <w:tcBorders>
              <w:top w:val="single" w:sz="8" w:space="0" w:color="AEAEAE"/>
              <w:left w:val="nil"/>
              <w:bottom w:val="single" w:sz="8" w:space="0" w:color="AEAEAE"/>
              <w:right w:val="nil"/>
            </w:tcBorders>
            <w:shd w:val="clear" w:color="auto" w:fill="E0E0E0"/>
          </w:tcPr>
          <w:p w14:paraId="417B6DEB"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492" w:type="dxa"/>
            <w:tcBorders>
              <w:top w:val="single" w:sz="8" w:space="0" w:color="AEAEAE"/>
              <w:left w:val="nil"/>
              <w:bottom w:val="single" w:sz="8" w:space="0" w:color="AEAEAE"/>
              <w:right w:val="single" w:sz="8" w:space="0" w:color="E0E0E0"/>
            </w:tcBorders>
            <w:shd w:val="clear" w:color="auto" w:fill="FFFFFF"/>
          </w:tcPr>
          <w:p w14:paraId="37349EF9"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.201574</w:t>
            </w:r>
          </w:p>
        </w:tc>
        <w:tc>
          <w:tcPr>
            <w:tcW w:w="1492" w:type="dxa"/>
            <w:tcBorders>
              <w:top w:val="single" w:sz="8" w:space="0" w:color="AEAEAE"/>
              <w:left w:val="single" w:sz="8" w:space="0" w:color="E0E0E0"/>
              <w:bottom w:val="single" w:sz="8" w:space="0" w:color="AEAEAE"/>
              <w:right w:val="single" w:sz="8" w:space="0" w:color="E0E0E0"/>
            </w:tcBorders>
            <w:shd w:val="clear" w:color="auto" w:fill="FFFFFF"/>
          </w:tcPr>
          <w:p w14:paraId="78C37EAF"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.2624779</w:t>
            </w:r>
          </w:p>
        </w:tc>
        <w:tc>
          <w:tcPr>
            <w:tcW w:w="1041" w:type="dxa"/>
            <w:tcBorders>
              <w:top w:val="single" w:sz="8" w:space="0" w:color="AEAEAE"/>
              <w:left w:val="single" w:sz="8" w:space="0" w:color="E0E0E0"/>
              <w:bottom w:val="single" w:sz="8" w:space="0" w:color="AEAEAE"/>
              <w:right w:val="nil"/>
            </w:tcBorders>
            <w:shd w:val="clear" w:color="auto" w:fill="FFFFFF"/>
          </w:tcPr>
          <w:p w14:paraId="7EE003AB"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14:paraId="46B88F14" w14:textId="77777777" w:rsidTr="001318E5">
        <w:trPr>
          <w:cantSplit/>
        </w:trPr>
        <w:tc>
          <w:tcPr>
            <w:tcW w:w="1833" w:type="dxa"/>
            <w:tcBorders>
              <w:top w:val="single" w:sz="8" w:space="0" w:color="AEAEAE"/>
              <w:left w:val="nil"/>
              <w:bottom w:val="single" w:sz="8" w:space="0" w:color="AEAEAE"/>
              <w:right w:val="nil"/>
            </w:tcBorders>
            <w:shd w:val="clear" w:color="auto" w:fill="E0E0E0"/>
          </w:tcPr>
          <w:p w14:paraId="7253AD61"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492" w:type="dxa"/>
            <w:tcBorders>
              <w:top w:val="single" w:sz="8" w:space="0" w:color="AEAEAE"/>
              <w:left w:val="nil"/>
              <w:bottom w:val="single" w:sz="8" w:space="0" w:color="AEAEAE"/>
              <w:right w:val="single" w:sz="8" w:space="0" w:color="E0E0E0"/>
            </w:tcBorders>
            <w:shd w:val="clear" w:color="auto" w:fill="FFFFFF"/>
          </w:tcPr>
          <w:p w14:paraId="0F2F46DF"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1996.28</w:t>
            </w:r>
          </w:p>
        </w:tc>
        <w:tc>
          <w:tcPr>
            <w:tcW w:w="1492" w:type="dxa"/>
            <w:tcBorders>
              <w:top w:val="single" w:sz="8" w:space="0" w:color="AEAEAE"/>
              <w:left w:val="single" w:sz="8" w:space="0" w:color="E0E0E0"/>
              <w:bottom w:val="single" w:sz="8" w:space="0" w:color="AEAEAE"/>
              <w:right w:val="single" w:sz="8" w:space="0" w:color="E0E0E0"/>
            </w:tcBorders>
            <w:shd w:val="clear" w:color="auto" w:fill="FFFFFF"/>
          </w:tcPr>
          <w:p w14:paraId="23BE8A64"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1.073</w:t>
            </w:r>
          </w:p>
        </w:tc>
        <w:tc>
          <w:tcPr>
            <w:tcW w:w="1041" w:type="dxa"/>
            <w:tcBorders>
              <w:top w:val="single" w:sz="8" w:space="0" w:color="AEAEAE"/>
              <w:left w:val="single" w:sz="8" w:space="0" w:color="E0E0E0"/>
              <w:bottom w:val="single" w:sz="8" w:space="0" w:color="AEAEAE"/>
              <w:right w:val="nil"/>
            </w:tcBorders>
            <w:shd w:val="clear" w:color="auto" w:fill="FFFFFF"/>
          </w:tcPr>
          <w:p w14:paraId="5FCFECB4"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14:paraId="23B55CD1" w14:textId="77777777" w:rsidTr="001318E5">
        <w:trPr>
          <w:cantSplit/>
        </w:trPr>
        <w:tc>
          <w:tcPr>
            <w:tcW w:w="1833" w:type="dxa"/>
            <w:tcBorders>
              <w:top w:val="single" w:sz="8" w:space="0" w:color="AEAEAE"/>
              <w:left w:val="nil"/>
              <w:bottom w:val="single" w:sz="8" w:space="0" w:color="AEAEAE"/>
              <w:right w:val="nil"/>
            </w:tcBorders>
            <w:shd w:val="clear" w:color="auto" w:fill="E0E0E0"/>
          </w:tcPr>
          <w:p w14:paraId="3155DC5E"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492" w:type="dxa"/>
            <w:tcBorders>
              <w:top w:val="single" w:sz="8" w:space="0" w:color="AEAEAE"/>
              <w:left w:val="nil"/>
              <w:bottom w:val="single" w:sz="8" w:space="0" w:color="AEAEAE"/>
              <w:right w:val="single" w:sz="8" w:space="0" w:color="E0E0E0"/>
            </w:tcBorders>
            <w:shd w:val="clear" w:color="auto" w:fill="FFFFFF"/>
          </w:tcPr>
          <w:p w14:paraId="45F3BD6B"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.396933</w:t>
            </w:r>
          </w:p>
        </w:tc>
        <w:tc>
          <w:tcPr>
            <w:tcW w:w="1492" w:type="dxa"/>
            <w:tcBorders>
              <w:top w:val="single" w:sz="8" w:space="0" w:color="AEAEAE"/>
              <w:left w:val="single" w:sz="8" w:space="0" w:color="E0E0E0"/>
              <w:bottom w:val="single" w:sz="8" w:space="0" w:color="AEAEAE"/>
              <w:right w:val="single" w:sz="8" w:space="0" w:color="E0E0E0"/>
            </w:tcBorders>
            <w:shd w:val="clear" w:color="auto" w:fill="FFFFFF"/>
          </w:tcPr>
          <w:p w14:paraId="32B67F59"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.2769866</w:t>
            </w:r>
          </w:p>
        </w:tc>
        <w:tc>
          <w:tcPr>
            <w:tcW w:w="1041" w:type="dxa"/>
            <w:tcBorders>
              <w:top w:val="single" w:sz="8" w:space="0" w:color="AEAEAE"/>
              <w:left w:val="single" w:sz="8" w:space="0" w:color="E0E0E0"/>
              <w:bottom w:val="single" w:sz="8" w:space="0" w:color="AEAEAE"/>
              <w:right w:val="nil"/>
            </w:tcBorders>
            <w:shd w:val="clear" w:color="auto" w:fill="FFFFFF"/>
          </w:tcPr>
          <w:p w14:paraId="1E404C21"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14:paraId="54792CCE" w14:textId="77777777" w:rsidTr="001318E5">
        <w:trPr>
          <w:cantSplit/>
        </w:trPr>
        <w:tc>
          <w:tcPr>
            <w:tcW w:w="1833" w:type="dxa"/>
            <w:tcBorders>
              <w:top w:val="single" w:sz="8" w:space="0" w:color="AEAEAE"/>
              <w:left w:val="nil"/>
              <w:bottom w:val="single" w:sz="8" w:space="0" w:color="AEAEAE"/>
              <w:right w:val="nil"/>
            </w:tcBorders>
            <w:shd w:val="clear" w:color="auto" w:fill="E0E0E0"/>
          </w:tcPr>
          <w:p w14:paraId="7FB674B2"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492" w:type="dxa"/>
            <w:tcBorders>
              <w:top w:val="single" w:sz="8" w:space="0" w:color="AEAEAE"/>
              <w:left w:val="nil"/>
              <w:bottom w:val="single" w:sz="8" w:space="0" w:color="AEAEAE"/>
              <w:right w:val="single" w:sz="8" w:space="0" w:color="E0E0E0"/>
            </w:tcBorders>
            <w:shd w:val="clear" w:color="auto" w:fill="FFFFFF"/>
          </w:tcPr>
          <w:p w14:paraId="15A7C867"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.955843</w:t>
            </w:r>
          </w:p>
        </w:tc>
        <w:tc>
          <w:tcPr>
            <w:tcW w:w="1492" w:type="dxa"/>
            <w:tcBorders>
              <w:top w:val="single" w:sz="8" w:space="0" w:color="AEAEAE"/>
              <w:left w:val="single" w:sz="8" w:space="0" w:color="E0E0E0"/>
              <w:bottom w:val="single" w:sz="8" w:space="0" w:color="AEAEAE"/>
              <w:right w:val="single" w:sz="8" w:space="0" w:color="E0E0E0"/>
            </w:tcBorders>
            <w:shd w:val="clear" w:color="auto" w:fill="FFFFFF"/>
          </w:tcPr>
          <w:p w14:paraId="60BFD515"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.1180271</w:t>
            </w:r>
          </w:p>
        </w:tc>
        <w:tc>
          <w:tcPr>
            <w:tcW w:w="1041" w:type="dxa"/>
            <w:tcBorders>
              <w:top w:val="single" w:sz="8" w:space="0" w:color="AEAEAE"/>
              <w:left w:val="single" w:sz="8" w:space="0" w:color="E0E0E0"/>
              <w:bottom w:val="single" w:sz="8" w:space="0" w:color="AEAEAE"/>
              <w:right w:val="nil"/>
            </w:tcBorders>
            <w:shd w:val="clear" w:color="auto" w:fill="FFFFFF"/>
          </w:tcPr>
          <w:p w14:paraId="3A5E7347"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14:paraId="791C5ABB" w14:textId="77777777" w:rsidTr="001318E5">
        <w:trPr>
          <w:cantSplit/>
        </w:trPr>
        <w:tc>
          <w:tcPr>
            <w:tcW w:w="1833" w:type="dxa"/>
            <w:tcBorders>
              <w:top w:val="single" w:sz="8" w:space="0" w:color="AEAEAE"/>
              <w:left w:val="nil"/>
              <w:bottom w:val="single" w:sz="8" w:space="0" w:color="AEAEAE"/>
              <w:right w:val="nil"/>
            </w:tcBorders>
            <w:shd w:val="clear" w:color="auto" w:fill="E0E0E0"/>
          </w:tcPr>
          <w:p w14:paraId="47B8B5A6"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1492" w:type="dxa"/>
            <w:tcBorders>
              <w:top w:val="single" w:sz="8" w:space="0" w:color="AEAEAE"/>
              <w:left w:val="nil"/>
              <w:bottom w:val="single" w:sz="8" w:space="0" w:color="AEAEAE"/>
              <w:right w:val="single" w:sz="8" w:space="0" w:color="E0E0E0"/>
            </w:tcBorders>
            <w:shd w:val="clear" w:color="auto" w:fill="FFFFFF"/>
          </w:tcPr>
          <w:p w14:paraId="141D80D7"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6.525935</w:t>
            </w:r>
          </w:p>
        </w:tc>
        <w:tc>
          <w:tcPr>
            <w:tcW w:w="1492" w:type="dxa"/>
            <w:tcBorders>
              <w:top w:val="single" w:sz="8" w:space="0" w:color="AEAEAE"/>
              <w:left w:val="single" w:sz="8" w:space="0" w:color="E0E0E0"/>
              <w:bottom w:val="single" w:sz="8" w:space="0" w:color="AEAEAE"/>
              <w:right w:val="single" w:sz="8" w:space="0" w:color="E0E0E0"/>
            </w:tcBorders>
            <w:shd w:val="clear" w:color="auto" w:fill="FFFFFF"/>
          </w:tcPr>
          <w:p w14:paraId="4AE48249"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8.5131005</w:t>
            </w:r>
          </w:p>
        </w:tc>
        <w:tc>
          <w:tcPr>
            <w:tcW w:w="1041" w:type="dxa"/>
            <w:tcBorders>
              <w:top w:val="single" w:sz="8" w:space="0" w:color="AEAEAE"/>
              <w:left w:val="single" w:sz="8" w:space="0" w:color="E0E0E0"/>
              <w:bottom w:val="single" w:sz="8" w:space="0" w:color="AEAEAE"/>
              <w:right w:val="nil"/>
            </w:tcBorders>
            <w:shd w:val="clear" w:color="auto" w:fill="FFFFFF"/>
          </w:tcPr>
          <w:p w14:paraId="3B66FD9E"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14:paraId="7E39F787" w14:textId="77777777" w:rsidTr="001318E5">
        <w:trPr>
          <w:cantSplit/>
        </w:trPr>
        <w:tc>
          <w:tcPr>
            <w:tcW w:w="1833" w:type="dxa"/>
            <w:tcBorders>
              <w:top w:val="single" w:sz="8" w:space="0" w:color="AEAEAE"/>
              <w:left w:val="nil"/>
              <w:bottom w:val="single" w:sz="8" w:space="0" w:color="AEAEAE"/>
              <w:right w:val="nil"/>
            </w:tcBorders>
            <w:shd w:val="clear" w:color="auto" w:fill="E0E0E0"/>
          </w:tcPr>
          <w:p w14:paraId="4FD1AAF3"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1492" w:type="dxa"/>
            <w:tcBorders>
              <w:top w:val="single" w:sz="8" w:space="0" w:color="AEAEAE"/>
              <w:left w:val="nil"/>
              <w:bottom w:val="single" w:sz="8" w:space="0" w:color="AEAEAE"/>
              <w:right w:val="single" w:sz="8" w:space="0" w:color="E0E0E0"/>
            </w:tcBorders>
            <w:shd w:val="clear" w:color="auto" w:fill="FFFFFF"/>
          </w:tcPr>
          <w:p w14:paraId="3997FF39"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.20</w:t>
            </w:r>
          </w:p>
        </w:tc>
        <w:tc>
          <w:tcPr>
            <w:tcW w:w="1492" w:type="dxa"/>
            <w:tcBorders>
              <w:top w:val="single" w:sz="8" w:space="0" w:color="AEAEAE"/>
              <w:left w:val="single" w:sz="8" w:space="0" w:color="E0E0E0"/>
              <w:bottom w:val="single" w:sz="8" w:space="0" w:color="AEAEAE"/>
              <w:right w:val="single" w:sz="8" w:space="0" w:color="E0E0E0"/>
            </w:tcBorders>
            <w:shd w:val="clear" w:color="auto" w:fill="FFFFFF"/>
          </w:tcPr>
          <w:p w14:paraId="17270A79"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.342</w:t>
            </w:r>
          </w:p>
        </w:tc>
        <w:tc>
          <w:tcPr>
            <w:tcW w:w="1041" w:type="dxa"/>
            <w:tcBorders>
              <w:top w:val="single" w:sz="8" w:space="0" w:color="AEAEAE"/>
              <w:left w:val="single" w:sz="8" w:space="0" w:color="E0E0E0"/>
              <w:bottom w:val="single" w:sz="8" w:space="0" w:color="AEAEAE"/>
              <w:right w:val="nil"/>
            </w:tcBorders>
            <w:shd w:val="clear" w:color="auto" w:fill="FFFFFF"/>
          </w:tcPr>
          <w:p w14:paraId="4FC9727D"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14:paraId="7027A817" w14:textId="77777777" w:rsidTr="001318E5">
        <w:trPr>
          <w:cantSplit/>
        </w:trPr>
        <w:tc>
          <w:tcPr>
            <w:tcW w:w="1833" w:type="dxa"/>
            <w:tcBorders>
              <w:top w:val="single" w:sz="8" w:space="0" w:color="AEAEAE"/>
              <w:left w:val="nil"/>
              <w:bottom w:val="single" w:sz="8" w:space="0" w:color="152935"/>
              <w:right w:val="nil"/>
            </w:tcBorders>
            <w:shd w:val="clear" w:color="auto" w:fill="E0E0E0"/>
          </w:tcPr>
          <w:p w14:paraId="10D9F93F"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1492" w:type="dxa"/>
            <w:tcBorders>
              <w:top w:val="single" w:sz="8" w:space="0" w:color="AEAEAE"/>
              <w:left w:val="nil"/>
              <w:bottom w:val="single" w:sz="8" w:space="0" w:color="152935"/>
              <w:right w:val="single" w:sz="8" w:space="0" w:color="E0E0E0"/>
            </w:tcBorders>
            <w:shd w:val="clear" w:color="auto" w:fill="FFFFFF"/>
          </w:tcPr>
          <w:p w14:paraId="153B9B77"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.14</w:t>
            </w:r>
          </w:p>
        </w:tc>
        <w:tc>
          <w:tcPr>
            <w:tcW w:w="1492" w:type="dxa"/>
            <w:tcBorders>
              <w:top w:val="single" w:sz="8" w:space="0" w:color="AEAEAE"/>
              <w:left w:val="single" w:sz="8" w:space="0" w:color="E0E0E0"/>
              <w:bottom w:val="single" w:sz="8" w:space="0" w:color="152935"/>
              <w:right w:val="single" w:sz="8" w:space="0" w:color="E0E0E0"/>
            </w:tcBorders>
            <w:shd w:val="clear" w:color="auto" w:fill="FFFFFF"/>
          </w:tcPr>
          <w:p w14:paraId="2AC7D2D6"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.231</w:t>
            </w:r>
          </w:p>
        </w:tc>
        <w:tc>
          <w:tcPr>
            <w:tcW w:w="1041" w:type="dxa"/>
            <w:tcBorders>
              <w:top w:val="single" w:sz="8" w:space="0" w:color="AEAEAE"/>
              <w:left w:val="single" w:sz="8" w:space="0" w:color="E0E0E0"/>
              <w:bottom w:val="single" w:sz="8" w:space="0" w:color="152935"/>
              <w:right w:val="nil"/>
            </w:tcBorders>
            <w:shd w:val="clear" w:color="auto" w:fill="FFFFFF"/>
          </w:tcPr>
          <w:p w14:paraId="4EF034D5"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bl>
    <w:p w14:paraId="3C687CF5" w14:textId="77777777"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p w14:paraId="0F8E8D90" w14:textId="77777777"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61"/>
        <w:gridCol w:w="1779"/>
        <w:gridCol w:w="1447"/>
        <w:gridCol w:w="1010"/>
        <w:gridCol w:w="1010"/>
        <w:gridCol w:w="1145"/>
        <w:gridCol w:w="1010"/>
      </w:tblGrid>
      <w:tr w:rsidR="001318E5" w:rsidRPr="001318E5" w14:paraId="33A4C8C6" w14:textId="77777777" w:rsidTr="008C35DB">
        <w:trPr>
          <w:cantSplit/>
        </w:trPr>
        <w:tc>
          <w:tcPr>
            <w:tcW w:w="9359" w:type="dxa"/>
            <w:gridSpan w:val="7"/>
            <w:tcBorders>
              <w:top w:val="nil"/>
              <w:left w:val="nil"/>
              <w:bottom w:val="nil"/>
              <w:right w:val="nil"/>
            </w:tcBorders>
            <w:shd w:val="clear" w:color="auto" w:fill="FFFFFF"/>
            <w:vAlign w:val="center"/>
          </w:tcPr>
          <w:p w14:paraId="6AD97685"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1318E5">
              <w:rPr>
                <w:rFonts w:ascii="Arial" w:eastAsiaTheme="minorEastAsia" w:hAnsi="Arial" w:cs="Arial"/>
                <w:b/>
                <w:bCs/>
                <w:color w:val="010205"/>
              </w:rPr>
              <w:t>Correlations</w:t>
            </w:r>
          </w:p>
        </w:tc>
      </w:tr>
      <w:tr w:rsidR="001318E5" w:rsidRPr="001318E5" w14:paraId="5316F950" w14:textId="77777777" w:rsidTr="008C35DB">
        <w:trPr>
          <w:cantSplit/>
        </w:trPr>
        <w:tc>
          <w:tcPr>
            <w:tcW w:w="3737" w:type="dxa"/>
            <w:gridSpan w:val="2"/>
            <w:tcBorders>
              <w:top w:val="nil"/>
              <w:left w:val="nil"/>
              <w:bottom w:val="single" w:sz="8" w:space="0" w:color="152935"/>
              <w:right w:val="nil"/>
            </w:tcBorders>
            <w:shd w:val="clear" w:color="auto" w:fill="FFFFFF"/>
            <w:vAlign w:val="bottom"/>
          </w:tcPr>
          <w:p w14:paraId="53B72287"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447" w:type="dxa"/>
            <w:tcBorders>
              <w:top w:val="nil"/>
              <w:left w:val="nil"/>
              <w:bottom w:val="single" w:sz="8" w:space="0" w:color="152935"/>
              <w:right w:val="single" w:sz="8" w:space="0" w:color="E0E0E0"/>
            </w:tcBorders>
            <w:shd w:val="clear" w:color="auto" w:fill="FFFFFF"/>
            <w:vAlign w:val="bottom"/>
          </w:tcPr>
          <w:p w14:paraId="33B483A3"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logCRECEIVE</w:t>
            </w:r>
          </w:p>
        </w:tc>
        <w:tc>
          <w:tcPr>
            <w:tcW w:w="1010" w:type="dxa"/>
            <w:tcBorders>
              <w:top w:val="nil"/>
              <w:left w:val="single" w:sz="8" w:space="0" w:color="E0E0E0"/>
              <w:bottom w:val="single" w:sz="8" w:space="0" w:color="152935"/>
              <w:right w:val="single" w:sz="8" w:space="0" w:color="E0E0E0"/>
            </w:tcBorders>
            <w:shd w:val="clear" w:color="auto" w:fill="FFFFFF"/>
            <w:vAlign w:val="bottom"/>
          </w:tcPr>
          <w:p w14:paraId="2F2AE1F4"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010" w:type="dxa"/>
            <w:tcBorders>
              <w:top w:val="nil"/>
              <w:left w:val="single" w:sz="8" w:space="0" w:color="E0E0E0"/>
              <w:bottom w:val="single" w:sz="8" w:space="0" w:color="152935"/>
              <w:right w:val="single" w:sz="8" w:space="0" w:color="E0E0E0"/>
            </w:tcBorders>
            <w:shd w:val="clear" w:color="auto" w:fill="FFFFFF"/>
            <w:vAlign w:val="bottom"/>
          </w:tcPr>
          <w:p w14:paraId="1B2B0A09"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145" w:type="dxa"/>
            <w:tcBorders>
              <w:top w:val="nil"/>
              <w:left w:val="single" w:sz="8" w:space="0" w:color="E0E0E0"/>
              <w:bottom w:val="single" w:sz="8" w:space="0" w:color="152935"/>
              <w:right w:val="single" w:sz="8" w:space="0" w:color="E0E0E0"/>
            </w:tcBorders>
            <w:shd w:val="clear" w:color="auto" w:fill="FFFFFF"/>
            <w:vAlign w:val="bottom"/>
          </w:tcPr>
          <w:p w14:paraId="5D2CBE2E"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010" w:type="dxa"/>
            <w:tcBorders>
              <w:top w:val="nil"/>
              <w:left w:val="single" w:sz="8" w:space="0" w:color="E0E0E0"/>
              <w:bottom w:val="single" w:sz="8" w:space="0" w:color="152935"/>
              <w:right w:val="nil"/>
            </w:tcBorders>
            <w:shd w:val="clear" w:color="auto" w:fill="FFFFFF"/>
            <w:vAlign w:val="bottom"/>
          </w:tcPr>
          <w:p w14:paraId="1888CC6C"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r>
      <w:tr w:rsidR="001318E5" w:rsidRPr="001318E5" w14:paraId="56DC33A5" w14:textId="77777777" w:rsidTr="008C35DB">
        <w:trPr>
          <w:cantSplit/>
        </w:trPr>
        <w:tc>
          <w:tcPr>
            <w:tcW w:w="1959" w:type="dxa"/>
            <w:vMerge w:val="restart"/>
            <w:tcBorders>
              <w:top w:val="single" w:sz="8" w:space="0" w:color="152935"/>
              <w:left w:val="nil"/>
              <w:bottom w:val="nil"/>
              <w:right w:val="nil"/>
            </w:tcBorders>
            <w:shd w:val="clear" w:color="auto" w:fill="E0E0E0"/>
          </w:tcPr>
          <w:p w14:paraId="3367671A"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Pearson Correlation</w:t>
            </w:r>
          </w:p>
        </w:tc>
        <w:tc>
          <w:tcPr>
            <w:tcW w:w="1778" w:type="dxa"/>
            <w:tcBorders>
              <w:top w:val="single" w:sz="8" w:space="0" w:color="152935"/>
              <w:left w:val="nil"/>
              <w:bottom w:val="single" w:sz="8" w:space="0" w:color="AEAEAE"/>
              <w:right w:val="nil"/>
            </w:tcBorders>
            <w:shd w:val="clear" w:color="auto" w:fill="E0E0E0"/>
          </w:tcPr>
          <w:p w14:paraId="20EB1FA6"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logCRECEIVE</w:t>
            </w:r>
          </w:p>
        </w:tc>
        <w:tc>
          <w:tcPr>
            <w:tcW w:w="1447" w:type="dxa"/>
            <w:tcBorders>
              <w:top w:val="single" w:sz="8" w:space="0" w:color="152935"/>
              <w:left w:val="nil"/>
              <w:bottom w:val="single" w:sz="8" w:space="0" w:color="AEAEAE"/>
              <w:right w:val="single" w:sz="8" w:space="0" w:color="E0E0E0"/>
            </w:tcBorders>
            <w:shd w:val="clear" w:color="auto" w:fill="FFFFFF"/>
          </w:tcPr>
          <w:p w14:paraId="7729D68D"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010" w:type="dxa"/>
            <w:tcBorders>
              <w:top w:val="single" w:sz="8" w:space="0" w:color="152935"/>
              <w:left w:val="single" w:sz="8" w:space="0" w:color="E0E0E0"/>
              <w:bottom w:val="single" w:sz="8" w:space="0" w:color="AEAEAE"/>
              <w:right w:val="single" w:sz="8" w:space="0" w:color="E0E0E0"/>
            </w:tcBorders>
            <w:shd w:val="clear" w:color="auto" w:fill="FFFFFF"/>
          </w:tcPr>
          <w:p w14:paraId="1B18E8B8"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w:t>
            </w:r>
          </w:p>
        </w:tc>
        <w:tc>
          <w:tcPr>
            <w:tcW w:w="1010" w:type="dxa"/>
            <w:tcBorders>
              <w:top w:val="single" w:sz="8" w:space="0" w:color="152935"/>
              <w:left w:val="single" w:sz="8" w:space="0" w:color="E0E0E0"/>
              <w:bottom w:val="single" w:sz="8" w:space="0" w:color="AEAEAE"/>
              <w:right w:val="single" w:sz="8" w:space="0" w:color="E0E0E0"/>
            </w:tcBorders>
            <w:shd w:val="clear" w:color="auto" w:fill="FFFFFF"/>
          </w:tcPr>
          <w:p w14:paraId="25A49A4F"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.018</w:t>
            </w:r>
          </w:p>
        </w:tc>
        <w:tc>
          <w:tcPr>
            <w:tcW w:w="1145" w:type="dxa"/>
            <w:tcBorders>
              <w:top w:val="single" w:sz="8" w:space="0" w:color="152935"/>
              <w:left w:val="single" w:sz="8" w:space="0" w:color="E0E0E0"/>
              <w:bottom w:val="single" w:sz="8" w:space="0" w:color="AEAEAE"/>
              <w:right w:val="single" w:sz="8" w:space="0" w:color="E0E0E0"/>
            </w:tcBorders>
            <w:shd w:val="clear" w:color="auto" w:fill="FFFFFF"/>
          </w:tcPr>
          <w:p w14:paraId="36C09CC5"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.612</w:t>
            </w:r>
          </w:p>
        </w:tc>
        <w:tc>
          <w:tcPr>
            <w:tcW w:w="1010" w:type="dxa"/>
            <w:tcBorders>
              <w:top w:val="single" w:sz="8" w:space="0" w:color="152935"/>
              <w:left w:val="single" w:sz="8" w:space="0" w:color="E0E0E0"/>
              <w:bottom w:val="single" w:sz="8" w:space="0" w:color="AEAEAE"/>
              <w:right w:val="nil"/>
            </w:tcBorders>
            <w:shd w:val="clear" w:color="auto" w:fill="FFFFFF"/>
          </w:tcPr>
          <w:p w14:paraId="164B03C4"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-.350</w:t>
            </w:r>
          </w:p>
        </w:tc>
      </w:tr>
      <w:tr w:rsidR="001318E5" w:rsidRPr="001318E5" w14:paraId="77B397DA" w14:textId="77777777" w:rsidTr="008C35DB">
        <w:trPr>
          <w:cantSplit/>
        </w:trPr>
        <w:tc>
          <w:tcPr>
            <w:tcW w:w="1959" w:type="dxa"/>
            <w:vMerge/>
            <w:tcBorders>
              <w:top w:val="single" w:sz="8" w:space="0" w:color="152935"/>
              <w:left w:val="nil"/>
              <w:bottom w:val="nil"/>
              <w:right w:val="nil"/>
            </w:tcBorders>
            <w:shd w:val="clear" w:color="auto" w:fill="E0E0E0"/>
          </w:tcPr>
          <w:p w14:paraId="58B618AE"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14:paraId="5CDDBFF3"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447" w:type="dxa"/>
            <w:tcBorders>
              <w:top w:val="single" w:sz="8" w:space="0" w:color="AEAEAE"/>
              <w:left w:val="nil"/>
              <w:bottom w:val="single" w:sz="8" w:space="0" w:color="AEAEAE"/>
              <w:right w:val="single" w:sz="8" w:space="0" w:color="E0E0E0"/>
            </w:tcBorders>
            <w:shd w:val="clear" w:color="auto" w:fill="FFFFFF"/>
          </w:tcPr>
          <w:p w14:paraId="4219A6F7"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14:paraId="6D273BD4"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14:paraId="152F15A6"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.167</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14:paraId="4A5E4EDB"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.063</w:t>
            </w:r>
          </w:p>
        </w:tc>
        <w:tc>
          <w:tcPr>
            <w:tcW w:w="1010" w:type="dxa"/>
            <w:tcBorders>
              <w:top w:val="single" w:sz="8" w:space="0" w:color="AEAEAE"/>
              <w:left w:val="single" w:sz="8" w:space="0" w:color="E0E0E0"/>
              <w:bottom w:val="single" w:sz="8" w:space="0" w:color="AEAEAE"/>
              <w:right w:val="nil"/>
            </w:tcBorders>
            <w:shd w:val="clear" w:color="auto" w:fill="FFFFFF"/>
          </w:tcPr>
          <w:p w14:paraId="1F040153"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.030</w:t>
            </w:r>
          </w:p>
        </w:tc>
      </w:tr>
      <w:tr w:rsidR="001318E5" w:rsidRPr="001318E5" w14:paraId="728185AF" w14:textId="77777777" w:rsidTr="008C35DB">
        <w:trPr>
          <w:cantSplit/>
        </w:trPr>
        <w:tc>
          <w:tcPr>
            <w:tcW w:w="1959" w:type="dxa"/>
            <w:vMerge/>
            <w:tcBorders>
              <w:top w:val="single" w:sz="8" w:space="0" w:color="152935"/>
              <w:left w:val="nil"/>
              <w:bottom w:val="nil"/>
              <w:right w:val="nil"/>
            </w:tcBorders>
            <w:shd w:val="clear" w:color="auto" w:fill="E0E0E0"/>
          </w:tcPr>
          <w:p w14:paraId="3FD58A12"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14:paraId="7E1EA263"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447" w:type="dxa"/>
            <w:tcBorders>
              <w:top w:val="single" w:sz="8" w:space="0" w:color="AEAEAE"/>
              <w:left w:val="nil"/>
              <w:bottom w:val="single" w:sz="8" w:space="0" w:color="AEAEAE"/>
              <w:right w:val="single" w:sz="8" w:space="0" w:color="E0E0E0"/>
            </w:tcBorders>
            <w:shd w:val="clear" w:color="auto" w:fill="FFFFFF"/>
          </w:tcPr>
          <w:p w14:paraId="7848A599"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.018</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14:paraId="1605E5AE"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14:paraId="7B490ADD"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14:paraId="3C32CB81"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.067</w:t>
            </w:r>
          </w:p>
        </w:tc>
        <w:tc>
          <w:tcPr>
            <w:tcW w:w="1010" w:type="dxa"/>
            <w:tcBorders>
              <w:top w:val="single" w:sz="8" w:space="0" w:color="AEAEAE"/>
              <w:left w:val="single" w:sz="8" w:space="0" w:color="E0E0E0"/>
              <w:bottom w:val="single" w:sz="8" w:space="0" w:color="AEAEAE"/>
              <w:right w:val="nil"/>
            </w:tcBorders>
            <w:shd w:val="clear" w:color="auto" w:fill="FFFFFF"/>
          </w:tcPr>
          <w:p w14:paraId="03B5DA3A"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.072</w:t>
            </w:r>
          </w:p>
        </w:tc>
      </w:tr>
      <w:tr w:rsidR="001318E5" w:rsidRPr="001318E5" w14:paraId="6D119D05" w14:textId="77777777" w:rsidTr="008C35DB">
        <w:trPr>
          <w:cantSplit/>
        </w:trPr>
        <w:tc>
          <w:tcPr>
            <w:tcW w:w="1959" w:type="dxa"/>
            <w:vMerge/>
            <w:tcBorders>
              <w:top w:val="single" w:sz="8" w:space="0" w:color="152935"/>
              <w:left w:val="nil"/>
              <w:bottom w:val="nil"/>
              <w:right w:val="nil"/>
            </w:tcBorders>
            <w:shd w:val="clear" w:color="auto" w:fill="E0E0E0"/>
          </w:tcPr>
          <w:p w14:paraId="6DF287A1"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14:paraId="0C4A0B7A"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447" w:type="dxa"/>
            <w:tcBorders>
              <w:top w:val="single" w:sz="8" w:space="0" w:color="AEAEAE"/>
              <w:left w:val="nil"/>
              <w:bottom w:val="single" w:sz="8" w:space="0" w:color="AEAEAE"/>
              <w:right w:val="single" w:sz="8" w:space="0" w:color="E0E0E0"/>
            </w:tcBorders>
            <w:shd w:val="clear" w:color="auto" w:fill="FFFFFF"/>
          </w:tcPr>
          <w:p w14:paraId="0FA6EEA9"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.612</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14:paraId="121E8ABC"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.063</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14:paraId="38BD10C2"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.067</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14:paraId="4838C0BC"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010" w:type="dxa"/>
            <w:tcBorders>
              <w:top w:val="single" w:sz="8" w:space="0" w:color="AEAEAE"/>
              <w:left w:val="single" w:sz="8" w:space="0" w:color="E0E0E0"/>
              <w:bottom w:val="single" w:sz="8" w:space="0" w:color="AEAEAE"/>
              <w:right w:val="nil"/>
            </w:tcBorders>
            <w:shd w:val="clear" w:color="auto" w:fill="FFFFFF"/>
          </w:tcPr>
          <w:p w14:paraId="4446D978"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-.242</w:t>
            </w:r>
          </w:p>
        </w:tc>
      </w:tr>
      <w:tr w:rsidR="001318E5" w:rsidRPr="001318E5" w14:paraId="13637ACB" w14:textId="77777777" w:rsidTr="008C35DB">
        <w:trPr>
          <w:cantSplit/>
        </w:trPr>
        <w:tc>
          <w:tcPr>
            <w:tcW w:w="1959" w:type="dxa"/>
            <w:vMerge/>
            <w:tcBorders>
              <w:top w:val="single" w:sz="8" w:space="0" w:color="152935"/>
              <w:left w:val="nil"/>
              <w:bottom w:val="nil"/>
              <w:right w:val="nil"/>
            </w:tcBorders>
            <w:shd w:val="clear" w:color="auto" w:fill="E0E0E0"/>
          </w:tcPr>
          <w:p w14:paraId="57C1AD25"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14:paraId="3C1C46AC"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447" w:type="dxa"/>
            <w:tcBorders>
              <w:top w:val="single" w:sz="8" w:space="0" w:color="AEAEAE"/>
              <w:left w:val="nil"/>
              <w:bottom w:val="single" w:sz="8" w:space="0" w:color="AEAEAE"/>
              <w:right w:val="single" w:sz="8" w:space="0" w:color="E0E0E0"/>
            </w:tcBorders>
            <w:shd w:val="clear" w:color="auto" w:fill="FFFFFF"/>
          </w:tcPr>
          <w:p w14:paraId="23D01358"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-.350</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14:paraId="0082EF2A"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.030</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14:paraId="3A1DC9B8"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.072</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14:paraId="23D058CF"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-.242</w:t>
            </w:r>
          </w:p>
        </w:tc>
        <w:tc>
          <w:tcPr>
            <w:tcW w:w="1010" w:type="dxa"/>
            <w:tcBorders>
              <w:top w:val="single" w:sz="8" w:space="0" w:color="AEAEAE"/>
              <w:left w:val="single" w:sz="8" w:space="0" w:color="E0E0E0"/>
              <w:bottom w:val="single" w:sz="8" w:space="0" w:color="AEAEAE"/>
              <w:right w:val="nil"/>
            </w:tcBorders>
            <w:shd w:val="clear" w:color="auto" w:fill="FFFFFF"/>
          </w:tcPr>
          <w:p w14:paraId="0AEBCEA6"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r>
      <w:tr w:rsidR="001318E5" w:rsidRPr="001318E5" w14:paraId="19B8CF51" w14:textId="77777777" w:rsidTr="008C35DB">
        <w:trPr>
          <w:cantSplit/>
        </w:trPr>
        <w:tc>
          <w:tcPr>
            <w:tcW w:w="1959" w:type="dxa"/>
            <w:vMerge/>
            <w:tcBorders>
              <w:top w:val="single" w:sz="8" w:space="0" w:color="152935"/>
              <w:left w:val="nil"/>
              <w:bottom w:val="nil"/>
              <w:right w:val="nil"/>
            </w:tcBorders>
            <w:shd w:val="clear" w:color="auto" w:fill="E0E0E0"/>
          </w:tcPr>
          <w:p w14:paraId="6A6A71F8"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14:paraId="10A32817"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447" w:type="dxa"/>
            <w:tcBorders>
              <w:top w:val="single" w:sz="8" w:space="0" w:color="AEAEAE"/>
              <w:left w:val="nil"/>
              <w:bottom w:val="single" w:sz="8" w:space="0" w:color="AEAEAE"/>
              <w:right w:val="single" w:sz="8" w:space="0" w:color="E0E0E0"/>
            </w:tcBorders>
            <w:shd w:val="clear" w:color="auto" w:fill="FFFFFF"/>
          </w:tcPr>
          <w:p w14:paraId="5E45AA88"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.018</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14:paraId="31AC1BBE"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.106</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14:paraId="32B116ED"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.288</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14:paraId="4EC93FD7"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.191</w:t>
            </w:r>
          </w:p>
        </w:tc>
        <w:tc>
          <w:tcPr>
            <w:tcW w:w="1010" w:type="dxa"/>
            <w:tcBorders>
              <w:top w:val="single" w:sz="8" w:space="0" w:color="AEAEAE"/>
              <w:left w:val="single" w:sz="8" w:space="0" w:color="E0E0E0"/>
              <w:bottom w:val="single" w:sz="8" w:space="0" w:color="AEAEAE"/>
              <w:right w:val="nil"/>
            </w:tcBorders>
            <w:shd w:val="clear" w:color="auto" w:fill="FFFFFF"/>
          </w:tcPr>
          <w:p w14:paraId="19A2E85C"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.017</w:t>
            </w:r>
          </w:p>
        </w:tc>
      </w:tr>
      <w:tr w:rsidR="001318E5" w:rsidRPr="001318E5" w14:paraId="09C76EF9" w14:textId="77777777" w:rsidTr="008C35DB">
        <w:trPr>
          <w:cantSplit/>
        </w:trPr>
        <w:tc>
          <w:tcPr>
            <w:tcW w:w="1959" w:type="dxa"/>
            <w:vMerge/>
            <w:tcBorders>
              <w:top w:val="single" w:sz="8" w:space="0" w:color="152935"/>
              <w:left w:val="nil"/>
              <w:bottom w:val="nil"/>
              <w:right w:val="nil"/>
            </w:tcBorders>
            <w:shd w:val="clear" w:color="auto" w:fill="E0E0E0"/>
          </w:tcPr>
          <w:p w14:paraId="61F60B40"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14:paraId="371A7243"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447" w:type="dxa"/>
            <w:tcBorders>
              <w:top w:val="single" w:sz="8" w:space="0" w:color="AEAEAE"/>
              <w:left w:val="nil"/>
              <w:bottom w:val="single" w:sz="8" w:space="0" w:color="AEAEAE"/>
              <w:right w:val="single" w:sz="8" w:space="0" w:color="E0E0E0"/>
            </w:tcBorders>
            <w:shd w:val="clear" w:color="auto" w:fill="FFFFFF"/>
          </w:tcPr>
          <w:p w14:paraId="0C9E5048"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.077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14:paraId="307A88C3"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.012</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14:paraId="67DD79ED"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-.104</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14:paraId="369B782D"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.031</w:t>
            </w:r>
          </w:p>
        </w:tc>
        <w:tc>
          <w:tcPr>
            <w:tcW w:w="1010" w:type="dxa"/>
            <w:tcBorders>
              <w:top w:val="single" w:sz="8" w:space="0" w:color="AEAEAE"/>
              <w:left w:val="single" w:sz="8" w:space="0" w:color="E0E0E0"/>
              <w:bottom w:val="single" w:sz="8" w:space="0" w:color="AEAEAE"/>
              <w:right w:val="nil"/>
            </w:tcBorders>
            <w:shd w:val="clear" w:color="auto" w:fill="FFFFFF"/>
          </w:tcPr>
          <w:p w14:paraId="055E3297"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.080</w:t>
            </w:r>
          </w:p>
        </w:tc>
      </w:tr>
      <w:tr w:rsidR="001318E5" w:rsidRPr="001318E5" w14:paraId="09885539" w14:textId="77777777" w:rsidTr="008C35DB">
        <w:trPr>
          <w:cantSplit/>
        </w:trPr>
        <w:tc>
          <w:tcPr>
            <w:tcW w:w="1959" w:type="dxa"/>
            <w:vMerge/>
            <w:tcBorders>
              <w:top w:val="single" w:sz="8" w:space="0" w:color="152935"/>
              <w:left w:val="nil"/>
              <w:bottom w:val="nil"/>
              <w:right w:val="nil"/>
            </w:tcBorders>
            <w:shd w:val="clear" w:color="auto" w:fill="E0E0E0"/>
          </w:tcPr>
          <w:p w14:paraId="42F90F10"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14:paraId="67C3B306"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1447" w:type="dxa"/>
            <w:tcBorders>
              <w:top w:val="single" w:sz="8" w:space="0" w:color="AEAEAE"/>
              <w:left w:val="nil"/>
              <w:bottom w:val="single" w:sz="8" w:space="0" w:color="AEAEAE"/>
              <w:right w:val="single" w:sz="8" w:space="0" w:color="E0E0E0"/>
            </w:tcBorders>
            <w:shd w:val="clear" w:color="auto" w:fill="FFFFFF"/>
          </w:tcPr>
          <w:p w14:paraId="59B7E1B1"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.077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14:paraId="7E5A2E72"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.750</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14:paraId="64B4C1E0"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.286</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14:paraId="057E8EF6"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.161</w:t>
            </w:r>
          </w:p>
        </w:tc>
        <w:tc>
          <w:tcPr>
            <w:tcW w:w="1010" w:type="dxa"/>
            <w:tcBorders>
              <w:top w:val="single" w:sz="8" w:space="0" w:color="AEAEAE"/>
              <w:left w:val="single" w:sz="8" w:space="0" w:color="E0E0E0"/>
              <w:bottom w:val="single" w:sz="8" w:space="0" w:color="AEAEAE"/>
              <w:right w:val="nil"/>
            </w:tcBorders>
            <w:shd w:val="clear" w:color="auto" w:fill="FFFFFF"/>
          </w:tcPr>
          <w:p w14:paraId="633F2C03"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.029</w:t>
            </w:r>
          </w:p>
        </w:tc>
      </w:tr>
      <w:tr w:rsidR="001318E5" w:rsidRPr="001318E5" w14:paraId="328AA8F3" w14:textId="77777777" w:rsidTr="008C35DB">
        <w:trPr>
          <w:cantSplit/>
        </w:trPr>
        <w:tc>
          <w:tcPr>
            <w:tcW w:w="1959" w:type="dxa"/>
            <w:vMerge/>
            <w:tcBorders>
              <w:top w:val="single" w:sz="8" w:space="0" w:color="152935"/>
              <w:left w:val="nil"/>
              <w:bottom w:val="nil"/>
              <w:right w:val="nil"/>
            </w:tcBorders>
            <w:shd w:val="clear" w:color="auto" w:fill="E0E0E0"/>
          </w:tcPr>
          <w:p w14:paraId="4E3A0EEC"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14:paraId="245B5BD0"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1447" w:type="dxa"/>
            <w:tcBorders>
              <w:top w:val="single" w:sz="8" w:space="0" w:color="AEAEAE"/>
              <w:left w:val="nil"/>
              <w:bottom w:val="single" w:sz="8" w:space="0" w:color="AEAEAE"/>
              <w:right w:val="single" w:sz="8" w:space="0" w:color="E0E0E0"/>
            </w:tcBorders>
            <w:shd w:val="clear" w:color="auto" w:fill="FFFFFF"/>
          </w:tcPr>
          <w:p w14:paraId="5FDDF980"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-.015</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14:paraId="61B99384"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.006</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14:paraId="275D1E00"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.013</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14:paraId="3A54A0D2"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-.058</w:t>
            </w:r>
          </w:p>
        </w:tc>
        <w:tc>
          <w:tcPr>
            <w:tcW w:w="1010" w:type="dxa"/>
            <w:tcBorders>
              <w:top w:val="single" w:sz="8" w:space="0" w:color="AEAEAE"/>
              <w:left w:val="single" w:sz="8" w:space="0" w:color="E0E0E0"/>
              <w:bottom w:val="single" w:sz="8" w:space="0" w:color="AEAEAE"/>
              <w:right w:val="nil"/>
            </w:tcBorders>
            <w:shd w:val="clear" w:color="auto" w:fill="FFFFFF"/>
          </w:tcPr>
          <w:p w14:paraId="5BAA6251"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.040</w:t>
            </w:r>
          </w:p>
        </w:tc>
      </w:tr>
      <w:tr w:rsidR="001318E5" w:rsidRPr="001318E5" w14:paraId="0E570CA2" w14:textId="77777777" w:rsidTr="008C35DB">
        <w:trPr>
          <w:cantSplit/>
        </w:trPr>
        <w:tc>
          <w:tcPr>
            <w:tcW w:w="1959" w:type="dxa"/>
            <w:vMerge/>
            <w:tcBorders>
              <w:top w:val="single" w:sz="8" w:space="0" w:color="152935"/>
              <w:left w:val="nil"/>
              <w:bottom w:val="nil"/>
              <w:right w:val="nil"/>
            </w:tcBorders>
            <w:shd w:val="clear" w:color="auto" w:fill="E0E0E0"/>
          </w:tcPr>
          <w:p w14:paraId="0C803EDC"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nil"/>
              <w:right w:val="nil"/>
            </w:tcBorders>
            <w:shd w:val="clear" w:color="auto" w:fill="E0E0E0"/>
          </w:tcPr>
          <w:p w14:paraId="2EF82376"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1447" w:type="dxa"/>
            <w:tcBorders>
              <w:top w:val="single" w:sz="8" w:space="0" w:color="AEAEAE"/>
              <w:left w:val="nil"/>
              <w:bottom w:val="nil"/>
              <w:right w:val="single" w:sz="8" w:space="0" w:color="E0E0E0"/>
            </w:tcBorders>
            <w:shd w:val="clear" w:color="auto" w:fill="FFFFFF"/>
          </w:tcPr>
          <w:p w14:paraId="00753FC9"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-.006</w:t>
            </w:r>
          </w:p>
        </w:tc>
        <w:tc>
          <w:tcPr>
            <w:tcW w:w="1010" w:type="dxa"/>
            <w:tcBorders>
              <w:top w:val="single" w:sz="8" w:space="0" w:color="AEAEAE"/>
              <w:left w:val="single" w:sz="8" w:space="0" w:color="E0E0E0"/>
              <w:bottom w:val="nil"/>
              <w:right w:val="single" w:sz="8" w:space="0" w:color="E0E0E0"/>
            </w:tcBorders>
            <w:shd w:val="clear" w:color="auto" w:fill="FFFFFF"/>
          </w:tcPr>
          <w:p w14:paraId="2D1CB44C"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-.007</w:t>
            </w:r>
          </w:p>
        </w:tc>
        <w:tc>
          <w:tcPr>
            <w:tcW w:w="1010" w:type="dxa"/>
            <w:tcBorders>
              <w:top w:val="single" w:sz="8" w:space="0" w:color="AEAEAE"/>
              <w:left w:val="single" w:sz="8" w:space="0" w:color="E0E0E0"/>
              <w:bottom w:val="nil"/>
              <w:right w:val="single" w:sz="8" w:space="0" w:color="E0E0E0"/>
            </w:tcBorders>
            <w:shd w:val="clear" w:color="auto" w:fill="FFFFFF"/>
          </w:tcPr>
          <w:p w14:paraId="413D9CE1"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-.056</w:t>
            </w:r>
          </w:p>
        </w:tc>
        <w:tc>
          <w:tcPr>
            <w:tcW w:w="1145" w:type="dxa"/>
            <w:tcBorders>
              <w:top w:val="single" w:sz="8" w:space="0" w:color="AEAEAE"/>
              <w:left w:val="single" w:sz="8" w:space="0" w:color="E0E0E0"/>
              <w:bottom w:val="nil"/>
              <w:right w:val="single" w:sz="8" w:space="0" w:color="E0E0E0"/>
            </w:tcBorders>
            <w:shd w:val="clear" w:color="auto" w:fill="FFFFFF"/>
          </w:tcPr>
          <w:p w14:paraId="73B83DD6"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-.024</w:t>
            </w:r>
          </w:p>
        </w:tc>
        <w:tc>
          <w:tcPr>
            <w:tcW w:w="1010" w:type="dxa"/>
            <w:tcBorders>
              <w:top w:val="single" w:sz="8" w:space="0" w:color="AEAEAE"/>
              <w:left w:val="single" w:sz="8" w:space="0" w:color="E0E0E0"/>
              <w:bottom w:val="nil"/>
              <w:right w:val="nil"/>
            </w:tcBorders>
            <w:shd w:val="clear" w:color="auto" w:fill="FFFFFF"/>
          </w:tcPr>
          <w:p w14:paraId="7E293805"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-.012</w:t>
            </w:r>
          </w:p>
        </w:tc>
      </w:tr>
      <w:tr w:rsidR="001318E5" w:rsidRPr="001318E5" w14:paraId="3E5A2ABE" w14:textId="77777777" w:rsidTr="008C35DB">
        <w:trPr>
          <w:cantSplit/>
        </w:trPr>
        <w:tc>
          <w:tcPr>
            <w:tcW w:w="1959" w:type="dxa"/>
            <w:vMerge w:val="restart"/>
            <w:tcBorders>
              <w:top w:val="single" w:sz="8" w:space="0" w:color="AEAEAE"/>
              <w:left w:val="nil"/>
              <w:bottom w:val="nil"/>
              <w:right w:val="nil"/>
            </w:tcBorders>
            <w:shd w:val="clear" w:color="auto" w:fill="E0E0E0"/>
          </w:tcPr>
          <w:p w14:paraId="3C8C5D39"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Sig. (1-tailed)</w:t>
            </w:r>
          </w:p>
        </w:tc>
        <w:tc>
          <w:tcPr>
            <w:tcW w:w="1778" w:type="dxa"/>
            <w:tcBorders>
              <w:top w:val="single" w:sz="8" w:space="0" w:color="AEAEAE"/>
              <w:left w:val="nil"/>
              <w:bottom w:val="single" w:sz="8" w:space="0" w:color="AEAEAE"/>
              <w:right w:val="nil"/>
            </w:tcBorders>
            <w:shd w:val="clear" w:color="auto" w:fill="E0E0E0"/>
          </w:tcPr>
          <w:p w14:paraId="6FE11A49"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logCRECEIVE</w:t>
            </w:r>
          </w:p>
        </w:tc>
        <w:tc>
          <w:tcPr>
            <w:tcW w:w="1447" w:type="dxa"/>
            <w:tcBorders>
              <w:top w:val="single" w:sz="8" w:space="0" w:color="AEAEAE"/>
              <w:left w:val="nil"/>
              <w:bottom w:val="single" w:sz="8" w:space="0" w:color="AEAEAE"/>
              <w:right w:val="single" w:sz="8" w:space="0" w:color="E0E0E0"/>
            </w:tcBorders>
            <w:shd w:val="clear" w:color="auto" w:fill="FFFFFF"/>
          </w:tcPr>
          <w:p w14:paraId="29BA66C5"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14:paraId="6F055DF8"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14:paraId="3BF2DB18"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.232</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14:paraId="6ECC060D"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10" w:type="dxa"/>
            <w:tcBorders>
              <w:top w:val="single" w:sz="8" w:space="0" w:color="AEAEAE"/>
              <w:left w:val="single" w:sz="8" w:space="0" w:color="E0E0E0"/>
              <w:bottom w:val="single" w:sz="8" w:space="0" w:color="AEAEAE"/>
              <w:right w:val="nil"/>
            </w:tcBorders>
            <w:shd w:val="clear" w:color="auto" w:fill="FFFFFF"/>
          </w:tcPr>
          <w:p w14:paraId="241114DD"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14:paraId="7A755373" w14:textId="77777777" w:rsidTr="008C35DB">
        <w:trPr>
          <w:cantSplit/>
        </w:trPr>
        <w:tc>
          <w:tcPr>
            <w:tcW w:w="1959" w:type="dxa"/>
            <w:vMerge/>
            <w:tcBorders>
              <w:top w:val="single" w:sz="8" w:space="0" w:color="AEAEAE"/>
              <w:left w:val="nil"/>
              <w:bottom w:val="nil"/>
              <w:right w:val="nil"/>
            </w:tcBorders>
            <w:shd w:val="clear" w:color="auto" w:fill="E0E0E0"/>
          </w:tcPr>
          <w:p w14:paraId="2426874D"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14:paraId="75216B5D"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447" w:type="dxa"/>
            <w:tcBorders>
              <w:top w:val="single" w:sz="8" w:space="0" w:color="AEAEAE"/>
              <w:left w:val="nil"/>
              <w:bottom w:val="single" w:sz="8" w:space="0" w:color="AEAEAE"/>
              <w:right w:val="single" w:sz="8" w:space="0" w:color="E0E0E0"/>
            </w:tcBorders>
            <w:shd w:val="clear" w:color="auto" w:fill="FFFFFF"/>
          </w:tcPr>
          <w:p w14:paraId="1E20B930"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14:paraId="686D1737"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14:paraId="3C207C56"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14:paraId="454EC389"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.005</w:t>
            </w:r>
          </w:p>
        </w:tc>
        <w:tc>
          <w:tcPr>
            <w:tcW w:w="1010" w:type="dxa"/>
            <w:tcBorders>
              <w:top w:val="single" w:sz="8" w:space="0" w:color="AEAEAE"/>
              <w:left w:val="single" w:sz="8" w:space="0" w:color="E0E0E0"/>
              <w:bottom w:val="single" w:sz="8" w:space="0" w:color="AEAEAE"/>
              <w:right w:val="nil"/>
            </w:tcBorders>
            <w:shd w:val="clear" w:color="auto" w:fill="FFFFFF"/>
          </w:tcPr>
          <w:p w14:paraId="79B045DE"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.114</w:t>
            </w:r>
          </w:p>
        </w:tc>
      </w:tr>
      <w:tr w:rsidR="001318E5" w:rsidRPr="001318E5" w14:paraId="5E79AC6E" w14:textId="77777777" w:rsidTr="008C35DB">
        <w:trPr>
          <w:cantSplit/>
        </w:trPr>
        <w:tc>
          <w:tcPr>
            <w:tcW w:w="1959" w:type="dxa"/>
            <w:vMerge/>
            <w:tcBorders>
              <w:top w:val="single" w:sz="8" w:space="0" w:color="AEAEAE"/>
              <w:left w:val="nil"/>
              <w:bottom w:val="nil"/>
              <w:right w:val="nil"/>
            </w:tcBorders>
            <w:shd w:val="clear" w:color="auto" w:fill="E0E0E0"/>
          </w:tcPr>
          <w:p w14:paraId="020F6216"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14:paraId="23328A7C"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447" w:type="dxa"/>
            <w:tcBorders>
              <w:top w:val="single" w:sz="8" w:space="0" w:color="AEAEAE"/>
              <w:left w:val="nil"/>
              <w:bottom w:val="single" w:sz="8" w:space="0" w:color="AEAEAE"/>
              <w:right w:val="single" w:sz="8" w:space="0" w:color="E0E0E0"/>
            </w:tcBorders>
            <w:shd w:val="clear" w:color="auto" w:fill="FFFFFF"/>
          </w:tcPr>
          <w:p w14:paraId="64F77C22"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.232</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14:paraId="056200F8"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14:paraId="1BCBCAB1"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14:paraId="742B9C4C"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.003</w:t>
            </w:r>
          </w:p>
        </w:tc>
        <w:tc>
          <w:tcPr>
            <w:tcW w:w="1010" w:type="dxa"/>
            <w:tcBorders>
              <w:top w:val="single" w:sz="8" w:space="0" w:color="AEAEAE"/>
              <w:left w:val="single" w:sz="8" w:space="0" w:color="E0E0E0"/>
              <w:bottom w:val="single" w:sz="8" w:space="0" w:color="AEAEAE"/>
              <w:right w:val="nil"/>
            </w:tcBorders>
            <w:shd w:val="clear" w:color="auto" w:fill="FFFFFF"/>
          </w:tcPr>
          <w:p w14:paraId="4818120F"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.002</w:t>
            </w:r>
          </w:p>
        </w:tc>
      </w:tr>
      <w:tr w:rsidR="001318E5" w:rsidRPr="001318E5" w14:paraId="19B6AC35" w14:textId="77777777" w:rsidTr="008C35DB">
        <w:trPr>
          <w:cantSplit/>
        </w:trPr>
        <w:tc>
          <w:tcPr>
            <w:tcW w:w="1959" w:type="dxa"/>
            <w:vMerge/>
            <w:tcBorders>
              <w:top w:val="single" w:sz="8" w:space="0" w:color="AEAEAE"/>
              <w:left w:val="nil"/>
              <w:bottom w:val="nil"/>
              <w:right w:val="nil"/>
            </w:tcBorders>
            <w:shd w:val="clear" w:color="auto" w:fill="E0E0E0"/>
          </w:tcPr>
          <w:p w14:paraId="7CD8CFC6"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14:paraId="24A7DAA3"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447" w:type="dxa"/>
            <w:tcBorders>
              <w:top w:val="single" w:sz="8" w:space="0" w:color="AEAEAE"/>
              <w:left w:val="nil"/>
              <w:bottom w:val="single" w:sz="8" w:space="0" w:color="AEAEAE"/>
              <w:right w:val="single" w:sz="8" w:space="0" w:color="E0E0E0"/>
            </w:tcBorders>
            <w:shd w:val="clear" w:color="auto" w:fill="FFFFFF"/>
          </w:tcPr>
          <w:p w14:paraId="567B74DB"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14:paraId="593EE700"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.005</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14:paraId="5D30C4FD"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.003</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14:paraId="3301FD85"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w:t>
            </w:r>
          </w:p>
        </w:tc>
        <w:tc>
          <w:tcPr>
            <w:tcW w:w="1010" w:type="dxa"/>
            <w:tcBorders>
              <w:top w:val="single" w:sz="8" w:space="0" w:color="AEAEAE"/>
              <w:left w:val="single" w:sz="8" w:space="0" w:color="E0E0E0"/>
              <w:bottom w:val="single" w:sz="8" w:space="0" w:color="AEAEAE"/>
              <w:right w:val="nil"/>
            </w:tcBorders>
            <w:shd w:val="clear" w:color="auto" w:fill="FFFFFF"/>
          </w:tcPr>
          <w:p w14:paraId="6E67A876"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14:paraId="64A0C033" w14:textId="77777777" w:rsidTr="008C35DB">
        <w:trPr>
          <w:cantSplit/>
        </w:trPr>
        <w:tc>
          <w:tcPr>
            <w:tcW w:w="1959" w:type="dxa"/>
            <w:vMerge/>
            <w:tcBorders>
              <w:top w:val="single" w:sz="8" w:space="0" w:color="AEAEAE"/>
              <w:left w:val="nil"/>
              <w:bottom w:val="nil"/>
              <w:right w:val="nil"/>
            </w:tcBorders>
            <w:shd w:val="clear" w:color="auto" w:fill="E0E0E0"/>
          </w:tcPr>
          <w:p w14:paraId="0FF9321E"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14:paraId="6604599A"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447" w:type="dxa"/>
            <w:tcBorders>
              <w:top w:val="single" w:sz="8" w:space="0" w:color="AEAEAE"/>
              <w:left w:val="nil"/>
              <w:bottom w:val="single" w:sz="8" w:space="0" w:color="AEAEAE"/>
              <w:right w:val="single" w:sz="8" w:space="0" w:color="E0E0E0"/>
            </w:tcBorders>
            <w:shd w:val="clear" w:color="auto" w:fill="FFFFFF"/>
          </w:tcPr>
          <w:p w14:paraId="4FEE4555"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14:paraId="02E6A64C"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.114</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14:paraId="658671F9"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.002</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14:paraId="71CF386B"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10" w:type="dxa"/>
            <w:tcBorders>
              <w:top w:val="single" w:sz="8" w:space="0" w:color="AEAEAE"/>
              <w:left w:val="single" w:sz="8" w:space="0" w:color="E0E0E0"/>
              <w:bottom w:val="single" w:sz="8" w:space="0" w:color="AEAEAE"/>
              <w:right w:val="nil"/>
            </w:tcBorders>
            <w:shd w:val="clear" w:color="auto" w:fill="FFFFFF"/>
          </w:tcPr>
          <w:p w14:paraId="35B46558"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w:t>
            </w:r>
          </w:p>
        </w:tc>
      </w:tr>
      <w:tr w:rsidR="001318E5" w:rsidRPr="001318E5" w14:paraId="236C2405" w14:textId="77777777" w:rsidTr="008C35DB">
        <w:trPr>
          <w:cantSplit/>
        </w:trPr>
        <w:tc>
          <w:tcPr>
            <w:tcW w:w="1959" w:type="dxa"/>
            <w:vMerge/>
            <w:tcBorders>
              <w:top w:val="single" w:sz="8" w:space="0" w:color="AEAEAE"/>
              <w:left w:val="nil"/>
              <w:bottom w:val="nil"/>
              <w:right w:val="nil"/>
            </w:tcBorders>
            <w:shd w:val="clear" w:color="auto" w:fill="E0E0E0"/>
          </w:tcPr>
          <w:p w14:paraId="05FA5F90"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14:paraId="7130D487"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447" w:type="dxa"/>
            <w:tcBorders>
              <w:top w:val="single" w:sz="8" w:space="0" w:color="AEAEAE"/>
              <w:left w:val="nil"/>
              <w:bottom w:val="single" w:sz="8" w:space="0" w:color="AEAEAE"/>
              <w:right w:val="single" w:sz="8" w:space="0" w:color="E0E0E0"/>
            </w:tcBorders>
            <w:shd w:val="clear" w:color="auto" w:fill="FFFFFF"/>
          </w:tcPr>
          <w:p w14:paraId="7956283D"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.233</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14:paraId="7952AD42"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14:paraId="73CDBBFA"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14:paraId="36B16187"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10" w:type="dxa"/>
            <w:tcBorders>
              <w:top w:val="single" w:sz="8" w:space="0" w:color="AEAEAE"/>
              <w:left w:val="single" w:sz="8" w:space="0" w:color="E0E0E0"/>
              <w:bottom w:val="single" w:sz="8" w:space="0" w:color="AEAEAE"/>
              <w:right w:val="nil"/>
            </w:tcBorders>
            <w:shd w:val="clear" w:color="auto" w:fill="FFFFFF"/>
          </w:tcPr>
          <w:p w14:paraId="4DF74DAF"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.239</w:t>
            </w:r>
          </w:p>
        </w:tc>
      </w:tr>
      <w:tr w:rsidR="001318E5" w:rsidRPr="001318E5" w14:paraId="07447CA6" w14:textId="77777777" w:rsidTr="008C35DB">
        <w:trPr>
          <w:cantSplit/>
        </w:trPr>
        <w:tc>
          <w:tcPr>
            <w:tcW w:w="1959" w:type="dxa"/>
            <w:vMerge/>
            <w:tcBorders>
              <w:top w:val="single" w:sz="8" w:space="0" w:color="AEAEAE"/>
              <w:left w:val="nil"/>
              <w:bottom w:val="nil"/>
              <w:right w:val="nil"/>
            </w:tcBorders>
            <w:shd w:val="clear" w:color="auto" w:fill="E0E0E0"/>
          </w:tcPr>
          <w:p w14:paraId="06AE8772"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14:paraId="708ED9A8"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447" w:type="dxa"/>
            <w:tcBorders>
              <w:top w:val="single" w:sz="8" w:space="0" w:color="AEAEAE"/>
              <w:left w:val="nil"/>
              <w:bottom w:val="single" w:sz="8" w:space="0" w:color="AEAEAE"/>
              <w:right w:val="single" w:sz="8" w:space="0" w:color="E0E0E0"/>
            </w:tcBorders>
            <w:shd w:val="clear" w:color="auto" w:fill="FFFFFF"/>
          </w:tcPr>
          <w:p w14:paraId="3340F98B"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14:paraId="5EB2188B"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.317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14:paraId="71647E89"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14:paraId="37573925"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.105</w:t>
            </w:r>
          </w:p>
        </w:tc>
        <w:tc>
          <w:tcPr>
            <w:tcW w:w="1010" w:type="dxa"/>
            <w:tcBorders>
              <w:top w:val="single" w:sz="8" w:space="0" w:color="AEAEAE"/>
              <w:left w:val="single" w:sz="8" w:space="0" w:color="E0E0E0"/>
              <w:bottom w:val="single" w:sz="8" w:space="0" w:color="AEAEAE"/>
              <w:right w:val="nil"/>
            </w:tcBorders>
            <w:shd w:val="clear" w:color="auto" w:fill="FFFFFF"/>
          </w:tcPr>
          <w:p w14:paraId="2837FF28"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r>
      <w:tr w:rsidR="001318E5" w:rsidRPr="001318E5" w14:paraId="4B66C5CF" w14:textId="77777777" w:rsidTr="008C35DB">
        <w:trPr>
          <w:cantSplit/>
        </w:trPr>
        <w:tc>
          <w:tcPr>
            <w:tcW w:w="1959" w:type="dxa"/>
            <w:vMerge/>
            <w:tcBorders>
              <w:top w:val="single" w:sz="8" w:space="0" w:color="AEAEAE"/>
              <w:left w:val="nil"/>
              <w:bottom w:val="nil"/>
              <w:right w:val="nil"/>
            </w:tcBorders>
            <w:shd w:val="clear" w:color="auto" w:fill="E0E0E0"/>
          </w:tcPr>
          <w:p w14:paraId="696E9AFC"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14:paraId="533C959B"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1447" w:type="dxa"/>
            <w:tcBorders>
              <w:top w:val="single" w:sz="8" w:space="0" w:color="AEAEAE"/>
              <w:left w:val="nil"/>
              <w:bottom w:val="single" w:sz="8" w:space="0" w:color="AEAEAE"/>
              <w:right w:val="single" w:sz="8" w:space="0" w:color="E0E0E0"/>
            </w:tcBorders>
            <w:shd w:val="clear" w:color="auto" w:fill="FFFFFF"/>
          </w:tcPr>
          <w:p w14:paraId="56442FE7"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14:paraId="10EE8D88"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14:paraId="2AB8615D"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14:paraId="7E7C0725"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10" w:type="dxa"/>
            <w:tcBorders>
              <w:top w:val="single" w:sz="8" w:space="0" w:color="AEAEAE"/>
              <w:left w:val="single" w:sz="8" w:space="0" w:color="E0E0E0"/>
              <w:bottom w:val="single" w:sz="8" w:space="0" w:color="AEAEAE"/>
              <w:right w:val="nil"/>
            </w:tcBorders>
            <w:shd w:val="clear" w:color="auto" w:fill="FFFFFF"/>
          </w:tcPr>
          <w:p w14:paraId="772B18E3"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.118</w:t>
            </w:r>
          </w:p>
        </w:tc>
      </w:tr>
      <w:tr w:rsidR="001318E5" w:rsidRPr="001318E5" w14:paraId="3C9FE43A" w14:textId="77777777" w:rsidTr="008C35DB">
        <w:trPr>
          <w:cantSplit/>
        </w:trPr>
        <w:tc>
          <w:tcPr>
            <w:tcW w:w="1959" w:type="dxa"/>
            <w:vMerge/>
            <w:tcBorders>
              <w:top w:val="single" w:sz="8" w:space="0" w:color="AEAEAE"/>
              <w:left w:val="nil"/>
              <w:bottom w:val="nil"/>
              <w:right w:val="nil"/>
            </w:tcBorders>
            <w:shd w:val="clear" w:color="auto" w:fill="E0E0E0"/>
          </w:tcPr>
          <w:p w14:paraId="40BF6E17"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14:paraId="0AEF44AC"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1447" w:type="dxa"/>
            <w:tcBorders>
              <w:top w:val="single" w:sz="8" w:space="0" w:color="AEAEAE"/>
              <w:left w:val="nil"/>
              <w:bottom w:val="single" w:sz="8" w:space="0" w:color="AEAEAE"/>
              <w:right w:val="single" w:sz="8" w:space="0" w:color="E0E0E0"/>
            </w:tcBorders>
            <w:shd w:val="clear" w:color="auto" w:fill="FFFFFF"/>
          </w:tcPr>
          <w:p w14:paraId="182A2592"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.270</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14:paraId="23F01687"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.401</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14:paraId="4C9CED44"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.303</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14:paraId="3B473AB2"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.009</w:t>
            </w:r>
          </w:p>
        </w:tc>
        <w:tc>
          <w:tcPr>
            <w:tcW w:w="1010" w:type="dxa"/>
            <w:tcBorders>
              <w:top w:val="single" w:sz="8" w:space="0" w:color="AEAEAE"/>
              <w:left w:val="single" w:sz="8" w:space="0" w:color="E0E0E0"/>
              <w:bottom w:val="single" w:sz="8" w:space="0" w:color="AEAEAE"/>
              <w:right w:val="nil"/>
            </w:tcBorders>
            <w:shd w:val="clear" w:color="auto" w:fill="FFFFFF"/>
          </w:tcPr>
          <w:p w14:paraId="36A39535"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.051</w:t>
            </w:r>
          </w:p>
        </w:tc>
      </w:tr>
      <w:tr w:rsidR="001318E5" w:rsidRPr="001318E5" w14:paraId="7C103EBE" w14:textId="77777777" w:rsidTr="008C35DB">
        <w:trPr>
          <w:cantSplit/>
        </w:trPr>
        <w:tc>
          <w:tcPr>
            <w:tcW w:w="1959" w:type="dxa"/>
            <w:vMerge/>
            <w:tcBorders>
              <w:top w:val="single" w:sz="8" w:space="0" w:color="AEAEAE"/>
              <w:left w:val="nil"/>
              <w:bottom w:val="nil"/>
              <w:right w:val="nil"/>
            </w:tcBorders>
            <w:shd w:val="clear" w:color="auto" w:fill="E0E0E0"/>
          </w:tcPr>
          <w:p w14:paraId="5D0353F8"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nil"/>
              <w:right w:val="nil"/>
            </w:tcBorders>
            <w:shd w:val="clear" w:color="auto" w:fill="E0E0E0"/>
          </w:tcPr>
          <w:p w14:paraId="63B93532"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1447" w:type="dxa"/>
            <w:tcBorders>
              <w:top w:val="single" w:sz="8" w:space="0" w:color="AEAEAE"/>
              <w:left w:val="nil"/>
              <w:bottom w:val="nil"/>
              <w:right w:val="single" w:sz="8" w:space="0" w:color="E0E0E0"/>
            </w:tcBorders>
            <w:shd w:val="clear" w:color="auto" w:fill="FFFFFF"/>
          </w:tcPr>
          <w:p w14:paraId="533AB2C7"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.400</w:t>
            </w:r>
          </w:p>
        </w:tc>
        <w:tc>
          <w:tcPr>
            <w:tcW w:w="1010" w:type="dxa"/>
            <w:tcBorders>
              <w:top w:val="single" w:sz="8" w:space="0" w:color="AEAEAE"/>
              <w:left w:val="single" w:sz="8" w:space="0" w:color="E0E0E0"/>
              <w:bottom w:val="nil"/>
              <w:right w:val="single" w:sz="8" w:space="0" w:color="E0E0E0"/>
            </w:tcBorders>
            <w:shd w:val="clear" w:color="auto" w:fill="FFFFFF"/>
          </w:tcPr>
          <w:p w14:paraId="0DE9608D"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.385</w:t>
            </w:r>
          </w:p>
        </w:tc>
        <w:tc>
          <w:tcPr>
            <w:tcW w:w="1010" w:type="dxa"/>
            <w:tcBorders>
              <w:top w:val="single" w:sz="8" w:space="0" w:color="AEAEAE"/>
              <w:left w:val="single" w:sz="8" w:space="0" w:color="E0E0E0"/>
              <w:bottom w:val="nil"/>
              <w:right w:val="single" w:sz="8" w:space="0" w:color="E0E0E0"/>
            </w:tcBorders>
            <w:shd w:val="clear" w:color="auto" w:fill="FFFFFF"/>
          </w:tcPr>
          <w:p w14:paraId="4D29B60C"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.012</w:t>
            </w:r>
          </w:p>
        </w:tc>
        <w:tc>
          <w:tcPr>
            <w:tcW w:w="1145" w:type="dxa"/>
            <w:tcBorders>
              <w:top w:val="single" w:sz="8" w:space="0" w:color="AEAEAE"/>
              <w:left w:val="single" w:sz="8" w:space="0" w:color="E0E0E0"/>
              <w:bottom w:val="nil"/>
              <w:right w:val="single" w:sz="8" w:space="0" w:color="E0E0E0"/>
            </w:tcBorders>
            <w:shd w:val="clear" w:color="auto" w:fill="FFFFFF"/>
          </w:tcPr>
          <w:p w14:paraId="5439C65F"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.168</w:t>
            </w:r>
          </w:p>
        </w:tc>
        <w:tc>
          <w:tcPr>
            <w:tcW w:w="1010" w:type="dxa"/>
            <w:tcBorders>
              <w:top w:val="single" w:sz="8" w:space="0" w:color="AEAEAE"/>
              <w:left w:val="single" w:sz="8" w:space="0" w:color="E0E0E0"/>
              <w:bottom w:val="nil"/>
              <w:right w:val="nil"/>
            </w:tcBorders>
            <w:shd w:val="clear" w:color="auto" w:fill="FFFFFF"/>
          </w:tcPr>
          <w:p w14:paraId="477C0673"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.312</w:t>
            </w:r>
          </w:p>
        </w:tc>
      </w:tr>
      <w:tr w:rsidR="001318E5" w:rsidRPr="001318E5" w14:paraId="1CBF0217" w14:textId="77777777" w:rsidTr="008C35DB">
        <w:trPr>
          <w:cantSplit/>
        </w:trPr>
        <w:tc>
          <w:tcPr>
            <w:tcW w:w="1959" w:type="dxa"/>
            <w:vMerge w:val="restart"/>
            <w:tcBorders>
              <w:top w:val="single" w:sz="8" w:space="0" w:color="AEAEAE"/>
              <w:left w:val="nil"/>
              <w:bottom w:val="single" w:sz="8" w:space="0" w:color="152935"/>
              <w:right w:val="nil"/>
            </w:tcBorders>
            <w:shd w:val="clear" w:color="auto" w:fill="E0E0E0"/>
          </w:tcPr>
          <w:p w14:paraId="1643FE7B"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N</w:t>
            </w:r>
          </w:p>
        </w:tc>
        <w:tc>
          <w:tcPr>
            <w:tcW w:w="1778" w:type="dxa"/>
            <w:tcBorders>
              <w:top w:val="single" w:sz="8" w:space="0" w:color="AEAEAE"/>
              <w:left w:val="nil"/>
              <w:bottom w:val="single" w:sz="8" w:space="0" w:color="AEAEAE"/>
              <w:right w:val="nil"/>
            </w:tcBorders>
            <w:shd w:val="clear" w:color="auto" w:fill="E0E0E0"/>
          </w:tcPr>
          <w:p w14:paraId="4986671C"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logCRECEIVE</w:t>
            </w:r>
          </w:p>
        </w:tc>
        <w:tc>
          <w:tcPr>
            <w:tcW w:w="1447" w:type="dxa"/>
            <w:tcBorders>
              <w:top w:val="single" w:sz="8" w:space="0" w:color="AEAEAE"/>
              <w:left w:val="nil"/>
              <w:bottom w:val="single" w:sz="8" w:space="0" w:color="AEAEAE"/>
              <w:right w:val="single" w:sz="8" w:space="0" w:color="E0E0E0"/>
            </w:tcBorders>
            <w:shd w:val="clear" w:color="auto" w:fill="FFFFFF"/>
          </w:tcPr>
          <w:p w14:paraId="442E8061"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14:paraId="46FFCF99"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14:paraId="5ECBE990"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14:paraId="4FCC1001"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nil"/>
            </w:tcBorders>
            <w:shd w:val="clear" w:color="auto" w:fill="FFFFFF"/>
          </w:tcPr>
          <w:p w14:paraId="628ED645"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14:paraId="1F409094" w14:textId="77777777" w:rsidTr="008C35DB">
        <w:trPr>
          <w:cantSplit/>
        </w:trPr>
        <w:tc>
          <w:tcPr>
            <w:tcW w:w="1959" w:type="dxa"/>
            <w:vMerge/>
            <w:tcBorders>
              <w:top w:val="single" w:sz="8" w:space="0" w:color="AEAEAE"/>
              <w:left w:val="nil"/>
              <w:bottom w:val="single" w:sz="8" w:space="0" w:color="152935"/>
              <w:right w:val="nil"/>
            </w:tcBorders>
            <w:shd w:val="clear" w:color="auto" w:fill="E0E0E0"/>
          </w:tcPr>
          <w:p w14:paraId="66BFEAD8"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14:paraId="6BA14D0A"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447" w:type="dxa"/>
            <w:tcBorders>
              <w:top w:val="single" w:sz="8" w:space="0" w:color="AEAEAE"/>
              <w:left w:val="nil"/>
              <w:bottom w:val="single" w:sz="8" w:space="0" w:color="AEAEAE"/>
              <w:right w:val="single" w:sz="8" w:space="0" w:color="E0E0E0"/>
            </w:tcBorders>
            <w:shd w:val="clear" w:color="auto" w:fill="FFFFFF"/>
          </w:tcPr>
          <w:p w14:paraId="26155A0B"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14:paraId="1C2C1092"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14:paraId="618469D5"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14:paraId="2FDD0472"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nil"/>
            </w:tcBorders>
            <w:shd w:val="clear" w:color="auto" w:fill="FFFFFF"/>
          </w:tcPr>
          <w:p w14:paraId="4D004AC0"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14:paraId="3E9307E3" w14:textId="77777777" w:rsidTr="008C35DB">
        <w:trPr>
          <w:cantSplit/>
        </w:trPr>
        <w:tc>
          <w:tcPr>
            <w:tcW w:w="1959" w:type="dxa"/>
            <w:vMerge/>
            <w:tcBorders>
              <w:top w:val="single" w:sz="8" w:space="0" w:color="AEAEAE"/>
              <w:left w:val="nil"/>
              <w:bottom w:val="single" w:sz="8" w:space="0" w:color="152935"/>
              <w:right w:val="nil"/>
            </w:tcBorders>
            <w:shd w:val="clear" w:color="auto" w:fill="E0E0E0"/>
          </w:tcPr>
          <w:p w14:paraId="0AF735AA"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14:paraId="48D28191"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447" w:type="dxa"/>
            <w:tcBorders>
              <w:top w:val="single" w:sz="8" w:space="0" w:color="AEAEAE"/>
              <w:left w:val="nil"/>
              <w:bottom w:val="single" w:sz="8" w:space="0" w:color="AEAEAE"/>
              <w:right w:val="single" w:sz="8" w:space="0" w:color="E0E0E0"/>
            </w:tcBorders>
            <w:shd w:val="clear" w:color="auto" w:fill="FFFFFF"/>
          </w:tcPr>
          <w:p w14:paraId="4EC1641A"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14:paraId="6C2A1DC6"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14:paraId="26C51716"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14:paraId="72137F08"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nil"/>
            </w:tcBorders>
            <w:shd w:val="clear" w:color="auto" w:fill="FFFFFF"/>
          </w:tcPr>
          <w:p w14:paraId="70FD4027"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14:paraId="3A5E7192" w14:textId="77777777" w:rsidTr="008C35DB">
        <w:trPr>
          <w:cantSplit/>
        </w:trPr>
        <w:tc>
          <w:tcPr>
            <w:tcW w:w="1959" w:type="dxa"/>
            <w:vMerge/>
            <w:tcBorders>
              <w:top w:val="single" w:sz="8" w:space="0" w:color="AEAEAE"/>
              <w:left w:val="nil"/>
              <w:bottom w:val="single" w:sz="8" w:space="0" w:color="152935"/>
              <w:right w:val="nil"/>
            </w:tcBorders>
            <w:shd w:val="clear" w:color="auto" w:fill="E0E0E0"/>
          </w:tcPr>
          <w:p w14:paraId="29A262B6"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14:paraId="55B1B263"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447" w:type="dxa"/>
            <w:tcBorders>
              <w:top w:val="single" w:sz="8" w:space="0" w:color="AEAEAE"/>
              <w:left w:val="nil"/>
              <w:bottom w:val="single" w:sz="8" w:space="0" w:color="AEAEAE"/>
              <w:right w:val="single" w:sz="8" w:space="0" w:color="E0E0E0"/>
            </w:tcBorders>
            <w:shd w:val="clear" w:color="auto" w:fill="FFFFFF"/>
          </w:tcPr>
          <w:p w14:paraId="1D156ABD"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14:paraId="59ACA847"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14:paraId="4FC0A0E8"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14:paraId="2BE9BA73"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nil"/>
            </w:tcBorders>
            <w:shd w:val="clear" w:color="auto" w:fill="FFFFFF"/>
          </w:tcPr>
          <w:p w14:paraId="40A2A345"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14:paraId="502E809E" w14:textId="77777777" w:rsidTr="008C35DB">
        <w:trPr>
          <w:cantSplit/>
        </w:trPr>
        <w:tc>
          <w:tcPr>
            <w:tcW w:w="1959" w:type="dxa"/>
            <w:vMerge/>
            <w:tcBorders>
              <w:top w:val="single" w:sz="8" w:space="0" w:color="AEAEAE"/>
              <w:left w:val="nil"/>
              <w:bottom w:val="single" w:sz="8" w:space="0" w:color="152935"/>
              <w:right w:val="nil"/>
            </w:tcBorders>
            <w:shd w:val="clear" w:color="auto" w:fill="E0E0E0"/>
          </w:tcPr>
          <w:p w14:paraId="5437D045"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14:paraId="7C3DC5EC"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447" w:type="dxa"/>
            <w:tcBorders>
              <w:top w:val="single" w:sz="8" w:space="0" w:color="AEAEAE"/>
              <w:left w:val="nil"/>
              <w:bottom w:val="single" w:sz="8" w:space="0" w:color="AEAEAE"/>
              <w:right w:val="single" w:sz="8" w:space="0" w:color="E0E0E0"/>
            </w:tcBorders>
            <w:shd w:val="clear" w:color="auto" w:fill="FFFFFF"/>
          </w:tcPr>
          <w:p w14:paraId="68DEED49"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14:paraId="4B4201C7"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14:paraId="3E4B1D96"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14:paraId="62BAEBB7"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nil"/>
            </w:tcBorders>
            <w:shd w:val="clear" w:color="auto" w:fill="FFFFFF"/>
          </w:tcPr>
          <w:p w14:paraId="37F1BEB9"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14:paraId="4F5A82E1" w14:textId="77777777" w:rsidTr="008C35DB">
        <w:trPr>
          <w:cantSplit/>
        </w:trPr>
        <w:tc>
          <w:tcPr>
            <w:tcW w:w="1959" w:type="dxa"/>
            <w:vMerge/>
            <w:tcBorders>
              <w:top w:val="single" w:sz="8" w:space="0" w:color="AEAEAE"/>
              <w:left w:val="nil"/>
              <w:bottom w:val="single" w:sz="8" w:space="0" w:color="152935"/>
              <w:right w:val="nil"/>
            </w:tcBorders>
            <w:shd w:val="clear" w:color="auto" w:fill="E0E0E0"/>
          </w:tcPr>
          <w:p w14:paraId="23091D32"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14:paraId="2FB1BAF1"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447" w:type="dxa"/>
            <w:tcBorders>
              <w:top w:val="single" w:sz="8" w:space="0" w:color="AEAEAE"/>
              <w:left w:val="nil"/>
              <w:bottom w:val="single" w:sz="8" w:space="0" w:color="AEAEAE"/>
              <w:right w:val="single" w:sz="8" w:space="0" w:color="E0E0E0"/>
            </w:tcBorders>
            <w:shd w:val="clear" w:color="auto" w:fill="FFFFFF"/>
          </w:tcPr>
          <w:p w14:paraId="505D76BB"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14:paraId="2CA0D334"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14:paraId="30D3419E"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14:paraId="33890811"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nil"/>
            </w:tcBorders>
            <w:shd w:val="clear" w:color="auto" w:fill="FFFFFF"/>
          </w:tcPr>
          <w:p w14:paraId="2B073A76"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14:paraId="2D9A82CC" w14:textId="77777777" w:rsidTr="008C35DB">
        <w:trPr>
          <w:cantSplit/>
        </w:trPr>
        <w:tc>
          <w:tcPr>
            <w:tcW w:w="1959" w:type="dxa"/>
            <w:vMerge/>
            <w:tcBorders>
              <w:top w:val="single" w:sz="8" w:space="0" w:color="AEAEAE"/>
              <w:left w:val="nil"/>
              <w:bottom w:val="single" w:sz="8" w:space="0" w:color="152935"/>
              <w:right w:val="nil"/>
            </w:tcBorders>
            <w:shd w:val="clear" w:color="auto" w:fill="E0E0E0"/>
          </w:tcPr>
          <w:p w14:paraId="5E5BCC8D"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14:paraId="02C31CC3"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447" w:type="dxa"/>
            <w:tcBorders>
              <w:top w:val="single" w:sz="8" w:space="0" w:color="AEAEAE"/>
              <w:left w:val="nil"/>
              <w:bottom w:val="single" w:sz="8" w:space="0" w:color="AEAEAE"/>
              <w:right w:val="single" w:sz="8" w:space="0" w:color="E0E0E0"/>
            </w:tcBorders>
            <w:shd w:val="clear" w:color="auto" w:fill="FFFFFF"/>
          </w:tcPr>
          <w:p w14:paraId="123308A9"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14:paraId="4ADFE821"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14:paraId="0AD91554"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14:paraId="4513FB1A"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nil"/>
            </w:tcBorders>
            <w:shd w:val="clear" w:color="auto" w:fill="FFFFFF"/>
          </w:tcPr>
          <w:p w14:paraId="2A94E824"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14:paraId="0D13F13B" w14:textId="77777777" w:rsidTr="008C35DB">
        <w:trPr>
          <w:cantSplit/>
        </w:trPr>
        <w:tc>
          <w:tcPr>
            <w:tcW w:w="1959" w:type="dxa"/>
            <w:vMerge/>
            <w:tcBorders>
              <w:top w:val="single" w:sz="8" w:space="0" w:color="AEAEAE"/>
              <w:left w:val="nil"/>
              <w:bottom w:val="single" w:sz="8" w:space="0" w:color="152935"/>
              <w:right w:val="nil"/>
            </w:tcBorders>
            <w:shd w:val="clear" w:color="auto" w:fill="E0E0E0"/>
          </w:tcPr>
          <w:p w14:paraId="1B989E29"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14:paraId="48F83A66"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1447" w:type="dxa"/>
            <w:tcBorders>
              <w:top w:val="single" w:sz="8" w:space="0" w:color="AEAEAE"/>
              <w:left w:val="nil"/>
              <w:bottom w:val="single" w:sz="8" w:space="0" w:color="AEAEAE"/>
              <w:right w:val="single" w:sz="8" w:space="0" w:color="E0E0E0"/>
            </w:tcBorders>
            <w:shd w:val="clear" w:color="auto" w:fill="FFFFFF"/>
          </w:tcPr>
          <w:p w14:paraId="75E53B09"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14:paraId="7616BC41"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14:paraId="614110B5"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14:paraId="182ADCC7"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nil"/>
            </w:tcBorders>
            <w:shd w:val="clear" w:color="auto" w:fill="FFFFFF"/>
          </w:tcPr>
          <w:p w14:paraId="3F647CC9"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14:paraId="7E65F27D" w14:textId="77777777" w:rsidTr="008C35DB">
        <w:trPr>
          <w:cantSplit/>
        </w:trPr>
        <w:tc>
          <w:tcPr>
            <w:tcW w:w="1959" w:type="dxa"/>
            <w:vMerge/>
            <w:tcBorders>
              <w:top w:val="single" w:sz="8" w:space="0" w:color="AEAEAE"/>
              <w:left w:val="nil"/>
              <w:bottom w:val="single" w:sz="8" w:space="0" w:color="152935"/>
              <w:right w:val="nil"/>
            </w:tcBorders>
            <w:shd w:val="clear" w:color="auto" w:fill="E0E0E0"/>
          </w:tcPr>
          <w:p w14:paraId="511A1F7A"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14:paraId="72366A40"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1447" w:type="dxa"/>
            <w:tcBorders>
              <w:top w:val="single" w:sz="8" w:space="0" w:color="AEAEAE"/>
              <w:left w:val="nil"/>
              <w:bottom w:val="single" w:sz="8" w:space="0" w:color="AEAEAE"/>
              <w:right w:val="single" w:sz="8" w:space="0" w:color="E0E0E0"/>
            </w:tcBorders>
            <w:shd w:val="clear" w:color="auto" w:fill="FFFFFF"/>
          </w:tcPr>
          <w:p w14:paraId="2C971EC6"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14:paraId="3C845FC8"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14:paraId="3D5B4AEE"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14:paraId="72566D0A"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nil"/>
            </w:tcBorders>
            <w:shd w:val="clear" w:color="auto" w:fill="FFFFFF"/>
          </w:tcPr>
          <w:p w14:paraId="78A21E01"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14:paraId="1C180F0E" w14:textId="77777777" w:rsidTr="008C35DB">
        <w:trPr>
          <w:cantSplit/>
        </w:trPr>
        <w:tc>
          <w:tcPr>
            <w:tcW w:w="1959" w:type="dxa"/>
            <w:vMerge/>
            <w:tcBorders>
              <w:top w:val="single" w:sz="8" w:space="0" w:color="AEAEAE"/>
              <w:left w:val="nil"/>
              <w:bottom w:val="single" w:sz="8" w:space="0" w:color="152935"/>
              <w:right w:val="nil"/>
            </w:tcBorders>
            <w:shd w:val="clear" w:color="auto" w:fill="E0E0E0"/>
          </w:tcPr>
          <w:p w14:paraId="2814956E"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152935"/>
              <w:right w:val="nil"/>
            </w:tcBorders>
            <w:shd w:val="clear" w:color="auto" w:fill="E0E0E0"/>
          </w:tcPr>
          <w:p w14:paraId="38B565B8"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1447" w:type="dxa"/>
            <w:tcBorders>
              <w:top w:val="single" w:sz="8" w:space="0" w:color="AEAEAE"/>
              <w:left w:val="nil"/>
              <w:bottom w:val="single" w:sz="8" w:space="0" w:color="152935"/>
              <w:right w:val="single" w:sz="8" w:space="0" w:color="E0E0E0"/>
            </w:tcBorders>
            <w:shd w:val="clear" w:color="auto" w:fill="FFFFFF"/>
          </w:tcPr>
          <w:p w14:paraId="220C05A2"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152935"/>
              <w:right w:val="single" w:sz="8" w:space="0" w:color="E0E0E0"/>
            </w:tcBorders>
            <w:shd w:val="clear" w:color="auto" w:fill="FFFFFF"/>
          </w:tcPr>
          <w:p w14:paraId="4240DDC3"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152935"/>
              <w:right w:val="single" w:sz="8" w:space="0" w:color="E0E0E0"/>
            </w:tcBorders>
            <w:shd w:val="clear" w:color="auto" w:fill="FFFFFF"/>
          </w:tcPr>
          <w:p w14:paraId="4D88475F"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45" w:type="dxa"/>
            <w:tcBorders>
              <w:top w:val="single" w:sz="8" w:space="0" w:color="AEAEAE"/>
              <w:left w:val="single" w:sz="8" w:space="0" w:color="E0E0E0"/>
              <w:bottom w:val="single" w:sz="8" w:space="0" w:color="152935"/>
              <w:right w:val="single" w:sz="8" w:space="0" w:color="E0E0E0"/>
            </w:tcBorders>
            <w:shd w:val="clear" w:color="auto" w:fill="FFFFFF"/>
          </w:tcPr>
          <w:p w14:paraId="0026F6EF"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152935"/>
              <w:right w:val="nil"/>
            </w:tcBorders>
            <w:shd w:val="clear" w:color="auto" w:fill="FFFFFF"/>
          </w:tcPr>
          <w:p w14:paraId="71DBE61E"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bl>
    <w:p w14:paraId="62063B37"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04"/>
        <w:gridCol w:w="1908"/>
        <w:gridCol w:w="1212"/>
        <w:gridCol w:w="1180"/>
        <w:gridCol w:w="1552"/>
        <w:gridCol w:w="1406"/>
      </w:tblGrid>
      <w:tr w:rsidR="001318E5" w:rsidRPr="001318E5" w14:paraId="2A25C748" w14:textId="77777777" w:rsidTr="008C35DB">
        <w:trPr>
          <w:cantSplit/>
        </w:trPr>
        <w:tc>
          <w:tcPr>
            <w:tcW w:w="9359" w:type="dxa"/>
            <w:gridSpan w:val="6"/>
            <w:tcBorders>
              <w:top w:val="nil"/>
              <w:left w:val="nil"/>
              <w:bottom w:val="nil"/>
              <w:right w:val="nil"/>
            </w:tcBorders>
            <w:shd w:val="clear" w:color="auto" w:fill="FFFFFF"/>
            <w:vAlign w:val="center"/>
          </w:tcPr>
          <w:p w14:paraId="241A907D"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1318E5">
              <w:rPr>
                <w:rFonts w:ascii="Arial" w:eastAsiaTheme="minorEastAsia" w:hAnsi="Arial" w:cs="Arial"/>
                <w:b/>
                <w:bCs/>
                <w:color w:val="010205"/>
              </w:rPr>
              <w:t>Correlations</w:t>
            </w:r>
          </w:p>
        </w:tc>
      </w:tr>
      <w:tr w:rsidR="001318E5" w:rsidRPr="001318E5" w14:paraId="5D9E2DB6" w14:textId="77777777" w:rsidTr="008C35DB">
        <w:trPr>
          <w:cantSplit/>
        </w:trPr>
        <w:tc>
          <w:tcPr>
            <w:tcW w:w="4009" w:type="dxa"/>
            <w:gridSpan w:val="2"/>
            <w:tcBorders>
              <w:top w:val="nil"/>
              <w:left w:val="nil"/>
              <w:bottom w:val="single" w:sz="8" w:space="0" w:color="152935"/>
              <w:right w:val="nil"/>
            </w:tcBorders>
            <w:shd w:val="clear" w:color="auto" w:fill="FFFFFF"/>
            <w:vAlign w:val="bottom"/>
          </w:tcPr>
          <w:p w14:paraId="065ACDA8"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12" w:type="dxa"/>
            <w:tcBorders>
              <w:top w:val="nil"/>
              <w:left w:val="nil"/>
              <w:bottom w:val="single" w:sz="8" w:space="0" w:color="152935"/>
              <w:right w:val="single" w:sz="8" w:space="0" w:color="E0E0E0"/>
            </w:tcBorders>
            <w:shd w:val="clear" w:color="auto" w:fill="FFFFFF"/>
            <w:vAlign w:val="bottom"/>
          </w:tcPr>
          <w:p w14:paraId="649057DB"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180" w:type="dxa"/>
            <w:tcBorders>
              <w:top w:val="nil"/>
              <w:left w:val="single" w:sz="8" w:space="0" w:color="E0E0E0"/>
              <w:bottom w:val="single" w:sz="8" w:space="0" w:color="152935"/>
              <w:right w:val="single" w:sz="8" w:space="0" w:color="E0E0E0"/>
            </w:tcBorders>
            <w:shd w:val="clear" w:color="auto" w:fill="FFFFFF"/>
            <w:vAlign w:val="bottom"/>
          </w:tcPr>
          <w:p w14:paraId="108764BF"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552" w:type="dxa"/>
            <w:tcBorders>
              <w:top w:val="nil"/>
              <w:left w:val="single" w:sz="8" w:space="0" w:color="E0E0E0"/>
              <w:bottom w:val="single" w:sz="8" w:space="0" w:color="152935"/>
              <w:right w:val="single" w:sz="8" w:space="0" w:color="E0E0E0"/>
            </w:tcBorders>
            <w:shd w:val="clear" w:color="auto" w:fill="FFFFFF"/>
            <w:vAlign w:val="bottom"/>
          </w:tcPr>
          <w:p w14:paraId="3530B45A"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1406" w:type="dxa"/>
            <w:tcBorders>
              <w:top w:val="nil"/>
              <w:left w:val="single" w:sz="8" w:space="0" w:color="E0E0E0"/>
              <w:bottom w:val="single" w:sz="8" w:space="0" w:color="152935"/>
              <w:right w:val="nil"/>
            </w:tcBorders>
            <w:shd w:val="clear" w:color="auto" w:fill="FFFFFF"/>
            <w:vAlign w:val="bottom"/>
          </w:tcPr>
          <w:p w14:paraId="2883A6AE"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r>
      <w:tr w:rsidR="001318E5" w:rsidRPr="001318E5" w14:paraId="46BDCC29" w14:textId="77777777" w:rsidTr="008C35DB">
        <w:trPr>
          <w:cantSplit/>
        </w:trPr>
        <w:tc>
          <w:tcPr>
            <w:tcW w:w="2102" w:type="dxa"/>
            <w:vMerge w:val="restart"/>
            <w:tcBorders>
              <w:top w:val="single" w:sz="8" w:space="0" w:color="152935"/>
              <w:left w:val="nil"/>
              <w:bottom w:val="nil"/>
              <w:right w:val="nil"/>
            </w:tcBorders>
            <w:shd w:val="clear" w:color="auto" w:fill="E0E0E0"/>
          </w:tcPr>
          <w:p w14:paraId="184C8A6B"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Pearson Correlation</w:t>
            </w:r>
          </w:p>
        </w:tc>
        <w:tc>
          <w:tcPr>
            <w:tcW w:w="1907" w:type="dxa"/>
            <w:tcBorders>
              <w:top w:val="single" w:sz="8" w:space="0" w:color="152935"/>
              <w:left w:val="nil"/>
              <w:bottom w:val="single" w:sz="8" w:space="0" w:color="AEAEAE"/>
              <w:right w:val="nil"/>
            </w:tcBorders>
            <w:shd w:val="clear" w:color="auto" w:fill="E0E0E0"/>
          </w:tcPr>
          <w:p w14:paraId="4B66E28B"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logCRECEIVE</w:t>
            </w:r>
          </w:p>
        </w:tc>
        <w:tc>
          <w:tcPr>
            <w:tcW w:w="1212" w:type="dxa"/>
            <w:tcBorders>
              <w:top w:val="single" w:sz="8" w:space="0" w:color="152935"/>
              <w:left w:val="nil"/>
              <w:bottom w:val="single" w:sz="8" w:space="0" w:color="AEAEAE"/>
              <w:right w:val="single" w:sz="8" w:space="0" w:color="E0E0E0"/>
            </w:tcBorders>
            <w:shd w:val="clear" w:color="auto" w:fill="FFFFFF"/>
          </w:tcPr>
          <w:p w14:paraId="450DC6C3"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.018</w:t>
            </w:r>
          </w:p>
        </w:tc>
        <w:tc>
          <w:tcPr>
            <w:tcW w:w="1180" w:type="dxa"/>
            <w:tcBorders>
              <w:top w:val="single" w:sz="8" w:space="0" w:color="152935"/>
              <w:left w:val="single" w:sz="8" w:space="0" w:color="E0E0E0"/>
              <w:bottom w:val="single" w:sz="8" w:space="0" w:color="AEAEAE"/>
              <w:right w:val="single" w:sz="8" w:space="0" w:color="E0E0E0"/>
            </w:tcBorders>
            <w:shd w:val="clear" w:color="auto" w:fill="FFFFFF"/>
          </w:tcPr>
          <w:p w14:paraId="3C8EFFA1"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.077</w:t>
            </w:r>
          </w:p>
        </w:tc>
        <w:tc>
          <w:tcPr>
            <w:tcW w:w="1552" w:type="dxa"/>
            <w:tcBorders>
              <w:top w:val="single" w:sz="8" w:space="0" w:color="152935"/>
              <w:left w:val="single" w:sz="8" w:space="0" w:color="E0E0E0"/>
              <w:bottom w:val="single" w:sz="8" w:space="0" w:color="AEAEAE"/>
              <w:right w:val="single" w:sz="8" w:space="0" w:color="E0E0E0"/>
            </w:tcBorders>
            <w:shd w:val="clear" w:color="auto" w:fill="FFFFFF"/>
          </w:tcPr>
          <w:p w14:paraId="54F1A6B1"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.077</w:t>
            </w:r>
          </w:p>
        </w:tc>
        <w:tc>
          <w:tcPr>
            <w:tcW w:w="1406" w:type="dxa"/>
            <w:tcBorders>
              <w:top w:val="single" w:sz="8" w:space="0" w:color="152935"/>
              <w:left w:val="single" w:sz="8" w:space="0" w:color="E0E0E0"/>
              <w:bottom w:val="single" w:sz="8" w:space="0" w:color="AEAEAE"/>
              <w:right w:val="nil"/>
            </w:tcBorders>
            <w:shd w:val="clear" w:color="auto" w:fill="FFFFFF"/>
          </w:tcPr>
          <w:p w14:paraId="5594C105"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-.015</w:t>
            </w:r>
          </w:p>
        </w:tc>
      </w:tr>
      <w:tr w:rsidR="001318E5" w:rsidRPr="001318E5" w14:paraId="1570DE1F" w14:textId="77777777" w:rsidTr="008C35DB">
        <w:trPr>
          <w:cantSplit/>
        </w:trPr>
        <w:tc>
          <w:tcPr>
            <w:tcW w:w="2102" w:type="dxa"/>
            <w:vMerge/>
            <w:tcBorders>
              <w:top w:val="single" w:sz="8" w:space="0" w:color="152935"/>
              <w:left w:val="nil"/>
              <w:bottom w:val="nil"/>
              <w:right w:val="nil"/>
            </w:tcBorders>
            <w:shd w:val="clear" w:color="auto" w:fill="E0E0E0"/>
          </w:tcPr>
          <w:p w14:paraId="7A4E1795"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14:paraId="20EBB567"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212" w:type="dxa"/>
            <w:tcBorders>
              <w:top w:val="single" w:sz="8" w:space="0" w:color="AEAEAE"/>
              <w:left w:val="nil"/>
              <w:bottom w:val="single" w:sz="8" w:space="0" w:color="AEAEAE"/>
              <w:right w:val="single" w:sz="8" w:space="0" w:color="E0E0E0"/>
            </w:tcBorders>
            <w:shd w:val="clear" w:color="auto" w:fill="FFFFFF"/>
          </w:tcPr>
          <w:p w14:paraId="0D9AF714"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.106</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14:paraId="0D0578C2"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.012</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14:paraId="25F670B0"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.750</w:t>
            </w:r>
          </w:p>
        </w:tc>
        <w:tc>
          <w:tcPr>
            <w:tcW w:w="1406" w:type="dxa"/>
            <w:tcBorders>
              <w:top w:val="single" w:sz="8" w:space="0" w:color="AEAEAE"/>
              <w:left w:val="single" w:sz="8" w:space="0" w:color="E0E0E0"/>
              <w:bottom w:val="single" w:sz="8" w:space="0" w:color="AEAEAE"/>
              <w:right w:val="nil"/>
            </w:tcBorders>
            <w:shd w:val="clear" w:color="auto" w:fill="FFFFFF"/>
          </w:tcPr>
          <w:p w14:paraId="7A4DCAFA"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.006</w:t>
            </w:r>
          </w:p>
        </w:tc>
      </w:tr>
      <w:tr w:rsidR="001318E5" w:rsidRPr="001318E5" w14:paraId="53699AD3" w14:textId="77777777" w:rsidTr="008C35DB">
        <w:trPr>
          <w:cantSplit/>
        </w:trPr>
        <w:tc>
          <w:tcPr>
            <w:tcW w:w="2102" w:type="dxa"/>
            <w:vMerge/>
            <w:tcBorders>
              <w:top w:val="single" w:sz="8" w:space="0" w:color="152935"/>
              <w:left w:val="nil"/>
              <w:bottom w:val="nil"/>
              <w:right w:val="nil"/>
            </w:tcBorders>
            <w:shd w:val="clear" w:color="auto" w:fill="E0E0E0"/>
          </w:tcPr>
          <w:p w14:paraId="26060422"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14:paraId="4FD96105"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212" w:type="dxa"/>
            <w:tcBorders>
              <w:top w:val="single" w:sz="8" w:space="0" w:color="AEAEAE"/>
              <w:left w:val="nil"/>
              <w:bottom w:val="single" w:sz="8" w:space="0" w:color="AEAEAE"/>
              <w:right w:val="single" w:sz="8" w:space="0" w:color="E0E0E0"/>
            </w:tcBorders>
            <w:shd w:val="clear" w:color="auto" w:fill="FFFFFF"/>
          </w:tcPr>
          <w:p w14:paraId="616BE065"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.288</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14:paraId="028C6BE5"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-.104</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14:paraId="6013E491"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.286</w:t>
            </w:r>
          </w:p>
        </w:tc>
        <w:tc>
          <w:tcPr>
            <w:tcW w:w="1406" w:type="dxa"/>
            <w:tcBorders>
              <w:top w:val="single" w:sz="8" w:space="0" w:color="AEAEAE"/>
              <w:left w:val="single" w:sz="8" w:space="0" w:color="E0E0E0"/>
              <w:bottom w:val="single" w:sz="8" w:space="0" w:color="AEAEAE"/>
              <w:right w:val="nil"/>
            </w:tcBorders>
            <w:shd w:val="clear" w:color="auto" w:fill="FFFFFF"/>
          </w:tcPr>
          <w:p w14:paraId="7634673E"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.013</w:t>
            </w:r>
          </w:p>
        </w:tc>
      </w:tr>
      <w:tr w:rsidR="001318E5" w:rsidRPr="001318E5" w14:paraId="264A964F" w14:textId="77777777" w:rsidTr="008C35DB">
        <w:trPr>
          <w:cantSplit/>
        </w:trPr>
        <w:tc>
          <w:tcPr>
            <w:tcW w:w="2102" w:type="dxa"/>
            <w:vMerge/>
            <w:tcBorders>
              <w:top w:val="single" w:sz="8" w:space="0" w:color="152935"/>
              <w:left w:val="nil"/>
              <w:bottom w:val="nil"/>
              <w:right w:val="nil"/>
            </w:tcBorders>
            <w:shd w:val="clear" w:color="auto" w:fill="E0E0E0"/>
          </w:tcPr>
          <w:p w14:paraId="156580AC"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14:paraId="72060F29"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212" w:type="dxa"/>
            <w:tcBorders>
              <w:top w:val="single" w:sz="8" w:space="0" w:color="AEAEAE"/>
              <w:left w:val="nil"/>
              <w:bottom w:val="single" w:sz="8" w:space="0" w:color="AEAEAE"/>
              <w:right w:val="single" w:sz="8" w:space="0" w:color="E0E0E0"/>
            </w:tcBorders>
            <w:shd w:val="clear" w:color="auto" w:fill="FFFFFF"/>
          </w:tcPr>
          <w:p w14:paraId="6D809F70"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.191</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14:paraId="7A717C27"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.031</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14:paraId="6EB4D6BB"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.161</w:t>
            </w:r>
          </w:p>
        </w:tc>
        <w:tc>
          <w:tcPr>
            <w:tcW w:w="1406" w:type="dxa"/>
            <w:tcBorders>
              <w:top w:val="single" w:sz="8" w:space="0" w:color="AEAEAE"/>
              <w:left w:val="single" w:sz="8" w:space="0" w:color="E0E0E0"/>
              <w:bottom w:val="single" w:sz="8" w:space="0" w:color="AEAEAE"/>
              <w:right w:val="nil"/>
            </w:tcBorders>
            <w:shd w:val="clear" w:color="auto" w:fill="FFFFFF"/>
          </w:tcPr>
          <w:p w14:paraId="2A9EB9CC"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-.058</w:t>
            </w:r>
          </w:p>
        </w:tc>
      </w:tr>
      <w:tr w:rsidR="001318E5" w:rsidRPr="001318E5" w14:paraId="47887342" w14:textId="77777777" w:rsidTr="008C35DB">
        <w:trPr>
          <w:cantSplit/>
        </w:trPr>
        <w:tc>
          <w:tcPr>
            <w:tcW w:w="2102" w:type="dxa"/>
            <w:vMerge/>
            <w:tcBorders>
              <w:top w:val="single" w:sz="8" w:space="0" w:color="152935"/>
              <w:left w:val="nil"/>
              <w:bottom w:val="nil"/>
              <w:right w:val="nil"/>
            </w:tcBorders>
            <w:shd w:val="clear" w:color="auto" w:fill="E0E0E0"/>
          </w:tcPr>
          <w:p w14:paraId="16752E51"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14:paraId="287E9632"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212" w:type="dxa"/>
            <w:tcBorders>
              <w:top w:val="single" w:sz="8" w:space="0" w:color="AEAEAE"/>
              <w:left w:val="nil"/>
              <w:bottom w:val="single" w:sz="8" w:space="0" w:color="AEAEAE"/>
              <w:right w:val="single" w:sz="8" w:space="0" w:color="E0E0E0"/>
            </w:tcBorders>
            <w:shd w:val="clear" w:color="auto" w:fill="FFFFFF"/>
          </w:tcPr>
          <w:p w14:paraId="1B54BB8E"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.017</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14:paraId="1CAC03B1"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.080</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14:paraId="0E164D42"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.029</w:t>
            </w:r>
          </w:p>
        </w:tc>
        <w:tc>
          <w:tcPr>
            <w:tcW w:w="1406" w:type="dxa"/>
            <w:tcBorders>
              <w:top w:val="single" w:sz="8" w:space="0" w:color="AEAEAE"/>
              <w:left w:val="single" w:sz="8" w:space="0" w:color="E0E0E0"/>
              <w:bottom w:val="single" w:sz="8" w:space="0" w:color="AEAEAE"/>
              <w:right w:val="nil"/>
            </w:tcBorders>
            <w:shd w:val="clear" w:color="auto" w:fill="FFFFFF"/>
          </w:tcPr>
          <w:p w14:paraId="089E9A0C"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.040</w:t>
            </w:r>
          </w:p>
        </w:tc>
      </w:tr>
      <w:tr w:rsidR="001318E5" w:rsidRPr="001318E5" w14:paraId="72F93747" w14:textId="77777777" w:rsidTr="008C35DB">
        <w:trPr>
          <w:cantSplit/>
        </w:trPr>
        <w:tc>
          <w:tcPr>
            <w:tcW w:w="2102" w:type="dxa"/>
            <w:vMerge/>
            <w:tcBorders>
              <w:top w:val="single" w:sz="8" w:space="0" w:color="152935"/>
              <w:left w:val="nil"/>
              <w:bottom w:val="nil"/>
              <w:right w:val="nil"/>
            </w:tcBorders>
            <w:shd w:val="clear" w:color="auto" w:fill="E0E0E0"/>
          </w:tcPr>
          <w:p w14:paraId="58BA8DF5"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14:paraId="07E4C7D3"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212" w:type="dxa"/>
            <w:tcBorders>
              <w:top w:val="single" w:sz="8" w:space="0" w:color="AEAEAE"/>
              <w:left w:val="nil"/>
              <w:bottom w:val="single" w:sz="8" w:space="0" w:color="AEAEAE"/>
              <w:right w:val="single" w:sz="8" w:space="0" w:color="E0E0E0"/>
            </w:tcBorders>
            <w:shd w:val="clear" w:color="auto" w:fill="FFFFFF"/>
          </w:tcPr>
          <w:p w14:paraId="6ED298A1"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14:paraId="2036546C"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.028</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14:paraId="5F51777E"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.580</w:t>
            </w:r>
          </w:p>
        </w:tc>
        <w:tc>
          <w:tcPr>
            <w:tcW w:w="1406" w:type="dxa"/>
            <w:tcBorders>
              <w:top w:val="single" w:sz="8" w:space="0" w:color="AEAEAE"/>
              <w:left w:val="single" w:sz="8" w:space="0" w:color="E0E0E0"/>
              <w:bottom w:val="single" w:sz="8" w:space="0" w:color="AEAEAE"/>
              <w:right w:val="nil"/>
            </w:tcBorders>
            <w:shd w:val="clear" w:color="auto" w:fill="FFFFFF"/>
          </w:tcPr>
          <w:p w14:paraId="536208D2"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-.025</w:t>
            </w:r>
          </w:p>
        </w:tc>
      </w:tr>
      <w:tr w:rsidR="001318E5" w:rsidRPr="001318E5" w14:paraId="667E761C" w14:textId="77777777" w:rsidTr="008C35DB">
        <w:trPr>
          <w:cantSplit/>
        </w:trPr>
        <w:tc>
          <w:tcPr>
            <w:tcW w:w="2102" w:type="dxa"/>
            <w:vMerge/>
            <w:tcBorders>
              <w:top w:val="single" w:sz="8" w:space="0" w:color="152935"/>
              <w:left w:val="nil"/>
              <w:bottom w:val="nil"/>
              <w:right w:val="nil"/>
            </w:tcBorders>
            <w:shd w:val="clear" w:color="auto" w:fill="E0E0E0"/>
          </w:tcPr>
          <w:p w14:paraId="5DCA9A93"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14:paraId="4098D5F0"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212" w:type="dxa"/>
            <w:tcBorders>
              <w:top w:val="single" w:sz="8" w:space="0" w:color="AEAEAE"/>
              <w:left w:val="nil"/>
              <w:bottom w:val="single" w:sz="8" w:space="0" w:color="AEAEAE"/>
              <w:right w:val="single" w:sz="8" w:space="0" w:color="E0E0E0"/>
            </w:tcBorders>
            <w:shd w:val="clear" w:color="auto" w:fill="FFFFFF"/>
          </w:tcPr>
          <w:p w14:paraId="42543E8A"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.028</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14:paraId="34F0129E"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14:paraId="7907131C"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.027</w:t>
            </w:r>
          </w:p>
        </w:tc>
        <w:tc>
          <w:tcPr>
            <w:tcW w:w="1406" w:type="dxa"/>
            <w:tcBorders>
              <w:top w:val="single" w:sz="8" w:space="0" w:color="AEAEAE"/>
              <w:left w:val="single" w:sz="8" w:space="0" w:color="E0E0E0"/>
              <w:bottom w:val="single" w:sz="8" w:space="0" w:color="AEAEAE"/>
              <w:right w:val="nil"/>
            </w:tcBorders>
            <w:shd w:val="clear" w:color="auto" w:fill="FFFFFF"/>
          </w:tcPr>
          <w:p w14:paraId="1F74FF9A"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.032</w:t>
            </w:r>
          </w:p>
        </w:tc>
      </w:tr>
      <w:tr w:rsidR="001318E5" w:rsidRPr="001318E5" w14:paraId="04B39C59" w14:textId="77777777" w:rsidTr="008C35DB">
        <w:trPr>
          <w:cantSplit/>
        </w:trPr>
        <w:tc>
          <w:tcPr>
            <w:tcW w:w="2102" w:type="dxa"/>
            <w:vMerge/>
            <w:tcBorders>
              <w:top w:val="single" w:sz="8" w:space="0" w:color="152935"/>
              <w:left w:val="nil"/>
              <w:bottom w:val="nil"/>
              <w:right w:val="nil"/>
            </w:tcBorders>
            <w:shd w:val="clear" w:color="auto" w:fill="E0E0E0"/>
          </w:tcPr>
          <w:p w14:paraId="1C85EEBC"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14:paraId="59245E9D"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1212" w:type="dxa"/>
            <w:tcBorders>
              <w:top w:val="single" w:sz="8" w:space="0" w:color="AEAEAE"/>
              <w:left w:val="nil"/>
              <w:bottom w:val="single" w:sz="8" w:space="0" w:color="AEAEAE"/>
              <w:right w:val="single" w:sz="8" w:space="0" w:color="E0E0E0"/>
            </w:tcBorders>
            <w:shd w:val="clear" w:color="auto" w:fill="FFFFFF"/>
          </w:tcPr>
          <w:p w14:paraId="634E8F57"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.580</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14:paraId="57DDE26F"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.027</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14:paraId="76449064"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406" w:type="dxa"/>
            <w:tcBorders>
              <w:top w:val="single" w:sz="8" w:space="0" w:color="AEAEAE"/>
              <w:left w:val="single" w:sz="8" w:space="0" w:color="E0E0E0"/>
              <w:bottom w:val="single" w:sz="8" w:space="0" w:color="AEAEAE"/>
              <w:right w:val="nil"/>
            </w:tcBorders>
            <w:shd w:val="clear" w:color="auto" w:fill="FFFFFF"/>
          </w:tcPr>
          <w:p w14:paraId="3F6444E3"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-.013</w:t>
            </w:r>
          </w:p>
        </w:tc>
      </w:tr>
      <w:tr w:rsidR="001318E5" w:rsidRPr="001318E5" w14:paraId="3BE368E4" w14:textId="77777777" w:rsidTr="008C35DB">
        <w:trPr>
          <w:cantSplit/>
        </w:trPr>
        <w:tc>
          <w:tcPr>
            <w:tcW w:w="2102" w:type="dxa"/>
            <w:vMerge/>
            <w:tcBorders>
              <w:top w:val="single" w:sz="8" w:space="0" w:color="152935"/>
              <w:left w:val="nil"/>
              <w:bottom w:val="nil"/>
              <w:right w:val="nil"/>
            </w:tcBorders>
            <w:shd w:val="clear" w:color="auto" w:fill="E0E0E0"/>
          </w:tcPr>
          <w:p w14:paraId="7981BAAD"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14:paraId="00E36F78"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1212" w:type="dxa"/>
            <w:tcBorders>
              <w:top w:val="single" w:sz="8" w:space="0" w:color="AEAEAE"/>
              <w:left w:val="nil"/>
              <w:bottom w:val="single" w:sz="8" w:space="0" w:color="AEAEAE"/>
              <w:right w:val="single" w:sz="8" w:space="0" w:color="E0E0E0"/>
            </w:tcBorders>
            <w:shd w:val="clear" w:color="auto" w:fill="FFFFFF"/>
          </w:tcPr>
          <w:p w14:paraId="3038025F"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-.025</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14:paraId="6FBFBDB1"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.032</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14:paraId="29DD2A13"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-.013</w:t>
            </w:r>
          </w:p>
        </w:tc>
        <w:tc>
          <w:tcPr>
            <w:tcW w:w="1406" w:type="dxa"/>
            <w:tcBorders>
              <w:top w:val="single" w:sz="8" w:space="0" w:color="AEAEAE"/>
              <w:left w:val="single" w:sz="8" w:space="0" w:color="E0E0E0"/>
              <w:bottom w:val="single" w:sz="8" w:space="0" w:color="AEAEAE"/>
              <w:right w:val="nil"/>
            </w:tcBorders>
            <w:shd w:val="clear" w:color="auto" w:fill="FFFFFF"/>
          </w:tcPr>
          <w:p w14:paraId="24A3D307"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r>
      <w:tr w:rsidR="001318E5" w:rsidRPr="001318E5" w14:paraId="17B65F19" w14:textId="77777777" w:rsidTr="008C35DB">
        <w:trPr>
          <w:cantSplit/>
        </w:trPr>
        <w:tc>
          <w:tcPr>
            <w:tcW w:w="2102" w:type="dxa"/>
            <w:vMerge/>
            <w:tcBorders>
              <w:top w:val="single" w:sz="8" w:space="0" w:color="152935"/>
              <w:left w:val="nil"/>
              <w:bottom w:val="nil"/>
              <w:right w:val="nil"/>
            </w:tcBorders>
            <w:shd w:val="clear" w:color="auto" w:fill="E0E0E0"/>
          </w:tcPr>
          <w:p w14:paraId="1E3BD942"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nil"/>
              <w:right w:val="nil"/>
            </w:tcBorders>
            <w:shd w:val="clear" w:color="auto" w:fill="E0E0E0"/>
          </w:tcPr>
          <w:p w14:paraId="790A7810"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1212" w:type="dxa"/>
            <w:tcBorders>
              <w:top w:val="single" w:sz="8" w:space="0" w:color="AEAEAE"/>
              <w:left w:val="nil"/>
              <w:bottom w:val="nil"/>
              <w:right w:val="single" w:sz="8" w:space="0" w:color="E0E0E0"/>
            </w:tcBorders>
            <w:shd w:val="clear" w:color="auto" w:fill="FFFFFF"/>
          </w:tcPr>
          <w:p w14:paraId="21ACFBC5"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-.055</w:t>
            </w:r>
          </w:p>
        </w:tc>
        <w:tc>
          <w:tcPr>
            <w:tcW w:w="1180" w:type="dxa"/>
            <w:tcBorders>
              <w:top w:val="single" w:sz="8" w:space="0" w:color="AEAEAE"/>
              <w:left w:val="single" w:sz="8" w:space="0" w:color="E0E0E0"/>
              <w:bottom w:val="nil"/>
              <w:right w:val="single" w:sz="8" w:space="0" w:color="E0E0E0"/>
            </w:tcBorders>
            <w:shd w:val="clear" w:color="auto" w:fill="FFFFFF"/>
          </w:tcPr>
          <w:p w14:paraId="04437515"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.060</w:t>
            </w:r>
          </w:p>
        </w:tc>
        <w:tc>
          <w:tcPr>
            <w:tcW w:w="1552" w:type="dxa"/>
            <w:tcBorders>
              <w:top w:val="single" w:sz="8" w:space="0" w:color="AEAEAE"/>
              <w:left w:val="single" w:sz="8" w:space="0" w:color="E0E0E0"/>
              <w:bottom w:val="nil"/>
              <w:right w:val="single" w:sz="8" w:space="0" w:color="E0E0E0"/>
            </w:tcBorders>
            <w:shd w:val="clear" w:color="auto" w:fill="FFFFFF"/>
          </w:tcPr>
          <w:p w14:paraId="2AEF692B"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-.045</w:t>
            </w:r>
          </w:p>
        </w:tc>
        <w:tc>
          <w:tcPr>
            <w:tcW w:w="1406" w:type="dxa"/>
            <w:tcBorders>
              <w:top w:val="single" w:sz="8" w:space="0" w:color="AEAEAE"/>
              <w:left w:val="single" w:sz="8" w:space="0" w:color="E0E0E0"/>
              <w:bottom w:val="nil"/>
              <w:right w:val="nil"/>
            </w:tcBorders>
            <w:shd w:val="clear" w:color="auto" w:fill="FFFFFF"/>
          </w:tcPr>
          <w:p w14:paraId="3DA2557D"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.198</w:t>
            </w:r>
          </w:p>
        </w:tc>
      </w:tr>
      <w:tr w:rsidR="001318E5" w:rsidRPr="001318E5" w14:paraId="6079E76A" w14:textId="77777777" w:rsidTr="008C35DB">
        <w:trPr>
          <w:cantSplit/>
        </w:trPr>
        <w:tc>
          <w:tcPr>
            <w:tcW w:w="2102" w:type="dxa"/>
            <w:vMerge w:val="restart"/>
            <w:tcBorders>
              <w:top w:val="single" w:sz="8" w:space="0" w:color="AEAEAE"/>
              <w:left w:val="nil"/>
              <w:bottom w:val="nil"/>
              <w:right w:val="nil"/>
            </w:tcBorders>
            <w:shd w:val="clear" w:color="auto" w:fill="E0E0E0"/>
          </w:tcPr>
          <w:p w14:paraId="4A6B0EE2"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Sig. (1-tailed)</w:t>
            </w:r>
          </w:p>
        </w:tc>
        <w:tc>
          <w:tcPr>
            <w:tcW w:w="1907" w:type="dxa"/>
            <w:tcBorders>
              <w:top w:val="single" w:sz="8" w:space="0" w:color="AEAEAE"/>
              <w:left w:val="nil"/>
              <w:bottom w:val="single" w:sz="8" w:space="0" w:color="AEAEAE"/>
              <w:right w:val="nil"/>
            </w:tcBorders>
            <w:shd w:val="clear" w:color="auto" w:fill="E0E0E0"/>
          </w:tcPr>
          <w:p w14:paraId="0826D4EA"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logCRECEIVE</w:t>
            </w:r>
          </w:p>
        </w:tc>
        <w:tc>
          <w:tcPr>
            <w:tcW w:w="1212" w:type="dxa"/>
            <w:tcBorders>
              <w:top w:val="single" w:sz="8" w:space="0" w:color="AEAEAE"/>
              <w:left w:val="nil"/>
              <w:bottom w:val="single" w:sz="8" w:space="0" w:color="AEAEAE"/>
              <w:right w:val="single" w:sz="8" w:space="0" w:color="E0E0E0"/>
            </w:tcBorders>
            <w:shd w:val="clear" w:color="auto" w:fill="FFFFFF"/>
          </w:tcPr>
          <w:p w14:paraId="54C2BC32"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.233</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14:paraId="4DBAA3ED"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14:paraId="0C2FAC2B"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c>
          <w:tcPr>
            <w:tcW w:w="1406" w:type="dxa"/>
            <w:tcBorders>
              <w:top w:val="single" w:sz="8" w:space="0" w:color="AEAEAE"/>
              <w:left w:val="single" w:sz="8" w:space="0" w:color="E0E0E0"/>
              <w:bottom w:val="single" w:sz="8" w:space="0" w:color="AEAEAE"/>
              <w:right w:val="nil"/>
            </w:tcBorders>
            <w:shd w:val="clear" w:color="auto" w:fill="FFFFFF"/>
          </w:tcPr>
          <w:p w14:paraId="1BECA4C5"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.270</w:t>
            </w:r>
          </w:p>
        </w:tc>
      </w:tr>
      <w:tr w:rsidR="001318E5" w:rsidRPr="001318E5" w14:paraId="46889322" w14:textId="77777777" w:rsidTr="008C35DB">
        <w:trPr>
          <w:cantSplit/>
        </w:trPr>
        <w:tc>
          <w:tcPr>
            <w:tcW w:w="2102" w:type="dxa"/>
            <w:vMerge/>
            <w:tcBorders>
              <w:top w:val="single" w:sz="8" w:space="0" w:color="AEAEAE"/>
              <w:left w:val="nil"/>
              <w:bottom w:val="nil"/>
              <w:right w:val="nil"/>
            </w:tcBorders>
            <w:shd w:val="clear" w:color="auto" w:fill="E0E0E0"/>
          </w:tcPr>
          <w:p w14:paraId="3FAFC325"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14:paraId="54DE4306"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212" w:type="dxa"/>
            <w:tcBorders>
              <w:top w:val="single" w:sz="8" w:space="0" w:color="AEAEAE"/>
              <w:left w:val="nil"/>
              <w:bottom w:val="single" w:sz="8" w:space="0" w:color="AEAEAE"/>
              <w:right w:val="single" w:sz="8" w:space="0" w:color="E0E0E0"/>
            </w:tcBorders>
            <w:shd w:val="clear" w:color="auto" w:fill="FFFFFF"/>
          </w:tcPr>
          <w:p w14:paraId="6DBE1C30"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14:paraId="314C4391"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.317</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14:paraId="55C8DB54"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406" w:type="dxa"/>
            <w:tcBorders>
              <w:top w:val="single" w:sz="8" w:space="0" w:color="AEAEAE"/>
              <w:left w:val="single" w:sz="8" w:space="0" w:color="E0E0E0"/>
              <w:bottom w:val="single" w:sz="8" w:space="0" w:color="AEAEAE"/>
              <w:right w:val="nil"/>
            </w:tcBorders>
            <w:shd w:val="clear" w:color="auto" w:fill="FFFFFF"/>
          </w:tcPr>
          <w:p w14:paraId="15931490"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.401</w:t>
            </w:r>
          </w:p>
        </w:tc>
      </w:tr>
      <w:tr w:rsidR="001318E5" w:rsidRPr="001318E5" w14:paraId="3D352C7C" w14:textId="77777777" w:rsidTr="008C35DB">
        <w:trPr>
          <w:cantSplit/>
        </w:trPr>
        <w:tc>
          <w:tcPr>
            <w:tcW w:w="2102" w:type="dxa"/>
            <w:vMerge/>
            <w:tcBorders>
              <w:top w:val="single" w:sz="8" w:space="0" w:color="AEAEAE"/>
              <w:left w:val="nil"/>
              <w:bottom w:val="nil"/>
              <w:right w:val="nil"/>
            </w:tcBorders>
            <w:shd w:val="clear" w:color="auto" w:fill="E0E0E0"/>
          </w:tcPr>
          <w:p w14:paraId="00814963"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14:paraId="7AE8F9C2"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212" w:type="dxa"/>
            <w:tcBorders>
              <w:top w:val="single" w:sz="8" w:space="0" w:color="AEAEAE"/>
              <w:left w:val="nil"/>
              <w:bottom w:val="single" w:sz="8" w:space="0" w:color="AEAEAE"/>
              <w:right w:val="single" w:sz="8" w:space="0" w:color="E0E0E0"/>
            </w:tcBorders>
            <w:shd w:val="clear" w:color="auto" w:fill="FFFFFF"/>
          </w:tcPr>
          <w:p w14:paraId="56C27A6B"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14:paraId="7DDF324F"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14:paraId="7699FFED"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406" w:type="dxa"/>
            <w:tcBorders>
              <w:top w:val="single" w:sz="8" w:space="0" w:color="AEAEAE"/>
              <w:left w:val="single" w:sz="8" w:space="0" w:color="E0E0E0"/>
              <w:bottom w:val="single" w:sz="8" w:space="0" w:color="AEAEAE"/>
              <w:right w:val="nil"/>
            </w:tcBorders>
            <w:shd w:val="clear" w:color="auto" w:fill="FFFFFF"/>
          </w:tcPr>
          <w:p w14:paraId="0CFC116D"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.303</w:t>
            </w:r>
          </w:p>
        </w:tc>
      </w:tr>
      <w:tr w:rsidR="001318E5" w:rsidRPr="001318E5" w14:paraId="57A703E2" w14:textId="77777777" w:rsidTr="008C35DB">
        <w:trPr>
          <w:cantSplit/>
        </w:trPr>
        <w:tc>
          <w:tcPr>
            <w:tcW w:w="2102" w:type="dxa"/>
            <w:vMerge/>
            <w:tcBorders>
              <w:top w:val="single" w:sz="8" w:space="0" w:color="AEAEAE"/>
              <w:left w:val="nil"/>
              <w:bottom w:val="nil"/>
              <w:right w:val="nil"/>
            </w:tcBorders>
            <w:shd w:val="clear" w:color="auto" w:fill="E0E0E0"/>
          </w:tcPr>
          <w:p w14:paraId="3BF85921"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14:paraId="418016CA"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212" w:type="dxa"/>
            <w:tcBorders>
              <w:top w:val="single" w:sz="8" w:space="0" w:color="AEAEAE"/>
              <w:left w:val="nil"/>
              <w:bottom w:val="single" w:sz="8" w:space="0" w:color="AEAEAE"/>
              <w:right w:val="single" w:sz="8" w:space="0" w:color="E0E0E0"/>
            </w:tcBorders>
            <w:shd w:val="clear" w:color="auto" w:fill="FFFFFF"/>
          </w:tcPr>
          <w:p w14:paraId="69F70804"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14:paraId="44FB69FA"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.105</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14:paraId="7C1D8491"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406" w:type="dxa"/>
            <w:tcBorders>
              <w:top w:val="single" w:sz="8" w:space="0" w:color="AEAEAE"/>
              <w:left w:val="single" w:sz="8" w:space="0" w:color="E0E0E0"/>
              <w:bottom w:val="single" w:sz="8" w:space="0" w:color="AEAEAE"/>
              <w:right w:val="nil"/>
            </w:tcBorders>
            <w:shd w:val="clear" w:color="auto" w:fill="FFFFFF"/>
          </w:tcPr>
          <w:p w14:paraId="1373AC55"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.009</w:t>
            </w:r>
          </w:p>
        </w:tc>
      </w:tr>
      <w:tr w:rsidR="001318E5" w:rsidRPr="001318E5" w14:paraId="5F4BBFB9" w14:textId="77777777" w:rsidTr="008C35DB">
        <w:trPr>
          <w:cantSplit/>
        </w:trPr>
        <w:tc>
          <w:tcPr>
            <w:tcW w:w="2102" w:type="dxa"/>
            <w:vMerge/>
            <w:tcBorders>
              <w:top w:val="single" w:sz="8" w:space="0" w:color="AEAEAE"/>
              <w:left w:val="nil"/>
              <w:bottom w:val="nil"/>
              <w:right w:val="nil"/>
            </w:tcBorders>
            <w:shd w:val="clear" w:color="auto" w:fill="E0E0E0"/>
          </w:tcPr>
          <w:p w14:paraId="3D4CC81F"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14:paraId="45A630FE"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212" w:type="dxa"/>
            <w:tcBorders>
              <w:top w:val="single" w:sz="8" w:space="0" w:color="AEAEAE"/>
              <w:left w:val="nil"/>
              <w:bottom w:val="single" w:sz="8" w:space="0" w:color="AEAEAE"/>
              <w:right w:val="single" w:sz="8" w:space="0" w:color="E0E0E0"/>
            </w:tcBorders>
            <w:shd w:val="clear" w:color="auto" w:fill="FFFFFF"/>
          </w:tcPr>
          <w:p w14:paraId="13B2510D"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.239</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14:paraId="3ADC0BDB"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14:paraId="26BFA9E0"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.118</w:t>
            </w:r>
          </w:p>
        </w:tc>
        <w:tc>
          <w:tcPr>
            <w:tcW w:w="1406" w:type="dxa"/>
            <w:tcBorders>
              <w:top w:val="single" w:sz="8" w:space="0" w:color="AEAEAE"/>
              <w:left w:val="single" w:sz="8" w:space="0" w:color="E0E0E0"/>
              <w:bottom w:val="single" w:sz="8" w:space="0" w:color="AEAEAE"/>
              <w:right w:val="nil"/>
            </w:tcBorders>
            <w:shd w:val="clear" w:color="auto" w:fill="FFFFFF"/>
          </w:tcPr>
          <w:p w14:paraId="21E4BDA2"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.051</w:t>
            </w:r>
          </w:p>
        </w:tc>
      </w:tr>
      <w:tr w:rsidR="001318E5" w:rsidRPr="001318E5" w14:paraId="40C08127" w14:textId="77777777" w:rsidTr="008C35DB">
        <w:trPr>
          <w:cantSplit/>
        </w:trPr>
        <w:tc>
          <w:tcPr>
            <w:tcW w:w="2102" w:type="dxa"/>
            <w:vMerge/>
            <w:tcBorders>
              <w:top w:val="single" w:sz="8" w:space="0" w:color="AEAEAE"/>
              <w:left w:val="nil"/>
              <w:bottom w:val="nil"/>
              <w:right w:val="nil"/>
            </w:tcBorders>
            <w:shd w:val="clear" w:color="auto" w:fill="E0E0E0"/>
          </w:tcPr>
          <w:p w14:paraId="78070E2B"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14:paraId="41B79263"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212" w:type="dxa"/>
            <w:tcBorders>
              <w:top w:val="single" w:sz="8" w:space="0" w:color="AEAEAE"/>
              <w:left w:val="nil"/>
              <w:bottom w:val="single" w:sz="8" w:space="0" w:color="AEAEAE"/>
              <w:right w:val="single" w:sz="8" w:space="0" w:color="E0E0E0"/>
            </w:tcBorders>
            <w:shd w:val="clear" w:color="auto" w:fill="FFFFFF"/>
          </w:tcPr>
          <w:p w14:paraId="3A77C917"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14:paraId="206A4B21"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.123</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14:paraId="28D0E750"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406" w:type="dxa"/>
            <w:tcBorders>
              <w:top w:val="single" w:sz="8" w:space="0" w:color="AEAEAE"/>
              <w:left w:val="single" w:sz="8" w:space="0" w:color="E0E0E0"/>
              <w:bottom w:val="single" w:sz="8" w:space="0" w:color="AEAEAE"/>
              <w:right w:val="nil"/>
            </w:tcBorders>
            <w:shd w:val="clear" w:color="auto" w:fill="FFFFFF"/>
          </w:tcPr>
          <w:p w14:paraId="7146B5FC"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.155</w:t>
            </w:r>
          </w:p>
        </w:tc>
      </w:tr>
      <w:tr w:rsidR="001318E5" w:rsidRPr="001318E5" w14:paraId="1E22F535" w14:textId="77777777" w:rsidTr="008C35DB">
        <w:trPr>
          <w:cantSplit/>
        </w:trPr>
        <w:tc>
          <w:tcPr>
            <w:tcW w:w="2102" w:type="dxa"/>
            <w:vMerge/>
            <w:tcBorders>
              <w:top w:val="single" w:sz="8" w:space="0" w:color="AEAEAE"/>
              <w:left w:val="nil"/>
              <w:bottom w:val="nil"/>
              <w:right w:val="nil"/>
            </w:tcBorders>
            <w:shd w:val="clear" w:color="auto" w:fill="E0E0E0"/>
          </w:tcPr>
          <w:p w14:paraId="342791B5"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14:paraId="6D0D8CBE"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212" w:type="dxa"/>
            <w:tcBorders>
              <w:top w:val="single" w:sz="8" w:space="0" w:color="AEAEAE"/>
              <w:left w:val="nil"/>
              <w:bottom w:val="single" w:sz="8" w:space="0" w:color="AEAEAE"/>
              <w:right w:val="single" w:sz="8" w:space="0" w:color="E0E0E0"/>
            </w:tcBorders>
            <w:shd w:val="clear" w:color="auto" w:fill="FFFFFF"/>
          </w:tcPr>
          <w:p w14:paraId="3BDD3382"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.123</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14:paraId="300DDE04"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14:paraId="1F0B067D"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.138</w:t>
            </w:r>
          </w:p>
        </w:tc>
        <w:tc>
          <w:tcPr>
            <w:tcW w:w="1406" w:type="dxa"/>
            <w:tcBorders>
              <w:top w:val="single" w:sz="8" w:space="0" w:color="AEAEAE"/>
              <w:left w:val="single" w:sz="8" w:space="0" w:color="E0E0E0"/>
              <w:bottom w:val="single" w:sz="8" w:space="0" w:color="AEAEAE"/>
              <w:right w:val="nil"/>
            </w:tcBorders>
            <w:shd w:val="clear" w:color="auto" w:fill="FFFFFF"/>
          </w:tcPr>
          <w:p w14:paraId="0504A462"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.096</w:t>
            </w:r>
          </w:p>
        </w:tc>
      </w:tr>
      <w:tr w:rsidR="001318E5" w:rsidRPr="001318E5" w14:paraId="084346ED" w14:textId="77777777" w:rsidTr="008C35DB">
        <w:trPr>
          <w:cantSplit/>
        </w:trPr>
        <w:tc>
          <w:tcPr>
            <w:tcW w:w="2102" w:type="dxa"/>
            <w:vMerge/>
            <w:tcBorders>
              <w:top w:val="single" w:sz="8" w:space="0" w:color="AEAEAE"/>
              <w:left w:val="nil"/>
              <w:bottom w:val="nil"/>
              <w:right w:val="nil"/>
            </w:tcBorders>
            <w:shd w:val="clear" w:color="auto" w:fill="E0E0E0"/>
          </w:tcPr>
          <w:p w14:paraId="3E25AF2C"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14:paraId="46BDF84F"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1212" w:type="dxa"/>
            <w:tcBorders>
              <w:top w:val="single" w:sz="8" w:space="0" w:color="AEAEAE"/>
              <w:left w:val="nil"/>
              <w:bottom w:val="single" w:sz="8" w:space="0" w:color="AEAEAE"/>
              <w:right w:val="single" w:sz="8" w:space="0" w:color="E0E0E0"/>
            </w:tcBorders>
            <w:shd w:val="clear" w:color="auto" w:fill="FFFFFF"/>
          </w:tcPr>
          <w:p w14:paraId="00EBD9ED"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14:paraId="731409CC"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.138</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14:paraId="62C8D9DC"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w:t>
            </w:r>
          </w:p>
        </w:tc>
        <w:tc>
          <w:tcPr>
            <w:tcW w:w="1406" w:type="dxa"/>
            <w:tcBorders>
              <w:top w:val="single" w:sz="8" w:space="0" w:color="AEAEAE"/>
              <w:left w:val="single" w:sz="8" w:space="0" w:color="E0E0E0"/>
              <w:bottom w:val="single" w:sz="8" w:space="0" w:color="AEAEAE"/>
              <w:right w:val="nil"/>
            </w:tcBorders>
            <w:shd w:val="clear" w:color="auto" w:fill="FFFFFF"/>
          </w:tcPr>
          <w:p w14:paraId="4E5AB0F3"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.304</w:t>
            </w:r>
          </w:p>
        </w:tc>
      </w:tr>
      <w:tr w:rsidR="001318E5" w:rsidRPr="001318E5" w14:paraId="39E74191" w14:textId="77777777" w:rsidTr="008C35DB">
        <w:trPr>
          <w:cantSplit/>
        </w:trPr>
        <w:tc>
          <w:tcPr>
            <w:tcW w:w="2102" w:type="dxa"/>
            <w:vMerge/>
            <w:tcBorders>
              <w:top w:val="single" w:sz="8" w:space="0" w:color="AEAEAE"/>
              <w:left w:val="nil"/>
              <w:bottom w:val="nil"/>
              <w:right w:val="nil"/>
            </w:tcBorders>
            <w:shd w:val="clear" w:color="auto" w:fill="E0E0E0"/>
          </w:tcPr>
          <w:p w14:paraId="1804B41D"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14:paraId="077E70FD"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1212" w:type="dxa"/>
            <w:tcBorders>
              <w:top w:val="single" w:sz="8" w:space="0" w:color="AEAEAE"/>
              <w:left w:val="nil"/>
              <w:bottom w:val="single" w:sz="8" w:space="0" w:color="AEAEAE"/>
              <w:right w:val="single" w:sz="8" w:space="0" w:color="E0E0E0"/>
            </w:tcBorders>
            <w:shd w:val="clear" w:color="auto" w:fill="FFFFFF"/>
          </w:tcPr>
          <w:p w14:paraId="18C15315"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.155</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14:paraId="4B9D16CF"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.096</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14:paraId="6480D64B"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.304</w:t>
            </w:r>
          </w:p>
        </w:tc>
        <w:tc>
          <w:tcPr>
            <w:tcW w:w="1406" w:type="dxa"/>
            <w:tcBorders>
              <w:top w:val="single" w:sz="8" w:space="0" w:color="AEAEAE"/>
              <w:left w:val="single" w:sz="8" w:space="0" w:color="E0E0E0"/>
              <w:bottom w:val="single" w:sz="8" w:space="0" w:color="AEAEAE"/>
              <w:right w:val="nil"/>
            </w:tcBorders>
            <w:shd w:val="clear" w:color="auto" w:fill="FFFFFF"/>
          </w:tcPr>
          <w:p w14:paraId="3DA9E5F2"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w:t>
            </w:r>
          </w:p>
        </w:tc>
      </w:tr>
      <w:tr w:rsidR="001318E5" w:rsidRPr="001318E5" w14:paraId="30912724" w14:textId="77777777" w:rsidTr="008C35DB">
        <w:trPr>
          <w:cantSplit/>
        </w:trPr>
        <w:tc>
          <w:tcPr>
            <w:tcW w:w="2102" w:type="dxa"/>
            <w:vMerge/>
            <w:tcBorders>
              <w:top w:val="single" w:sz="8" w:space="0" w:color="AEAEAE"/>
              <w:left w:val="nil"/>
              <w:bottom w:val="nil"/>
              <w:right w:val="nil"/>
            </w:tcBorders>
            <w:shd w:val="clear" w:color="auto" w:fill="E0E0E0"/>
          </w:tcPr>
          <w:p w14:paraId="77CB2A8B"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nil"/>
              <w:right w:val="nil"/>
            </w:tcBorders>
            <w:shd w:val="clear" w:color="auto" w:fill="E0E0E0"/>
          </w:tcPr>
          <w:p w14:paraId="482C12A7"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1212" w:type="dxa"/>
            <w:tcBorders>
              <w:top w:val="single" w:sz="8" w:space="0" w:color="AEAEAE"/>
              <w:left w:val="nil"/>
              <w:bottom w:val="nil"/>
              <w:right w:val="single" w:sz="8" w:space="0" w:color="E0E0E0"/>
            </w:tcBorders>
            <w:shd w:val="clear" w:color="auto" w:fill="FFFFFF"/>
          </w:tcPr>
          <w:p w14:paraId="5DD469C2"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.012</w:t>
            </w:r>
          </w:p>
        </w:tc>
        <w:tc>
          <w:tcPr>
            <w:tcW w:w="1180" w:type="dxa"/>
            <w:tcBorders>
              <w:top w:val="single" w:sz="8" w:space="0" w:color="AEAEAE"/>
              <w:left w:val="single" w:sz="8" w:space="0" w:color="E0E0E0"/>
              <w:bottom w:val="nil"/>
              <w:right w:val="single" w:sz="8" w:space="0" w:color="E0E0E0"/>
            </w:tcBorders>
            <w:shd w:val="clear" w:color="auto" w:fill="FFFFFF"/>
          </w:tcPr>
          <w:p w14:paraId="38EA1031"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.008</w:t>
            </w:r>
          </w:p>
        </w:tc>
        <w:tc>
          <w:tcPr>
            <w:tcW w:w="1552" w:type="dxa"/>
            <w:tcBorders>
              <w:top w:val="single" w:sz="8" w:space="0" w:color="AEAEAE"/>
              <w:left w:val="single" w:sz="8" w:space="0" w:color="E0E0E0"/>
              <w:bottom w:val="nil"/>
              <w:right w:val="single" w:sz="8" w:space="0" w:color="E0E0E0"/>
            </w:tcBorders>
            <w:shd w:val="clear" w:color="auto" w:fill="FFFFFF"/>
          </w:tcPr>
          <w:p w14:paraId="067C040B"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.032</w:t>
            </w:r>
          </w:p>
        </w:tc>
        <w:tc>
          <w:tcPr>
            <w:tcW w:w="1406" w:type="dxa"/>
            <w:tcBorders>
              <w:top w:val="single" w:sz="8" w:space="0" w:color="AEAEAE"/>
              <w:left w:val="single" w:sz="8" w:space="0" w:color="E0E0E0"/>
              <w:bottom w:val="nil"/>
              <w:right w:val="nil"/>
            </w:tcBorders>
            <w:shd w:val="clear" w:color="auto" w:fill="FFFFFF"/>
          </w:tcPr>
          <w:p w14:paraId="5EB3BE1C"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14:paraId="462A10F8" w14:textId="77777777" w:rsidTr="008C35DB">
        <w:trPr>
          <w:cantSplit/>
        </w:trPr>
        <w:tc>
          <w:tcPr>
            <w:tcW w:w="2102" w:type="dxa"/>
            <w:vMerge w:val="restart"/>
            <w:tcBorders>
              <w:top w:val="single" w:sz="8" w:space="0" w:color="AEAEAE"/>
              <w:left w:val="nil"/>
              <w:bottom w:val="single" w:sz="8" w:space="0" w:color="152935"/>
              <w:right w:val="nil"/>
            </w:tcBorders>
            <w:shd w:val="clear" w:color="auto" w:fill="E0E0E0"/>
          </w:tcPr>
          <w:p w14:paraId="4B976A4B"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N</w:t>
            </w:r>
          </w:p>
        </w:tc>
        <w:tc>
          <w:tcPr>
            <w:tcW w:w="1907" w:type="dxa"/>
            <w:tcBorders>
              <w:top w:val="single" w:sz="8" w:space="0" w:color="AEAEAE"/>
              <w:left w:val="nil"/>
              <w:bottom w:val="single" w:sz="8" w:space="0" w:color="AEAEAE"/>
              <w:right w:val="nil"/>
            </w:tcBorders>
            <w:shd w:val="clear" w:color="auto" w:fill="E0E0E0"/>
          </w:tcPr>
          <w:p w14:paraId="0AD58D66"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logCRECEIVE</w:t>
            </w:r>
          </w:p>
        </w:tc>
        <w:tc>
          <w:tcPr>
            <w:tcW w:w="1212" w:type="dxa"/>
            <w:tcBorders>
              <w:top w:val="single" w:sz="8" w:space="0" w:color="AEAEAE"/>
              <w:left w:val="nil"/>
              <w:bottom w:val="single" w:sz="8" w:space="0" w:color="AEAEAE"/>
              <w:right w:val="single" w:sz="8" w:space="0" w:color="E0E0E0"/>
            </w:tcBorders>
            <w:shd w:val="clear" w:color="auto" w:fill="FFFFFF"/>
          </w:tcPr>
          <w:p w14:paraId="3D9E46D7"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14:paraId="7C107633"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14:paraId="1E938967"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406" w:type="dxa"/>
            <w:tcBorders>
              <w:top w:val="single" w:sz="8" w:space="0" w:color="AEAEAE"/>
              <w:left w:val="single" w:sz="8" w:space="0" w:color="E0E0E0"/>
              <w:bottom w:val="single" w:sz="8" w:space="0" w:color="AEAEAE"/>
              <w:right w:val="nil"/>
            </w:tcBorders>
            <w:shd w:val="clear" w:color="auto" w:fill="FFFFFF"/>
          </w:tcPr>
          <w:p w14:paraId="1D0AE619"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14:paraId="7B7B64B5" w14:textId="77777777" w:rsidTr="008C35DB">
        <w:trPr>
          <w:cantSplit/>
        </w:trPr>
        <w:tc>
          <w:tcPr>
            <w:tcW w:w="2102" w:type="dxa"/>
            <w:vMerge/>
            <w:tcBorders>
              <w:top w:val="single" w:sz="8" w:space="0" w:color="AEAEAE"/>
              <w:left w:val="nil"/>
              <w:bottom w:val="single" w:sz="8" w:space="0" w:color="152935"/>
              <w:right w:val="nil"/>
            </w:tcBorders>
            <w:shd w:val="clear" w:color="auto" w:fill="E0E0E0"/>
          </w:tcPr>
          <w:p w14:paraId="56D9C34C"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14:paraId="7B262634"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212" w:type="dxa"/>
            <w:tcBorders>
              <w:top w:val="single" w:sz="8" w:space="0" w:color="AEAEAE"/>
              <w:left w:val="nil"/>
              <w:bottom w:val="single" w:sz="8" w:space="0" w:color="AEAEAE"/>
              <w:right w:val="single" w:sz="8" w:space="0" w:color="E0E0E0"/>
            </w:tcBorders>
            <w:shd w:val="clear" w:color="auto" w:fill="FFFFFF"/>
          </w:tcPr>
          <w:p w14:paraId="019492CE"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14:paraId="3BD08A54"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14:paraId="4A5799C6"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406" w:type="dxa"/>
            <w:tcBorders>
              <w:top w:val="single" w:sz="8" w:space="0" w:color="AEAEAE"/>
              <w:left w:val="single" w:sz="8" w:space="0" w:color="E0E0E0"/>
              <w:bottom w:val="single" w:sz="8" w:space="0" w:color="AEAEAE"/>
              <w:right w:val="nil"/>
            </w:tcBorders>
            <w:shd w:val="clear" w:color="auto" w:fill="FFFFFF"/>
          </w:tcPr>
          <w:p w14:paraId="1DB31D65"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14:paraId="387548B5" w14:textId="77777777" w:rsidTr="008C35DB">
        <w:trPr>
          <w:cantSplit/>
        </w:trPr>
        <w:tc>
          <w:tcPr>
            <w:tcW w:w="2102" w:type="dxa"/>
            <w:vMerge/>
            <w:tcBorders>
              <w:top w:val="single" w:sz="8" w:space="0" w:color="AEAEAE"/>
              <w:left w:val="nil"/>
              <w:bottom w:val="single" w:sz="8" w:space="0" w:color="152935"/>
              <w:right w:val="nil"/>
            </w:tcBorders>
            <w:shd w:val="clear" w:color="auto" w:fill="E0E0E0"/>
          </w:tcPr>
          <w:p w14:paraId="47D37CB9"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14:paraId="1764A08C"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212" w:type="dxa"/>
            <w:tcBorders>
              <w:top w:val="single" w:sz="8" w:space="0" w:color="AEAEAE"/>
              <w:left w:val="nil"/>
              <w:bottom w:val="single" w:sz="8" w:space="0" w:color="AEAEAE"/>
              <w:right w:val="single" w:sz="8" w:space="0" w:color="E0E0E0"/>
            </w:tcBorders>
            <w:shd w:val="clear" w:color="auto" w:fill="FFFFFF"/>
          </w:tcPr>
          <w:p w14:paraId="0A6FDE73"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14:paraId="00B58F1D"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14:paraId="503FFAE4"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406" w:type="dxa"/>
            <w:tcBorders>
              <w:top w:val="single" w:sz="8" w:space="0" w:color="AEAEAE"/>
              <w:left w:val="single" w:sz="8" w:space="0" w:color="E0E0E0"/>
              <w:bottom w:val="single" w:sz="8" w:space="0" w:color="AEAEAE"/>
              <w:right w:val="nil"/>
            </w:tcBorders>
            <w:shd w:val="clear" w:color="auto" w:fill="FFFFFF"/>
          </w:tcPr>
          <w:p w14:paraId="4188CEE0"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14:paraId="674E0C3A" w14:textId="77777777" w:rsidTr="008C35DB">
        <w:trPr>
          <w:cantSplit/>
        </w:trPr>
        <w:tc>
          <w:tcPr>
            <w:tcW w:w="2102" w:type="dxa"/>
            <w:vMerge/>
            <w:tcBorders>
              <w:top w:val="single" w:sz="8" w:space="0" w:color="AEAEAE"/>
              <w:left w:val="nil"/>
              <w:bottom w:val="single" w:sz="8" w:space="0" w:color="152935"/>
              <w:right w:val="nil"/>
            </w:tcBorders>
            <w:shd w:val="clear" w:color="auto" w:fill="E0E0E0"/>
          </w:tcPr>
          <w:p w14:paraId="06731FB9"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14:paraId="0994B921"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212" w:type="dxa"/>
            <w:tcBorders>
              <w:top w:val="single" w:sz="8" w:space="0" w:color="AEAEAE"/>
              <w:left w:val="nil"/>
              <w:bottom w:val="single" w:sz="8" w:space="0" w:color="AEAEAE"/>
              <w:right w:val="single" w:sz="8" w:space="0" w:color="E0E0E0"/>
            </w:tcBorders>
            <w:shd w:val="clear" w:color="auto" w:fill="FFFFFF"/>
          </w:tcPr>
          <w:p w14:paraId="298ECDF4"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14:paraId="667FCE7F"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14:paraId="5021DB91"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406" w:type="dxa"/>
            <w:tcBorders>
              <w:top w:val="single" w:sz="8" w:space="0" w:color="AEAEAE"/>
              <w:left w:val="single" w:sz="8" w:space="0" w:color="E0E0E0"/>
              <w:bottom w:val="single" w:sz="8" w:space="0" w:color="AEAEAE"/>
              <w:right w:val="nil"/>
            </w:tcBorders>
            <w:shd w:val="clear" w:color="auto" w:fill="FFFFFF"/>
          </w:tcPr>
          <w:p w14:paraId="3DF12610"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14:paraId="69E3FF90" w14:textId="77777777" w:rsidTr="008C35DB">
        <w:trPr>
          <w:cantSplit/>
        </w:trPr>
        <w:tc>
          <w:tcPr>
            <w:tcW w:w="2102" w:type="dxa"/>
            <w:vMerge/>
            <w:tcBorders>
              <w:top w:val="single" w:sz="8" w:space="0" w:color="AEAEAE"/>
              <w:left w:val="nil"/>
              <w:bottom w:val="single" w:sz="8" w:space="0" w:color="152935"/>
              <w:right w:val="nil"/>
            </w:tcBorders>
            <w:shd w:val="clear" w:color="auto" w:fill="E0E0E0"/>
          </w:tcPr>
          <w:p w14:paraId="3837F3CC"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14:paraId="5590B412"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212" w:type="dxa"/>
            <w:tcBorders>
              <w:top w:val="single" w:sz="8" w:space="0" w:color="AEAEAE"/>
              <w:left w:val="nil"/>
              <w:bottom w:val="single" w:sz="8" w:space="0" w:color="AEAEAE"/>
              <w:right w:val="single" w:sz="8" w:space="0" w:color="E0E0E0"/>
            </w:tcBorders>
            <w:shd w:val="clear" w:color="auto" w:fill="FFFFFF"/>
          </w:tcPr>
          <w:p w14:paraId="2B590403"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14:paraId="10FBA908"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14:paraId="21904564"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406" w:type="dxa"/>
            <w:tcBorders>
              <w:top w:val="single" w:sz="8" w:space="0" w:color="AEAEAE"/>
              <w:left w:val="single" w:sz="8" w:space="0" w:color="E0E0E0"/>
              <w:bottom w:val="single" w:sz="8" w:space="0" w:color="AEAEAE"/>
              <w:right w:val="nil"/>
            </w:tcBorders>
            <w:shd w:val="clear" w:color="auto" w:fill="FFFFFF"/>
          </w:tcPr>
          <w:p w14:paraId="36C2CA9F"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14:paraId="28FF24D0" w14:textId="77777777" w:rsidTr="008C35DB">
        <w:trPr>
          <w:cantSplit/>
        </w:trPr>
        <w:tc>
          <w:tcPr>
            <w:tcW w:w="2102" w:type="dxa"/>
            <w:vMerge/>
            <w:tcBorders>
              <w:top w:val="single" w:sz="8" w:space="0" w:color="AEAEAE"/>
              <w:left w:val="nil"/>
              <w:bottom w:val="single" w:sz="8" w:space="0" w:color="152935"/>
              <w:right w:val="nil"/>
            </w:tcBorders>
            <w:shd w:val="clear" w:color="auto" w:fill="E0E0E0"/>
          </w:tcPr>
          <w:p w14:paraId="6AD0344A"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14:paraId="5072FA2F"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212" w:type="dxa"/>
            <w:tcBorders>
              <w:top w:val="single" w:sz="8" w:space="0" w:color="AEAEAE"/>
              <w:left w:val="nil"/>
              <w:bottom w:val="single" w:sz="8" w:space="0" w:color="AEAEAE"/>
              <w:right w:val="single" w:sz="8" w:space="0" w:color="E0E0E0"/>
            </w:tcBorders>
            <w:shd w:val="clear" w:color="auto" w:fill="FFFFFF"/>
          </w:tcPr>
          <w:p w14:paraId="65F4CE4A"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14:paraId="7B9AD854"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14:paraId="7E69FA7C"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406" w:type="dxa"/>
            <w:tcBorders>
              <w:top w:val="single" w:sz="8" w:space="0" w:color="AEAEAE"/>
              <w:left w:val="single" w:sz="8" w:space="0" w:color="E0E0E0"/>
              <w:bottom w:val="single" w:sz="8" w:space="0" w:color="AEAEAE"/>
              <w:right w:val="nil"/>
            </w:tcBorders>
            <w:shd w:val="clear" w:color="auto" w:fill="FFFFFF"/>
          </w:tcPr>
          <w:p w14:paraId="42BB5D82"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14:paraId="1627AEE2" w14:textId="77777777" w:rsidTr="008C35DB">
        <w:trPr>
          <w:cantSplit/>
        </w:trPr>
        <w:tc>
          <w:tcPr>
            <w:tcW w:w="2102" w:type="dxa"/>
            <w:vMerge/>
            <w:tcBorders>
              <w:top w:val="single" w:sz="8" w:space="0" w:color="AEAEAE"/>
              <w:left w:val="nil"/>
              <w:bottom w:val="single" w:sz="8" w:space="0" w:color="152935"/>
              <w:right w:val="nil"/>
            </w:tcBorders>
            <w:shd w:val="clear" w:color="auto" w:fill="E0E0E0"/>
          </w:tcPr>
          <w:p w14:paraId="5F33F835"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14:paraId="67C5EF61"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212" w:type="dxa"/>
            <w:tcBorders>
              <w:top w:val="single" w:sz="8" w:space="0" w:color="AEAEAE"/>
              <w:left w:val="nil"/>
              <w:bottom w:val="single" w:sz="8" w:space="0" w:color="AEAEAE"/>
              <w:right w:val="single" w:sz="8" w:space="0" w:color="E0E0E0"/>
            </w:tcBorders>
            <w:shd w:val="clear" w:color="auto" w:fill="FFFFFF"/>
          </w:tcPr>
          <w:p w14:paraId="2F7D4C2F"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14:paraId="74E068C9"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14:paraId="6020CC52"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406" w:type="dxa"/>
            <w:tcBorders>
              <w:top w:val="single" w:sz="8" w:space="0" w:color="AEAEAE"/>
              <w:left w:val="single" w:sz="8" w:space="0" w:color="E0E0E0"/>
              <w:bottom w:val="single" w:sz="8" w:space="0" w:color="AEAEAE"/>
              <w:right w:val="nil"/>
            </w:tcBorders>
            <w:shd w:val="clear" w:color="auto" w:fill="FFFFFF"/>
          </w:tcPr>
          <w:p w14:paraId="654B55CE"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14:paraId="697054D5" w14:textId="77777777" w:rsidTr="008C35DB">
        <w:trPr>
          <w:cantSplit/>
        </w:trPr>
        <w:tc>
          <w:tcPr>
            <w:tcW w:w="2102" w:type="dxa"/>
            <w:vMerge/>
            <w:tcBorders>
              <w:top w:val="single" w:sz="8" w:space="0" w:color="AEAEAE"/>
              <w:left w:val="nil"/>
              <w:bottom w:val="single" w:sz="8" w:space="0" w:color="152935"/>
              <w:right w:val="nil"/>
            </w:tcBorders>
            <w:shd w:val="clear" w:color="auto" w:fill="E0E0E0"/>
          </w:tcPr>
          <w:p w14:paraId="0B6CCEEC"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14:paraId="684AFDC3"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1212" w:type="dxa"/>
            <w:tcBorders>
              <w:top w:val="single" w:sz="8" w:space="0" w:color="AEAEAE"/>
              <w:left w:val="nil"/>
              <w:bottom w:val="single" w:sz="8" w:space="0" w:color="AEAEAE"/>
              <w:right w:val="single" w:sz="8" w:space="0" w:color="E0E0E0"/>
            </w:tcBorders>
            <w:shd w:val="clear" w:color="auto" w:fill="FFFFFF"/>
          </w:tcPr>
          <w:p w14:paraId="1FF60D5D"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14:paraId="3D6B755D"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14:paraId="5E823CB0"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406" w:type="dxa"/>
            <w:tcBorders>
              <w:top w:val="single" w:sz="8" w:space="0" w:color="AEAEAE"/>
              <w:left w:val="single" w:sz="8" w:space="0" w:color="E0E0E0"/>
              <w:bottom w:val="single" w:sz="8" w:space="0" w:color="AEAEAE"/>
              <w:right w:val="nil"/>
            </w:tcBorders>
            <w:shd w:val="clear" w:color="auto" w:fill="FFFFFF"/>
          </w:tcPr>
          <w:p w14:paraId="455F05DA"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14:paraId="6F39345F" w14:textId="77777777" w:rsidTr="008C35DB">
        <w:trPr>
          <w:cantSplit/>
        </w:trPr>
        <w:tc>
          <w:tcPr>
            <w:tcW w:w="2102" w:type="dxa"/>
            <w:vMerge/>
            <w:tcBorders>
              <w:top w:val="single" w:sz="8" w:space="0" w:color="AEAEAE"/>
              <w:left w:val="nil"/>
              <w:bottom w:val="single" w:sz="8" w:space="0" w:color="152935"/>
              <w:right w:val="nil"/>
            </w:tcBorders>
            <w:shd w:val="clear" w:color="auto" w:fill="E0E0E0"/>
          </w:tcPr>
          <w:p w14:paraId="15736B03"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14:paraId="07DD20B2"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1212" w:type="dxa"/>
            <w:tcBorders>
              <w:top w:val="single" w:sz="8" w:space="0" w:color="AEAEAE"/>
              <w:left w:val="nil"/>
              <w:bottom w:val="single" w:sz="8" w:space="0" w:color="AEAEAE"/>
              <w:right w:val="single" w:sz="8" w:space="0" w:color="E0E0E0"/>
            </w:tcBorders>
            <w:shd w:val="clear" w:color="auto" w:fill="FFFFFF"/>
          </w:tcPr>
          <w:p w14:paraId="493BEE88"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14:paraId="1B3AB525"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14:paraId="364408D6"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406" w:type="dxa"/>
            <w:tcBorders>
              <w:top w:val="single" w:sz="8" w:space="0" w:color="AEAEAE"/>
              <w:left w:val="single" w:sz="8" w:space="0" w:color="E0E0E0"/>
              <w:bottom w:val="single" w:sz="8" w:space="0" w:color="AEAEAE"/>
              <w:right w:val="nil"/>
            </w:tcBorders>
            <w:shd w:val="clear" w:color="auto" w:fill="FFFFFF"/>
          </w:tcPr>
          <w:p w14:paraId="6B13BCA7"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14:paraId="3BCD10ED" w14:textId="77777777" w:rsidTr="008C35DB">
        <w:trPr>
          <w:cantSplit/>
        </w:trPr>
        <w:tc>
          <w:tcPr>
            <w:tcW w:w="2102" w:type="dxa"/>
            <w:vMerge/>
            <w:tcBorders>
              <w:top w:val="single" w:sz="8" w:space="0" w:color="AEAEAE"/>
              <w:left w:val="nil"/>
              <w:bottom w:val="single" w:sz="8" w:space="0" w:color="152935"/>
              <w:right w:val="nil"/>
            </w:tcBorders>
            <w:shd w:val="clear" w:color="auto" w:fill="E0E0E0"/>
          </w:tcPr>
          <w:p w14:paraId="009B1B53"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152935"/>
              <w:right w:val="nil"/>
            </w:tcBorders>
            <w:shd w:val="clear" w:color="auto" w:fill="E0E0E0"/>
          </w:tcPr>
          <w:p w14:paraId="5973E78A"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1212" w:type="dxa"/>
            <w:tcBorders>
              <w:top w:val="single" w:sz="8" w:space="0" w:color="AEAEAE"/>
              <w:left w:val="nil"/>
              <w:bottom w:val="single" w:sz="8" w:space="0" w:color="152935"/>
              <w:right w:val="single" w:sz="8" w:space="0" w:color="E0E0E0"/>
            </w:tcBorders>
            <w:shd w:val="clear" w:color="auto" w:fill="FFFFFF"/>
          </w:tcPr>
          <w:p w14:paraId="4E866F4D"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80" w:type="dxa"/>
            <w:tcBorders>
              <w:top w:val="single" w:sz="8" w:space="0" w:color="AEAEAE"/>
              <w:left w:val="single" w:sz="8" w:space="0" w:color="E0E0E0"/>
              <w:bottom w:val="single" w:sz="8" w:space="0" w:color="152935"/>
              <w:right w:val="single" w:sz="8" w:space="0" w:color="E0E0E0"/>
            </w:tcBorders>
            <w:shd w:val="clear" w:color="auto" w:fill="FFFFFF"/>
          </w:tcPr>
          <w:p w14:paraId="1668BDEF"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552" w:type="dxa"/>
            <w:tcBorders>
              <w:top w:val="single" w:sz="8" w:space="0" w:color="AEAEAE"/>
              <w:left w:val="single" w:sz="8" w:space="0" w:color="E0E0E0"/>
              <w:bottom w:val="single" w:sz="8" w:space="0" w:color="152935"/>
              <w:right w:val="single" w:sz="8" w:space="0" w:color="E0E0E0"/>
            </w:tcBorders>
            <w:shd w:val="clear" w:color="auto" w:fill="FFFFFF"/>
          </w:tcPr>
          <w:p w14:paraId="4B4B2EF3"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406" w:type="dxa"/>
            <w:tcBorders>
              <w:top w:val="single" w:sz="8" w:space="0" w:color="AEAEAE"/>
              <w:left w:val="single" w:sz="8" w:space="0" w:color="E0E0E0"/>
              <w:bottom w:val="single" w:sz="8" w:space="0" w:color="152935"/>
              <w:right w:val="nil"/>
            </w:tcBorders>
            <w:shd w:val="clear" w:color="auto" w:fill="FFFFFF"/>
          </w:tcPr>
          <w:p w14:paraId="1E54F1CD"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bl>
    <w:p w14:paraId="450F2A91"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689"/>
        <w:gridCol w:w="3347"/>
        <w:gridCol w:w="2326"/>
      </w:tblGrid>
      <w:tr w:rsidR="001318E5" w:rsidRPr="001318E5" w14:paraId="5759313B" w14:textId="77777777" w:rsidTr="008C35DB">
        <w:trPr>
          <w:cantSplit/>
        </w:trPr>
        <w:tc>
          <w:tcPr>
            <w:tcW w:w="9361" w:type="dxa"/>
            <w:gridSpan w:val="3"/>
            <w:tcBorders>
              <w:top w:val="nil"/>
              <w:left w:val="nil"/>
              <w:bottom w:val="nil"/>
              <w:right w:val="nil"/>
            </w:tcBorders>
            <w:shd w:val="clear" w:color="auto" w:fill="FFFFFF"/>
            <w:vAlign w:val="center"/>
          </w:tcPr>
          <w:p w14:paraId="71E0C7AD"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1318E5">
              <w:rPr>
                <w:rFonts w:ascii="Arial" w:eastAsiaTheme="minorEastAsia" w:hAnsi="Arial" w:cs="Arial"/>
                <w:b/>
                <w:bCs/>
                <w:color w:val="010205"/>
              </w:rPr>
              <w:t>Correlations</w:t>
            </w:r>
          </w:p>
        </w:tc>
      </w:tr>
      <w:tr w:rsidR="001318E5" w:rsidRPr="001318E5" w14:paraId="614BF967" w14:textId="77777777" w:rsidTr="008C35DB">
        <w:trPr>
          <w:cantSplit/>
        </w:trPr>
        <w:tc>
          <w:tcPr>
            <w:tcW w:w="7035" w:type="dxa"/>
            <w:gridSpan w:val="2"/>
            <w:tcBorders>
              <w:top w:val="nil"/>
              <w:left w:val="nil"/>
              <w:bottom w:val="single" w:sz="8" w:space="0" w:color="152935"/>
              <w:right w:val="nil"/>
            </w:tcBorders>
            <w:shd w:val="clear" w:color="auto" w:fill="FFFFFF"/>
            <w:vAlign w:val="bottom"/>
          </w:tcPr>
          <w:p w14:paraId="13C2882B"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2326" w:type="dxa"/>
            <w:tcBorders>
              <w:top w:val="nil"/>
              <w:left w:val="nil"/>
              <w:bottom w:val="single" w:sz="8" w:space="0" w:color="152935"/>
              <w:right w:val="nil"/>
            </w:tcBorders>
            <w:shd w:val="clear" w:color="auto" w:fill="FFFFFF"/>
            <w:vAlign w:val="bottom"/>
          </w:tcPr>
          <w:p w14:paraId="28EE8408"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r>
      <w:tr w:rsidR="001318E5" w:rsidRPr="001318E5" w14:paraId="797B5177" w14:textId="77777777" w:rsidTr="008C35DB">
        <w:trPr>
          <w:cantSplit/>
        </w:trPr>
        <w:tc>
          <w:tcPr>
            <w:tcW w:w="3688" w:type="dxa"/>
            <w:vMerge w:val="restart"/>
            <w:tcBorders>
              <w:top w:val="single" w:sz="8" w:space="0" w:color="152935"/>
              <w:left w:val="nil"/>
              <w:bottom w:val="nil"/>
              <w:right w:val="nil"/>
            </w:tcBorders>
            <w:shd w:val="clear" w:color="auto" w:fill="E0E0E0"/>
          </w:tcPr>
          <w:p w14:paraId="3AABBDBC"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Pearson Correlation</w:t>
            </w:r>
          </w:p>
        </w:tc>
        <w:tc>
          <w:tcPr>
            <w:tcW w:w="3347" w:type="dxa"/>
            <w:tcBorders>
              <w:top w:val="single" w:sz="8" w:space="0" w:color="152935"/>
              <w:left w:val="nil"/>
              <w:bottom w:val="single" w:sz="8" w:space="0" w:color="AEAEAE"/>
              <w:right w:val="nil"/>
            </w:tcBorders>
            <w:shd w:val="clear" w:color="auto" w:fill="E0E0E0"/>
          </w:tcPr>
          <w:p w14:paraId="699A9C8D"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logCRECEIVE</w:t>
            </w:r>
          </w:p>
        </w:tc>
        <w:tc>
          <w:tcPr>
            <w:tcW w:w="2326" w:type="dxa"/>
            <w:tcBorders>
              <w:top w:val="single" w:sz="8" w:space="0" w:color="152935"/>
              <w:left w:val="nil"/>
              <w:bottom w:val="single" w:sz="8" w:space="0" w:color="AEAEAE"/>
              <w:right w:val="nil"/>
            </w:tcBorders>
            <w:shd w:val="clear" w:color="auto" w:fill="FFFFFF"/>
          </w:tcPr>
          <w:p w14:paraId="6B74C375"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-.006</w:t>
            </w:r>
          </w:p>
        </w:tc>
      </w:tr>
      <w:tr w:rsidR="001318E5" w:rsidRPr="001318E5" w14:paraId="40E22674" w14:textId="77777777" w:rsidTr="008C35DB">
        <w:trPr>
          <w:cantSplit/>
        </w:trPr>
        <w:tc>
          <w:tcPr>
            <w:tcW w:w="3688" w:type="dxa"/>
            <w:vMerge/>
            <w:tcBorders>
              <w:top w:val="single" w:sz="8" w:space="0" w:color="152935"/>
              <w:left w:val="nil"/>
              <w:bottom w:val="nil"/>
              <w:right w:val="nil"/>
            </w:tcBorders>
            <w:shd w:val="clear" w:color="auto" w:fill="E0E0E0"/>
          </w:tcPr>
          <w:p w14:paraId="0AF14D13"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14:paraId="66269BB4"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2326" w:type="dxa"/>
            <w:tcBorders>
              <w:top w:val="single" w:sz="8" w:space="0" w:color="AEAEAE"/>
              <w:left w:val="nil"/>
              <w:bottom w:val="single" w:sz="8" w:space="0" w:color="AEAEAE"/>
              <w:right w:val="nil"/>
            </w:tcBorders>
            <w:shd w:val="clear" w:color="auto" w:fill="FFFFFF"/>
          </w:tcPr>
          <w:p w14:paraId="7230455E"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-.007</w:t>
            </w:r>
          </w:p>
        </w:tc>
      </w:tr>
      <w:tr w:rsidR="001318E5" w:rsidRPr="001318E5" w14:paraId="52CDDCF3" w14:textId="77777777" w:rsidTr="008C35DB">
        <w:trPr>
          <w:cantSplit/>
        </w:trPr>
        <w:tc>
          <w:tcPr>
            <w:tcW w:w="3688" w:type="dxa"/>
            <w:vMerge/>
            <w:tcBorders>
              <w:top w:val="single" w:sz="8" w:space="0" w:color="152935"/>
              <w:left w:val="nil"/>
              <w:bottom w:val="nil"/>
              <w:right w:val="nil"/>
            </w:tcBorders>
            <w:shd w:val="clear" w:color="auto" w:fill="E0E0E0"/>
          </w:tcPr>
          <w:p w14:paraId="3EE9FAFF"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14:paraId="314ECDB9"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2326" w:type="dxa"/>
            <w:tcBorders>
              <w:top w:val="single" w:sz="8" w:space="0" w:color="AEAEAE"/>
              <w:left w:val="nil"/>
              <w:bottom w:val="single" w:sz="8" w:space="0" w:color="AEAEAE"/>
              <w:right w:val="nil"/>
            </w:tcBorders>
            <w:shd w:val="clear" w:color="auto" w:fill="FFFFFF"/>
          </w:tcPr>
          <w:p w14:paraId="3736F7D1"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-.056</w:t>
            </w:r>
          </w:p>
        </w:tc>
      </w:tr>
      <w:tr w:rsidR="001318E5" w:rsidRPr="001318E5" w14:paraId="48785B73" w14:textId="77777777" w:rsidTr="008C35DB">
        <w:trPr>
          <w:cantSplit/>
        </w:trPr>
        <w:tc>
          <w:tcPr>
            <w:tcW w:w="3688" w:type="dxa"/>
            <w:vMerge/>
            <w:tcBorders>
              <w:top w:val="single" w:sz="8" w:space="0" w:color="152935"/>
              <w:left w:val="nil"/>
              <w:bottom w:val="nil"/>
              <w:right w:val="nil"/>
            </w:tcBorders>
            <w:shd w:val="clear" w:color="auto" w:fill="E0E0E0"/>
          </w:tcPr>
          <w:p w14:paraId="3EA22FD1"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14:paraId="6F114116"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2326" w:type="dxa"/>
            <w:tcBorders>
              <w:top w:val="single" w:sz="8" w:space="0" w:color="AEAEAE"/>
              <w:left w:val="nil"/>
              <w:bottom w:val="single" w:sz="8" w:space="0" w:color="AEAEAE"/>
              <w:right w:val="nil"/>
            </w:tcBorders>
            <w:shd w:val="clear" w:color="auto" w:fill="FFFFFF"/>
          </w:tcPr>
          <w:p w14:paraId="03FAD2DF"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-.024</w:t>
            </w:r>
          </w:p>
        </w:tc>
      </w:tr>
      <w:tr w:rsidR="001318E5" w:rsidRPr="001318E5" w14:paraId="4179858B" w14:textId="77777777" w:rsidTr="008C35DB">
        <w:trPr>
          <w:cantSplit/>
        </w:trPr>
        <w:tc>
          <w:tcPr>
            <w:tcW w:w="3688" w:type="dxa"/>
            <w:vMerge/>
            <w:tcBorders>
              <w:top w:val="single" w:sz="8" w:space="0" w:color="152935"/>
              <w:left w:val="nil"/>
              <w:bottom w:val="nil"/>
              <w:right w:val="nil"/>
            </w:tcBorders>
            <w:shd w:val="clear" w:color="auto" w:fill="E0E0E0"/>
          </w:tcPr>
          <w:p w14:paraId="4C592B96"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14:paraId="13E9E70C"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2326" w:type="dxa"/>
            <w:tcBorders>
              <w:top w:val="single" w:sz="8" w:space="0" w:color="AEAEAE"/>
              <w:left w:val="nil"/>
              <w:bottom w:val="single" w:sz="8" w:space="0" w:color="AEAEAE"/>
              <w:right w:val="nil"/>
            </w:tcBorders>
            <w:shd w:val="clear" w:color="auto" w:fill="FFFFFF"/>
          </w:tcPr>
          <w:p w14:paraId="0F516AC3"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-.012</w:t>
            </w:r>
          </w:p>
        </w:tc>
      </w:tr>
      <w:tr w:rsidR="001318E5" w:rsidRPr="001318E5" w14:paraId="0141A217" w14:textId="77777777" w:rsidTr="008C35DB">
        <w:trPr>
          <w:cantSplit/>
        </w:trPr>
        <w:tc>
          <w:tcPr>
            <w:tcW w:w="3688" w:type="dxa"/>
            <w:vMerge/>
            <w:tcBorders>
              <w:top w:val="single" w:sz="8" w:space="0" w:color="152935"/>
              <w:left w:val="nil"/>
              <w:bottom w:val="nil"/>
              <w:right w:val="nil"/>
            </w:tcBorders>
            <w:shd w:val="clear" w:color="auto" w:fill="E0E0E0"/>
          </w:tcPr>
          <w:p w14:paraId="6E050301"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14:paraId="51513194"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2326" w:type="dxa"/>
            <w:tcBorders>
              <w:top w:val="single" w:sz="8" w:space="0" w:color="AEAEAE"/>
              <w:left w:val="nil"/>
              <w:bottom w:val="single" w:sz="8" w:space="0" w:color="AEAEAE"/>
              <w:right w:val="nil"/>
            </w:tcBorders>
            <w:shd w:val="clear" w:color="auto" w:fill="FFFFFF"/>
          </w:tcPr>
          <w:p w14:paraId="32E7CA1E"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-.055</w:t>
            </w:r>
          </w:p>
        </w:tc>
      </w:tr>
      <w:tr w:rsidR="001318E5" w:rsidRPr="001318E5" w14:paraId="0442D1D1" w14:textId="77777777" w:rsidTr="008C35DB">
        <w:trPr>
          <w:cantSplit/>
        </w:trPr>
        <w:tc>
          <w:tcPr>
            <w:tcW w:w="3688" w:type="dxa"/>
            <w:vMerge/>
            <w:tcBorders>
              <w:top w:val="single" w:sz="8" w:space="0" w:color="152935"/>
              <w:left w:val="nil"/>
              <w:bottom w:val="nil"/>
              <w:right w:val="nil"/>
            </w:tcBorders>
            <w:shd w:val="clear" w:color="auto" w:fill="E0E0E0"/>
          </w:tcPr>
          <w:p w14:paraId="4DF400E1"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14:paraId="24D29E3E"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2326" w:type="dxa"/>
            <w:tcBorders>
              <w:top w:val="single" w:sz="8" w:space="0" w:color="AEAEAE"/>
              <w:left w:val="nil"/>
              <w:bottom w:val="single" w:sz="8" w:space="0" w:color="AEAEAE"/>
              <w:right w:val="nil"/>
            </w:tcBorders>
            <w:shd w:val="clear" w:color="auto" w:fill="FFFFFF"/>
          </w:tcPr>
          <w:p w14:paraId="3F0D820C"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.060</w:t>
            </w:r>
          </w:p>
        </w:tc>
      </w:tr>
      <w:tr w:rsidR="001318E5" w:rsidRPr="001318E5" w14:paraId="7260567C" w14:textId="77777777" w:rsidTr="008C35DB">
        <w:trPr>
          <w:cantSplit/>
        </w:trPr>
        <w:tc>
          <w:tcPr>
            <w:tcW w:w="3688" w:type="dxa"/>
            <w:vMerge/>
            <w:tcBorders>
              <w:top w:val="single" w:sz="8" w:space="0" w:color="152935"/>
              <w:left w:val="nil"/>
              <w:bottom w:val="nil"/>
              <w:right w:val="nil"/>
            </w:tcBorders>
            <w:shd w:val="clear" w:color="auto" w:fill="E0E0E0"/>
          </w:tcPr>
          <w:p w14:paraId="1277EF08"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14:paraId="1E19D0E9"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2326" w:type="dxa"/>
            <w:tcBorders>
              <w:top w:val="single" w:sz="8" w:space="0" w:color="AEAEAE"/>
              <w:left w:val="nil"/>
              <w:bottom w:val="single" w:sz="8" w:space="0" w:color="AEAEAE"/>
              <w:right w:val="nil"/>
            </w:tcBorders>
            <w:shd w:val="clear" w:color="auto" w:fill="FFFFFF"/>
          </w:tcPr>
          <w:p w14:paraId="5F704DAA"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-.045</w:t>
            </w:r>
          </w:p>
        </w:tc>
      </w:tr>
      <w:tr w:rsidR="001318E5" w:rsidRPr="001318E5" w14:paraId="3EE326F8" w14:textId="77777777" w:rsidTr="008C35DB">
        <w:trPr>
          <w:cantSplit/>
        </w:trPr>
        <w:tc>
          <w:tcPr>
            <w:tcW w:w="3688" w:type="dxa"/>
            <w:vMerge/>
            <w:tcBorders>
              <w:top w:val="single" w:sz="8" w:space="0" w:color="152935"/>
              <w:left w:val="nil"/>
              <w:bottom w:val="nil"/>
              <w:right w:val="nil"/>
            </w:tcBorders>
            <w:shd w:val="clear" w:color="auto" w:fill="E0E0E0"/>
          </w:tcPr>
          <w:p w14:paraId="74E2CA2E"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14:paraId="3B733FB9"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2326" w:type="dxa"/>
            <w:tcBorders>
              <w:top w:val="single" w:sz="8" w:space="0" w:color="AEAEAE"/>
              <w:left w:val="nil"/>
              <w:bottom w:val="single" w:sz="8" w:space="0" w:color="AEAEAE"/>
              <w:right w:val="nil"/>
            </w:tcBorders>
            <w:shd w:val="clear" w:color="auto" w:fill="FFFFFF"/>
          </w:tcPr>
          <w:p w14:paraId="4F605D2B"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.198</w:t>
            </w:r>
          </w:p>
        </w:tc>
      </w:tr>
      <w:tr w:rsidR="001318E5" w:rsidRPr="001318E5" w14:paraId="13E3492E" w14:textId="77777777" w:rsidTr="008C35DB">
        <w:trPr>
          <w:cantSplit/>
        </w:trPr>
        <w:tc>
          <w:tcPr>
            <w:tcW w:w="3688" w:type="dxa"/>
            <w:vMerge/>
            <w:tcBorders>
              <w:top w:val="single" w:sz="8" w:space="0" w:color="152935"/>
              <w:left w:val="nil"/>
              <w:bottom w:val="nil"/>
              <w:right w:val="nil"/>
            </w:tcBorders>
            <w:shd w:val="clear" w:color="auto" w:fill="E0E0E0"/>
          </w:tcPr>
          <w:p w14:paraId="2B5AC499"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nil"/>
              <w:right w:val="nil"/>
            </w:tcBorders>
            <w:shd w:val="clear" w:color="auto" w:fill="E0E0E0"/>
          </w:tcPr>
          <w:p w14:paraId="5434E684"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2326" w:type="dxa"/>
            <w:tcBorders>
              <w:top w:val="single" w:sz="8" w:space="0" w:color="AEAEAE"/>
              <w:left w:val="nil"/>
              <w:bottom w:val="nil"/>
              <w:right w:val="nil"/>
            </w:tcBorders>
            <w:shd w:val="clear" w:color="auto" w:fill="FFFFFF"/>
          </w:tcPr>
          <w:p w14:paraId="0C7C33FE"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r>
      <w:tr w:rsidR="001318E5" w:rsidRPr="001318E5" w14:paraId="7CC5EAB2" w14:textId="77777777" w:rsidTr="008C35DB">
        <w:trPr>
          <w:cantSplit/>
        </w:trPr>
        <w:tc>
          <w:tcPr>
            <w:tcW w:w="3688" w:type="dxa"/>
            <w:vMerge w:val="restart"/>
            <w:tcBorders>
              <w:top w:val="single" w:sz="8" w:space="0" w:color="AEAEAE"/>
              <w:left w:val="nil"/>
              <w:bottom w:val="nil"/>
              <w:right w:val="nil"/>
            </w:tcBorders>
            <w:shd w:val="clear" w:color="auto" w:fill="E0E0E0"/>
          </w:tcPr>
          <w:p w14:paraId="117B1C24"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Sig. (1-tailed)</w:t>
            </w:r>
          </w:p>
        </w:tc>
        <w:tc>
          <w:tcPr>
            <w:tcW w:w="3347" w:type="dxa"/>
            <w:tcBorders>
              <w:top w:val="single" w:sz="8" w:space="0" w:color="AEAEAE"/>
              <w:left w:val="nil"/>
              <w:bottom w:val="single" w:sz="8" w:space="0" w:color="AEAEAE"/>
              <w:right w:val="nil"/>
            </w:tcBorders>
            <w:shd w:val="clear" w:color="auto" w:fill="E0E0E0"/>
          </w:tcPr>
          <w:p w14:paraId="3AF34DEC"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logCRECEIVE</w:t>
            </w:r>
          </w:p>
        </w:tc>
        <w:tc>
          <w:tcPr>
            <w:tcW w:w="2326" w:type="dxa"/>
            <w:tcBorders>
              <w:top w:val="single" w:sz="8" w:space="0" w:color="AEAEAE"/>
              <w:left w:val="nil"/>
              <w:bottom w:val="single" w:sz="8" w:space="0" w:color="AEAEAE"/>
              <w:right w:val="nil"/>
            </w:tcBorders>
            <w:shd w:val="clear" w:color="auto" w:fill="FFFFFF"/>
          </w:tcPr>
          <w:p w14:paraId="23011D18"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.400</w:t>
            </w:r>
          </w:p>
        </w:tc>
      </w:tr>
      <w:tr w:rsidR="001318E5" w:rsidRPr="001318E5" w14:paraId="6276574F" w14:textId="77777777" w:rsidTr="008C35DB">
        <w:trPr>
          <w:cantSplit/>
        </w:trPr>
        <w:tc>
          <w:tcPr>
            <w:tcW w:w="3688" w:type="dxa"/>
            <w:vMerge/>
            <w:tcBorders>
              <w:top w:val="single" w:sz="8" w:space="0" w:color="AEAEAE"/>
              <w:left w:val="nil"/>
              <w:bottom w:val="nil"/>
              <w:right w:val="nil"/>
            </w:tcBorders>
            <w:shd w:val="clear" w:color="auto" w:fill="E0E0E0"/>
          </w:tcPr>
          <w:p w14:paraId="4FC9ABB8"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14:paraId="06CD91D5"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2326" w:type="dxa"/>
            <w:tcBorders>
              <w:top w:val="single" w:sz="8" w:space="0" w:color="AEAEAE"/>
              <w:left w:val="nil"/>
              <w:bottom w:val="single" w:sz="8" w:space="0" w:color="AEAEAE"/>
              <w:right w:val="nil"/>
            </w:tcBorders>
            <w:shd w:val="clear" w:color="auto" w:fill="FFFFFF"/>
          </w:tcPr>
          <w:p w14:paraId="17603FA5"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.385</w:t>
            </w:r>
          </w:p>
        </w:tc>
      </w:tr>
      <w:tr w:rsidR="001318E5" w:rsidRPr="001318E5" w14:paraId="49F748DF" w14:textId="77777777" w:rsidTr="008C35DB">
        <w:trPr>
          <w:cantSplit/>
        </w:trPr>
        <w:tc>
          <w:tcPr>
            <w:tcW w:w="3688" w:type="dxa"/>
            <w:vMerge/>
            <w:tcBorders>
              <w:top w:val="single" w:sz="8" w:space="0" w:color="AEAEAE"/>
              <w:left w:val="nil"/>
              <w:bottom w:val="nil"/>
              <w:right w:val="nil"/>
            </w:tcBorders>
            <w:shd w:val="clear" w:color="auto" w:fill="E0E0E0"/>
          </w:tcPr>
          <w:p w14:paraId="71005EA4"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14:paraId="363BBDD4"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2326" w:type="dxa"/>
            <w:tcBorders>
              <w:top w:val="single" w:sz="8" w:space="0" w:color="AEAEAE"/>
              <w:left w:val="nil"/>
              <w:bottom w:val="single" w:sz="8" w:space="0" w:color="AEAEAE"/>
              <w:right w:val="nil"/>
            </w:tcBorders>
            <w:shd w:val="clear" w:color="auto" w:fill="FFFFFF"/>
          </w:tcPr>
          <w:p w14:paraId="2CEE386C"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.012</w:t>
            </w:r>
          </w:p>
        </w:tc>
      </w:tr>
      <w:tr w:rsidR="001318E5" w:rsidRPr="001318E5" w14:paraId="22497807" w14:textId="77777777" w:rsidTr="008C35DB">
        <w:trPr>
          <w:cantSplit/>
        </w:trPr>
        <w:tc>
          <w:tcPr>
            <w:tcW w:w="3688" w:type="dxa"/>
            <w:vMerge/>
            <w:tcBorders>
              <w:top w:val="single" w:sz="8" w:space="0" w:color="AEAEAE"/>
              <w:left w:val="nil"/>
              <w:bottom w:val="nil"/>
              <w:right w:val="nil"/>
            </w:tcBorders>
            <w:shd w:val="clear" w:color="auto" w:fill="E0E0E0"/>
          </w:tcPr>
          <w:p w14:paraId="2EB37159"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14:paraId="3510311C"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2326" w:type="dxa"/>
            <w:tcBorders>
              <w:top w:val="single" w:sz="8" w:space="0" w:color="AEAEAE"/>
              <w:left w:val="nil"/>
              <w:bottom w:val="single" w:sz="8" w:space="0" w:color="AEAEAE"/>
              <w:right w:val="nil"/>
            </w:tcBorders>
            <w:shd w:val="clear" w:color="auto" w:fill="FFFFFF"/>
          </w:tcPr>
          <w:p w14:paraId="4938C77A"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.168</w:t>
            </w:r>
          </w:p>
        </w:tc>
      </w:tr>
      <w:tr w:rsidR="001318E5" w:rsidRPr="001318E5" w14:paraId="7BF1A86A" w14:textId="77777777" w:rsidTr="008C35DB">
        <w:trPr>
          <w:cantSplit/>
        </w:trPr>
        <w:tc>
          <w:tcPr>
            <w:tcW w:w="3688" w:type="dxa"/>
            <w:vMerge/>
            <w:tcBorders>
              <w:top w:val="single" w:sz="8" w:space="0" w:color="AEAEAE"/>
              <w:left w:val="nil"/>
              <w:bottom w:val="nil"/>
              <w:right w:val="nil"/>
            </w:tcBorders>
            <w:shd w:val="clear" w:color="auto" w:fill="E0E0E0"/>
          </w:tcPr>
          <w:p w14:paraId="778E5CD0"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14:paraId="2B8B8137"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2326" w:type="dxa"/>
            <w:tcBorders>
              <w:top w:val="single" w:sz="8" w:space="0" w:color="AEAEAE"/>
              <w:left w:val="nil"/>
              <w:bottom w:val="single" w:sz="8" w:space="0" w:color="AEAEAE"/>
              <w:right w:val="nil"/>
            </w:tcBorders>
            <w:shd w:val="clear" w:color="auto" w:fill="FFFFFF"/>
          </w:tcPr>
          <w:p w14:paraId="21E8D2F4"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.312</w:t>
            </w:r>
          </w:p>
        </w:tc>
      </w:tr>
      <w:tr w:rsidR="001318E5" w:rsidRPr="001318E5" w14:paraId="28452710" w14:textId="77777777" w:rsidTr="008C35DB">
        <w:trPr>
          <w:cantSplit/>
        </w:trPr>
        <w:tc>
          <w:tcPr>
            <w:tcW w:w="3688" w:type="dxa"/>
            <w:vMerge/>
            <w:tcBorders>
              <w:top w:val="single" w:sz="8" w:space="0" w:color="AEAEAE"/>
              <w:left w:val="nil"/>
              <w:bottom w:val="nil"/>
              <w:right w:val="nil"/>
            </w:tcBorders>
            <w:shd w:val="clear" w:color="auto" w:fill="E0E0E0"/>
          </w:tcPr>
          <w:p w14:paraId="00D6D92E"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14:paraId="4D567820"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2326" w:type="dxa"/>
            <w:tcBorders>
              <w:top w:val="single" w:sz="8" w:space="0" w:color="AEAEAE"/>
              <w:left w:val="nil"/>
              <w:bottom w:val="single" w:sz="8" w:space="0" w:color="AEAEAE"/>
              <w:right w:val="nil"/>
            </w:tcBorders>
            <w:shd w:val="clear" w:color="auto" w:fill="FFFFFF"/>
          </w:tcPr>
          <w:p w14:paraId="094B493C"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.012</w:t>
            </w:r>
          </w:p>
        </w:tc>
      </w:tr>
      <w:tr w:rsidR="001318E5" w:rsidRPr="001318E5" w14:paraId="13E6BFC2" w14:textId="77777777" w:rsidTr="008C35DB">
        <w:trPr>
          <w:cantSplit/>
        </w:trPr>
        <w:tc>
          <w:tcPr>
            <w:tcW w:w="3688" w:type="dxa"/>
            <w:vMerge/>
            <w:tcBorders>
              <w:top w:val="single" w:sz="8" w:space="0" w:color="AEAEAE"/>
              <w:left w:val="nil"/>
              <w:bottom w:val="nil"/>
              <w:right w:val="nil"/>
            </w:tcBorders>
            <w:shd w:val="clear" w:color="auto" w:fill="E0E0E0"/>
          </w:tcPr>
          <w:p w14:paraId="7FF8675A"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14:paraId="77A1E007"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2326" w:type="dxa"/>
            <w:tcBorders>
              <w:top w:val="single" w:sz="8" w:space="0" w:color="AEAEAE"/>
              <w:left w:val="nil"/>
              <w:bottom w:val="single" w:sz="8" w:space="0" w:color="AEAEAE"/>
              <w:right w:val="nil"/>
            </w:tcBorders>
            <w:shd w:val="clear" w:color="auto" w:fill="FFFFFF"/>
          </w:tcPr>
          <w:p w14:paraId="181C61F5"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.008</w:t>
            </w:r>
          </w:p>
        </w:tc>
      </w:tr>
      <w:tr w:rsidR="001318E5" w:rsidRPr="001318E5" w14:paraId="45761AAC" w14:textId="77777777" w:rsidTr="008C35DB">
        <w:trPr>
          <w:cantSplit/>
        </w:trPr>
        <w:tc>
          <w:tcPr>
            <w:tcW w:w="3688" w:type="dxa"/>
            <w:vMerge/>
            <w:tcBorders>
              <w:top w:val="single" w:sz="8" w:space="0" w:color="AEAEAE"/>
              <w:left w:val="nil"/>
              <w:bottom w:val="nil"/>
              <w:right w:val="nil"/>
            </w:tcBorders>
            <w:shd w:val="clear" w:color="auto" w:fill="E0E0E0"/>
          </w:tcPr>
          <w:p w14:paraId="16574175"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14:paraId="2C76E006"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2326" w:type="dxa"/>
            <w:tcBorders>
              <w:top w:val="single" w:sz="8" w:space="0" w:color="AEAEAE"/>
              <w:left w:val="nil"/>
              <w:bottom w:val="single" w:sz="8" w:space="0" w:color="AEAEAE"/>
              <w:right w:val="nil"/>
            </w:tcBorders>
            <w:shd w:val="clear" w:color="auto" w:fill="FFFFFF"/>
          </w:tcPr>
          <w:p w14:paraId="677D1AB2"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.032</w:t>
            </w:r>
          </w:p>
        </w:tc>
      </w:tr>
      <w:tr w:rsidR="001318E5" w:rsidRPr="001318E5" w14:paraId="03BFB748" w14:textId="77777777" w:rsidTr="008C35DB">
        <w:trPr>
          <w:cantSplit/>
        </w:trPr>
        <w:tc>
          <w:tcPr>
            <w:tcW w:w="3688" w:type="dxa"/>
            <w:vMerge/>
            <w:tcBorders>
              <w:top w:val="single" w:sz="8" w:space="0" w:color="AEAEAE"/>
              <w:left w:val="nil"/>
              <w:bottom w:val="nil"/>
              <w:right w:val="nil"/>
            </w:tcBorders>
            <w:shd w:val="clear" w:color="auto" w:fill="E0E0E0"/>
          </w:tcPr>
          <w:p w14:paraId="5EEA0390"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14:paraId="5297854D"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2326" w:type="dxa"/>
            <w:tcBorders>
              <w:top w:val="single" w:sz="8" w:space="0" w:color="AEAEAE"/>
              <w:left w:val="nil"/>
              <w:bottom w:val="single" w:sz="8" w:space="0" w:color="AEAEAE"/>
              <w:right w:val="nil"/>
            </w:tcBorders>
            <w:shd w:val="clear" w:color="auto" w:fill="FFFFFF"/>
          </w:tcPr>
          <w:p w14:paraId="19E1BA95"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14:paraId="103E1950" w14:textId="77777777" w:rsidTr="008C35DB">
        <w:trPr>
          <w:cantSplit/>
        </w:trPr>
        <w:tc>
          <w:tcPr>
            <w:tcW w:w="3688" w:type="dxa"/>
            <w:vMerge/>
            <w:tcBorders>
              <w:top w:val="single" w:sz="8" w:space="0" w:color="AEAEAE"/>
              <w:left w:val="nil"/>
              <w:bottom w:val="nil"/>
              <w:right w:val="nil"/>
            </w:tcBorders>
            <w:shd w:val="clear" w:color="auto" w:fill="E0E0E0"/>
          </w:tcPr>
          <w:p w14:paraId="6CE6EDC4"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nil"/>
              <w:right w:val="nil"/>
            </w:tcBorders>
            <w:shd w:val="clear" w:color="auto" w:fill="E0E0E0"/>
          </w:tcPr>
          <w:p w14:paraId="723C6346"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2326" w:type="dxa"/>
            <w:tcBorders>
              <w:top w:val="single" w:sz="8" w:space="0" w:color="AEAEAE"/>
              <w:left w:val="nil"/>
              <w:bottom w:val="nil"/>
              <w:right w:val="nil"/>
            </w:tcBorders>
            <w:shd w:val="clear" w:color="auto" w:fill="FFFFFF"/>
          </w:tcPr>
          <w:p w14:paraId="11B96400"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w:t>
            </w:r>
          </w:p>
        </w:tc>
      </w:tr>
      <w:tr w:rsidR="001318E5" w:rsidRPr="001318E5" w14:paraId="1DC2B91F" w14:textId="77777777" w:rsidTr="008C35DB">
        <w:trPr>
          <w:cantSplit/>
        </w:trPr>
        <w:tc>
          <w:tcPr>
            <w:tcW w:w="3688" w:type="dxa"/>
            <w:vMerge w:val="restart"/>
            <w:tcBorders>
              <w:top w:val="single" w:sz="8" w:space="0" w:color="AEAEAE"/>
              <w:left w:val="nil"/>
              <w:bottom w:val="single" w:sz="8" w:space="0" w:color="152935"/>
              <w:right w:val="nil"/>
            </w:tcBorders>
            <w:shd w:val="clear" w:color="auto" w:fill="E0E0E0"/>
          </w:tcPr>
          <w:p w14:paraId="395DC637"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N</w:t>
            </w:r>
          </w:p>
        </w:tc>
        <w:tc>
          <w:tcPr>
            <w:tcW w:w="3347" w:type="dxa"/>
            <w:tcBorders>
              <w:top w:val="single" w:sz="8" w:space="0" w:color="AEAEAE"/>
              <w:left w:val="nil"/>
              <w:bottom w:val="single" w:sz="8" w:space="0" w:color="AEAEAE"/>
              <w:right w:val="nil"/>
            </w:tcBorders>
            <w:shd w:val="clear" w:color="auto" w:fill="E0E0E0"/>
          </w:tcPr>
          <w:p w14:paraId="5D89EFA4"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logCRECEIVE</w:t>
            </w:r>
          </w:p>
        </w:tc>
        <w:tc>
          <w:tcPr>
            <w:tcW w:w="2326" w:type="dxa"/>
            <w:tcBorders>
              <w:top w:val="single" w:sz="8" w:space="0" w:color="AEAEAE"/>
              <w:left w:val="nil"/>
              <w:bottom w:val="single" w:sz="8" w:space="0" w:color="AEAEAE"/>
              <w:right w:val="nil"/>
            </w:tcBorders>
            <w:shd w:val="clear" w:color="auto" w:fill="FFFFFF"/>
          </w:tcPr>
          <w:p w14:paraId="0FBB413F"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14:paraId="01240C0A" w14:textId="77777777" w:rsidTr="008C35DB">
        <w:trPr>
          <w:cantSplit/>
        </w:trPr>
        <w:tc>
          <w:tcPr>
            <w:tcW w:w="3688" w:type="dxa"/>
            <w:vMerge/>
            <w:tcBorders>
              <w:top w:val="single" w:sz="8" w:space="0" w:color="AEAEAE"/>
              <w:left w:val="nil"/>
              <w:bottom w:val="single" w:sz="8" w:space="0" w:color="152935"/>
              <w:right w:val="nil"/>
            </w:tcBorders>
            <w:shd w:val="clear" w:color="auto" w:fill="E0E0E0"/>
          </w:tcPr>
          <w:p w14:paraId="5244ACAF"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14:paraId="2FA187EC"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2326" w:type="dxa"/>
            <w:tcBorders>
              <w:top w:val="single" w:sz="8" w:space="0" w:color="AEAEAE"/>
              <w:left w:val="nil"/>
              <w:bottom w:val="single" w:sz="8" w:space="0" w:color="AEAEAE"/>
              <w:right w:val="nil"/>
            </w:tcBorders>
            <w:shd w:val="clear" w:color="auto" w:fill="FFFFFF"/>
          </w:tcPr>
          <w:p w14:paraId="62E8341C"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14:paraId="7ECEE670" w14:textId="77777777" w:rsidTr="008C35DB">
        <w:trPr>
          <w:cantSplit/>
        </w:trPr>
        <w:tc>
          <w:tcPr>
            <w:tcW w:w="3688" w:type="dxa"/>
            <w:vMerge/>
            <w:tcBorders>
              <w:top w:val="single" w:sz="8" w:space="0" w:color="AEAEAE"/>
              <w:left w:val="nil"/>
              <w:bottom w:val="single" w:sz="8" w:space="0" w:color="152935"/>
              <w:right w:val="nil"/>
            </w:tcBorders>
            <w:shd w:val="clear" w:color="auto" w:fill="E0E0E0"/>
          </w:tcPr>
          <w:p w14:paraId="5EEE8464"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14:paraId="7F59E956"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2326" w:type="dxa"/>
            <w:tcBorders>
              <w:top w:val="single" w:sz="8" w:space="0" w:color="AEAEAE"/>
              <w:left w:val="nil"/>
              <w:bottom w:val="single" w:sz="8" w:space="0" w:color="AEAEAE"/>
              <w:right w:val="nil"/>
            </w:tcBorders>
            <w:shd w:val="clear" w:color="auto" w:fill="FFFFFF"/>
          </w:tcPr>
          <w:p w14:paraId="37597AF5"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14:paraId="06359E8A" w14:textId="77777777" w:rsidTr="008C35DB">
        <w:trPr>
          <w:cantSplit/>
        </w:trPr>
        <w:tc>
          <w:tcPr>
            <w:tcW w:w="3688" w:type="dxa"/>
            <w:vMerge/>
            <w:tcBorders>
              <w:top w:val="single" w:sz="8" w:space="0" w:color="AEAEAE"/>
              <w:left w:val="nil"/>
              <w:bottom w:val="single" w:sz="8" w:space="0" w:color="152935"/>
              <w:right w:val="nil"/>
            </w:tcBorders>
            <w:shd w:val="clear" w:color="auto" w:fill="E0E0E0"/>
          </w:tcPr>
          <w:p w14:paraId="626B43EE"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14:paraId="4819FB5E"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2326" w:type="dxa"/>
            <w:tcBorders>
              <w:top w:val="single" w:sz="8" w:space="0" w:color="AEAEAE"/>
              <w:left w:val="nil"/>
              <w:bottom w:val="single" w:sz="8" w:space="0" w:color="AEAEAE"/>
              <w:right w:val="nil"/>
            </w:tcBorders>
            <w:shd w:val="clear" w:color="auto" w:fill="FFFFFF"/>
          </w:tcPr>
          <w:p w14:paraId="27CD334B"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14:paraId="4A3A44DF" w14:textId="77777777" w:rsidTr="008C35DB">
        <w:trPr>
          <w:cantSplit/>
        </w:trPr>
        <w:tc>
          <w:tcPr>
            <w:tcW w:w="3688" w:type="dxa"/>
            <w:vMerge/>
            <w:tcBorders>
              <w:top w:val="single" w:sz="8" w:space="0" w:color="AEAEAE"/>
              <w:left w:val="nil"/>
              <w:bottom w:val="single" w:sz="8" w:space="0" w:color="152935"/>
              <w:right w:val="nil"/>
            </w:tcBorders>
            <w:shd w:val="clear" w:color="auto" w:fill="E0E0E0"/>
          </w:tcPr>
          <w:p w14:paraId="520FC2E3"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14:paraId="41B4657E"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2326" w:type="dxa"/>
            <w:tcBorders>
              <w:top w:val="single" w:sz="8" w:space="0" w:color="AEAEAE"/>
              <w:left w:val="nil"/>
              <w:bottom w:val="single" w:sz="8" w:space="0" w:color="AEAEAE"/>
              <w:right w:val="nil"/>
            </w:tcBorders>
            <w:shd w:val="clear" w:color="auto" w:fill="FFFFFF"/>
          </w:tcPr>
          <w:p w14:paraId="40A6633F"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14:paraId="44F9230C" w14:textId="77777777" w:rsidTr="008C35DB">
        <w:trPr>
          <w:cantSplit/>
        </w:trPr>
        <w:tc>
          <w:tcPr>
            <w:tcW w:w="3688" w:type="dxa"/>
            <w:vMerge/>
            <w:tcBorders>
              <w:top w:val="single" w:sz="8" w:space="0" w:color="AEAEAE"/>
              <w:left w:val="nil"/>
              <w:bottom w:val="single" w:sz="8" w:space="0" w:color="152935"/>
              <w:right w:val="nil"/>
            </w:tcBorders>
            <w:shd w:val="clear" w:color="auto" w:fill="E0E0E0"/>
          </w:tcPr>
          <w:p w14:paraId="387108D0"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14:paraId="636BD952"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2326" w:type="dxa"/>
            <w:tcBorders>
              <w:top w:val="single" w:sz="8" w:space="0" w:color="AEAEAE"/>
              <w:left w:val="nil"/>
              <w:bottom w:val="single" w:sz="8" w:space="0" w:color="AEAEAE"/>
              <w:right w:val="nil"/>
            </w:tcBorders>
            <w:shd w:val="clear" w:color="auto" w:fill="FFFFFF"/>
          </w:tcPr>
          <w:p w14:paraId="3B7CFCC0"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14:paraId="230ABDE9" w14:textId="77777777" w:rsidTr="008C35DB">
        <w:trPr>
          <w:cantSplit/>
        </w:trPr>
        <w:tc>
          <w:tcPr>
            <w:tcW w:w="3688" w:type="dxa"/>
            <w:vMerge/>
            <w:tcBorders>
              <w:top w:val="single" w:sz="8" w:space="0" w:color="AEAEAE"/>
              <w:left w:val="nil"/>
              <w:bottom w:val="single" w:sz="8" w:space="0" w:color="152935"/>
              <w:right w:val="nil"/>
            </w:tcBorders>
            <w:shd w:val="clear" w:color="auto" w:fill="E0E0E0"/>
          </w:tcPr>
          <w:p w14:paraId="24C26046"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14:paraId="4FF419E5"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2326" w:type="dxa"/>
            <w:tcBorders>
              <w:top w:val="single" w:sz="8" w:space="0" w:color="AEAEAE"/>
              <w:left w:val="nil"/>
              <w:bottom w:val="single" w:sz="8" w:space="0" w:color="AEAEAE"/>
              <w:right w:val="nil"/>
            </w:tcBorders>
            <w:shd w:val="clear" w:color="auto" w:fill="FFFFFF"/>
          </w:tcPr>
          <w:p w14:paraId="6292566F"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14:paraId="22AA214F" w14:textId="77777777" w:rsidTr="008C35DB">
        <w:trPr>
          <w:cantSplit/>
        </w:trPr>
        <w:tc>
          <w:tcPr>
            <w:tcW w:w="3688" w:type="dxa"/>
            <w:vMerge/>
            <w:tcBorders>
              <w:top w:val="single" w:sz="8" w:space="0" w:color="AEAEAE"/>
              <w:left w:val="nil"/>
              <w:bottom w:val="single" w:sz="8" w:space="0" w:color="152935"/>
              <w:right w:val="nil"/>
            </w:tcBorders>
            <w:shd w:val="clear" w:color="auto" w:fill="E0E0E0"/>
          </w:tcPr>
          <w:p w14:paraId="6E246876"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14:paraId="05C86863"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2326" w:type="dxa"/>
            <w:tcBorders>
              <w:top w:val="single" w:sz="8" w:space="0" w:color="AEAEAE"/>
              <w:left w:val="nil"/>
              <w:bottom w:val="single" w:sz="8" w:space="0" w:color="AEAEAE"/>
              <w:right w:val="nil"/>
            </w:tcBorders>
            <w:shd w:val="clear" w:color="auto" w:fill="FFFFFF"/>
          </w:tcPr>
          <w:p w14:paraId="745958A1"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14:paraId="64A0CDC8" w14:textId="77777777" w:rsidTr="008C35DB">
        <w:trPr>
          <w:cantSplit/>
        </w:trPr>
        <w:tc>
          <w:tcPr>
            <w:tcW w:w="3688" w:type="dxa"/>
            <w:vMerge/>
            <w:tcBorders>
              <w:top w:val="single" w:sz="8" w:space="0" w:color="AEAEAE"/>
              <w:left w:val="nil"/>
              <w:bottom w:val="single" w:sz="8" w:space="0" w:color="152935"/>
              <w:right w:val="nil"/>
            </w:tcBorders>
            <w:shd w:val="clear" w:color="auto" w:fill="E0E0E0"/>
          </w:tcPr>
          <w:p w14:paraId="73CCA13F"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14:paraId="0C52EE05"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2326" w:type="dxa"/>
            <w:tcBorders>
              <w:top w:val="single" w:sz="8" w:space="0" w:color="AEAEAE"/>
              <w:left w:val="nil"/>
              <w:bottom w:val="single" w:sz="8" w:space="0" w:color="AEAEAE"/>
              <w:right w:val="nil"/>
            </w:tcBorders>
            <w:shd w:val="clear" w:color="auto" w:fill="FFFFFF"/>
          </w:tcPr>
          <w:p w14:paraId="6481DA4E"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14:paraId="5D09BE26" w14:textId="77777777" w:rsidTr="008C35DB">
        <w:trPr>
          <w:cantSplit/>
        </w:trPr>
        <w:tc>
          <w:tcPr>
            <w:tcW w:w="3688" w:type="dxa"/>
            <w:vMerge/>
            <w:tcBorders>
              <w:top w:val="single" w:sz="8" w:space="0" w:color="AEAEAE"/>
              <w:left w:val="nil"/>
              <w:bottom w:val="single" w:sz="8" w:space="0" w:color="152935"/>
              <w:right w:val="nil"/>
            </w:tcBorders>
            <w:shd w:val="clear" w:color="auto" w:fill="E0E0E0"/>
          </w:tcPr>
          <w:p w14:paraId="08035DA2"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152935"/>
              <w:right w:val="nil"/>
            </w:tcBorders>
            <w:shd w:val="clear" w:color="auto" w:fill="E0E0E0"/>
          </w:tcPr>
          <w:p w14:paraId="042BB984"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2326" w:type="dxa"/>
            <w:tcBorders>
              <w:top w:val="single" w:sz="8" w:space="0" w:color="AEAEAE"/>
              <w:left w:val="nil"/>
              <w:bottom w:val="single" w:sz="8" w:space="0" w:color="152935"/>
              <w:right w:val="nil"/>
            </w:tcBorders>
            <w:shd w:val="clear" w:color="auto" w:fill="FFFFFF"/>
          </w:tcPr>
          <w:p w14:paraId="1C78B022"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bl>
    <w:p w14:paraId="59D0A1AD" w14:textId="77777777"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p w14:paraId="33D75CF0" w14:textId="77777777"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p w14:paraId="68153D06" w14:textId="77777777" w:rsidR="00D73BC2" w:rsidRDefault="00D73BC2">
      <w:r>
        <w:br w:type="page"/>
      </w:r>
    </w:p>
    <w:tbl>
      <w:tblPr>
        <w:tblW w:w="48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0"/>
        <w:gridCol w:w="1497"/>
        <w:gridCol w:w="1497"/>
        <w:gridCol w:w="1045"/>
      </w:tblGrid>
      <w:tr w:rsidR="001318E5" w:rsidRPr="001318E5" w14:paraId="67C8A25E" w14:textId="77777777" w:rsidTr="00D73BC2">
        <w:trPr>
          <w:cantSplit/>
        </w:trPr>
        <w:tc>
          <w:tcPr>
            <w:tcW w:w="4849" w:type="dxa"/>
            <w:gridSpan w:val="4"/>
            <w:tcBorders>
              <w:top w:val="nil"/>
              <w:left w:val="nil"/>
              <w:bottom w:val="nil"/>
              <w:right w:val="nil"/>
            </w:tcBorders>
            <w:shd w:val="clear" w:color="auto" w:fill="FFFFFF"/>
            <w:vAlign w:val="center"/>
          </w:tcPr>
          <w:p w14:paraId="11D30738"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1318E5">
              <w:rPr>
                <w:rFonts w:ascii="Arial" w:eastAsiaTheme="minorEastAsia" w:hAnsi="Arial" w:cs="Arial"/>
                <w:b/>
                <w:bCs/>
                <w:color w:val="010205"/>
              </w:rPr>
              <w:lastRenderedPageBreak/>
              <w:t>Variables Entered/Removed</w:t>
            </w:r>
            <w:r w:rsidRPr="001318E5">
              <w:rPr>
                <w:rFonts w:ascii="Arial" w:eastAsiaTheme="minorEastAsia" w:hAnsi="Arial" w:cs="Arial"/>
                <w:b/>
                <w:bCs/>
                <w:color w:val="010205"/>
                <w:vertAlign w:val="superscript"/>
              </w:rPr>
              <w:t>a</w:t>
            </w:r>
          </w:p>
        </w:tc>
      </w:tr>
      <w:tr w:rsidR="001318E5" w:rsidRPr="001318E5" w14:paraId="140917B9" w14:textId="77777777" w:rsidTr="00D73BC2">
        <w:trPr>
          <w:cantSplit/>
        </w:trPr>
        <w:tc>
          <w:tcPr>
            <w:tcW w:w="810" w:type="dxa"/>
            <w:tcBorders>
              <w:top w:val="nil"/>
              <w:left w:val="nil"/>
              <w:bottom w:val="single" w:sz="8" w:space="0" w:color="152935"/>
              <w:right w:val="nil"/>
            </w:tcBorders>
            <w:shd w:val="clear" w:color="auto" w:fill="FFFFFF"/>
            <w:vAlign w:val="bottom"/>
          </w:tcPr>
          <w:p w14:paraId="1709E4BD"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Model</w:t>
            </w:r>
          </w:p>
        </w:tc>
        <w:tc>
          <w:tcPr>
            <w:tcW w:w="1497" w:type="dxa"/>
            <w:tcBorders>
              <w:top w:val="nil"/>
              <w:left w:val="nil"/>
              <w:bottom w:val="single" w:sz="8" w:space="0" w:color="152935"/>
              <w:right w:val="single" w:sz="8" w:space="0" w:color="E0E0E0"/>
            </w:tcBorders>
            <w:shd w:val="clear" w:color="auto" w:fill="FFFFFF"/>
            <w:vAlign w:val="bottom"/>
          </w:tcPr>
          <w:p w14:paraId="7198F269"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Variables Entered</w:t>
            </w:r>
          </w:p>
        </w:tc>
        <w:tc>
          <w:tcPr>
            <w:tcW w:w="1497" w:type="dxa"/>
            <w:tcBorders>
              <w:top w:val="nil"/>
              <w:left w:val="single" w:sz="8" w:space="0" w:color="E0E0E0"/>
              <w:bottom w:val="single" w:sz="8" w:space="0" w:color="152935"/>
              <w:right w:val="single" w:sz="8" w:space="0" w:color="E0E0E0"/>
            </w:tcBorders>
            <w:shd w:val="clear" w:color="auto" w:fill="FFFFFF"/>
            <w:vAlign w:val="bottom"/>
          </w:tcPr>
          <w:p w14:paraId="1398987D"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Variables Removed</w:t>
            </w:r>
          </w:p>
        </w:tc>
        <w:tc>
          <w:tcPr>
            <w:tcW w:w="1045" w:type="dxa"/>
            <w:tcBorders>
              <w:top w:val="nil"/>
              <w:left w:val="single" w:sz="8" w:space="0" w:color="E0E0E0"/>
              <w:bottom w:val="single" w:sz="8" w:space="0" w:color="152935"/>
              <w:right w:val="nil"/>
            </w:tcBorders>
            <w:shd w:val="clear" w:color="auto" w:fill="FFFFFF"/>
            <w:vAlign w:val="bottom"/>
          </w:tcPr>
          <w:p w14:paraId="601EAE14"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Method</w:t>
            </w:r>
          </w:p>
        </w:tc>
      </w:tr>
      <w:tr w:rsidR="001318E5" w:rsidRPr="001318E5" w14:paraId="3620D33E" w14:textId="77777777" w:rsidTr="00D73BC2">
        <w:trPr>
          <w:cantSplit/>
        </w:trPr>
        <w:tc>
          <w:tcPr>
            <w:tcW w:w="810" w:type="dxa"/>
            <w:tcBorders>
              <w:top w:val="single" w:sz="8" w:space="0" w:color="152935"/>
              <w:left w:val="nil"/>
              <w:bottom w:val="single" w:sz="8" w:space="0" w:color="AEAEAE"/>
              <w:right w:val="nil"/>
            </w:tcBorders>
            <w:shd w:val="clear" w:color="auto" w:fill="E0E0E0"/>
          </w:tcPr>
          <w:p w14:paraId="3BDFE19C"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w:t>
            </w:r>
          </w:p>
        </w:tc>
        <w:tc>
          <w:tcPr>
            <w:tcW w:w="1497" w:type="dxa"/>
            <w:tcBorders>
              <w:top w:val="single" w:sz="8" w:space="0" w:color="152935"/>
              <w:left w:val="nil"/>
              <w:bottom w:val="single" w:sz="8" w:space="0" w:color="AEAEAE"/>
              <w:right w:val="single" w:sz="8" w:space="0" w:color="E0E0E0"/>
            </w:tcBorders>
            <w:shd w:val="clear" w:color="auto" w:fill="FFFFFF"/>
          </w:tcPr>
          <w:p w14:paraId="16DEE981"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RATIOCIT, CLAIMS, GENERAL, CMADE, GYEAR, ORIGINAL</w:t>
            </w:r>
            <w:r w:rsidRPr="001318E5">
              <w:rPr>
                <w:rFonts w:ascii="Arial" w:eastAsiaTheme="minorEastAsia" w:hAnsi="Arial" w:cs="Arial"/>
                <w:color w:val="010205"/>
                <w:sz w:val="18"/>
                <w:szCs w:val="18"/>
                <w:vertAlign w:val="superscript"/>
              </w:rPr>
              <w:t>b</w:t>
            </w:r>
          </w:p>
        </w:tc>
        <w:tc>
          <w:tcPr>
            <w:tcW w:w="1497" w:type="dxa"/>
            <w:tcBorders>
              <w:top w:val="single" w:sz="8" w:space="0" w:color="152935"/>
              <w:left w:val="single" w:sz="8" w:space="0" w:color="E0E0E0"/>
              <w:bottom w:val="single" w:sz="8" w:space="0" w:color="AEAEAE"/>
              <w:right w:val="single" w:sz="8" w:space="0" w:color="E0E0E0"/>
            </w:tcBorders>
            <w:shd w:val="clear" w:color="auto" w:fill="FFFFFF"/>
          </w:tcPr>
          <w:p w14:paraId="00B0A673"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w:t>
            </w:r>
          </w:p>
        </w:tc>
        <w:tc>
          <w:tcPr>
            <w:tcW w:w="1045" w:type="dxa"/>
            <w:tcBorders>
              <w:top w:val="single" w:sz="8" w:space="0" w:color="152935"/>
              <w:left w:val="single" w:sz="8" w:space="0" w:color="E0E0E0"/>
              <w:bottom w:val="single" w:sz="8" w:space="0" w:color="AEAEAE"/>
              <w:right w:val="nil"/>
            </w:tcBorders>
            <w:shd w:val="clear" w:color="auto" w:fill="FFFFFF"/>
          </w:tcPr>
          <w:p w14:paraId="13EE402E"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Enter</w:t>
            </w:r>
          </w:p>
        </w:tc>
      </w:tr>
      <w:tr w:rsidR="001318E5" w:rsidRPr="001318E5" w14:paraId="469514A8" w14:textId="77777777" w:rsidTr="00D73BC2">
        <w:trPr>
          <w:cantSplit/>
        </w:trPr>
        <w:tc>
          <w:tcPr>
            <w:tcW w:w="810" w:type="dxa"/>
            <w:tcBorders>
              <w:top w:val="single" w:sz="8" w:space="0" w:color="AEAEAE"/>
              <w:left w:val="nil"/>
              <w:bottom w:val="single" w:sz="8" w:space="0" w:color="152935"/>
              <w:right w:val="nil"/>
            </w:tcBorders>
            <w:shd w:val="clear" w:color="auto" w:fill="E0E0E0"/>
          </w:tcPr>
          <w:p w14:paraId="2454CF26"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2</w:t>
            </w:r>
          </w:p>
        </w:tc>
        <w:tc>
          <w:tcPr>
            <w:tcW w:w="1497" w:type="dxa"/>
            <w:tcBorders>
              <w:top w:val="single" w:sz="8" w:space="0" w:color="AEAEAE"/>
              <w:left w:val="nil"/>
              <w:bottom w:val="single" w:sz="8" w:space="0" w:color="152935"/>
              <w:right w:val="single" w:sz="8" w:space="0" w:color="E0E0E0"/>
            </w:tcBorders>
            <w:shd w:val="clear" w:color="auto" w:fill="FFFFFF"/>
          </w:tcPr>
          <w:p w14:paraId="649BA9E3"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SECDUPBD, SELFCTUB, CLAIMSORIGINAL</w:t>
            </w:r>
            <w:r w:rsidRPr="001318E5">
              <w:rPr>
                <w:rFonts w:ascii="Arial" w:eastAsiaTheme="minorEastAsia" w:hAnsi="Arial" w:cs="Arial"/>
                <w:color w:val="010205"/>
                <w:sz w:val="18"/>
                <w:szCs w:val="18"/>
                <w:vertAlign w:val="superscript"/>
              </w:rPr>
              <w:t>b</w:t>
            </w:r>
          </w:p>
        </w:tc>
        <w:tc>
          <w:tcPr>
            <w:tcW w:w="1497" w:type="dxa"/>
            <w:tcBorders>
              <w:top w:val="single" w:sz="8" w:space="0" w:color="AEAEAE"/>
              <w:left w:val="single" w:sz="8" w:space="0" w:color="E0E0E0"/>
              <w:bottom w:val="single" w:sz="8" w:space="0" w:color="152935"/>
              <w:right w:val="single" w:sz="8" w:space="0" w:color="E0E0E0"/>
            </w:tcBorders>
            <w:shd w:val="clear" w:color="auto" w:fill="FFFFFF"/>
          </w:tcPr>
          <w:p w14:paraId="42D15570"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w:t>
            </w:r>
          </w:p>
        </w:tc>
        <w:tc>
          <w:tcPr>
            <w:tcW w:w="1045" w:type="dxa"/>
            <w:tcBorders>
              <w:top w:val="single" w:sz="8" w:space="0" w:color="AEAEAE"/>
              <w:left w:val="single" w:sz="8" w:space="0" w:color="E0E0E0"/>
              <w:bottom w:val="single" w:sz="8" w:space="0" w:color="152935"/>
              <w:right w:val="nil"/>
            </w:tcBorders>
            <w:shd w:val="clear" w:color="auto" w:fill="FFFFFF"/>
          </w:tcPr>
          <w:p w14:paraId="73C779B5"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Enter</w:t>
            </w:r>
          </w:p>
        </w:tc>
      </w:tr>
    </w:tbl>
    <w:p w14:paraId="60464D44"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bl>
      <w:tblPr>
        <w:tblW w:w="48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849"/>
      </w:tblGrid>
      <w:tr w:rsidR="001318E5" w:rsidRPr="001318E5" w14:paraId="527A3577" w14:textId="77777777" w:rsidTr="008C35DB">
        <w:trPr>
          <w:cantSplit/>
        </w:trPr>
        <w:tc>
          <w:tcPr>
            <w:tcW w:w="4846" w:type="dxa"/>
            <w:tcBorders>
              <w:top w:val="nil"/>
              <w:left w:val="nil"/>
              <w:bottom w:val="nil"/>
              <w:right w:val="nil"/>
            </w:tcBorders>
            <w:shd w:val="clear" w:color="auto" w:fill="FFFFFF"/>
          </w:tcPr>
          <w:p w14:paraId="040F1A8D"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a. Dependent Variable: logCRECEIVE</w:t>
            </w:r>
          </w:p>
        </w:tc>
      </w:tr>
      <w:tr w:rsidR="001318E5" w:rsidRPr="001318E5" w14:paraId="09521391" w14:textId="77777777" w:rsidTr="008C35DB">
        <w:trPr>
          <w:cantSplit/>
        </w:trPr>
        <w:tc>
          <w:tcPr>
            <w:tcW w:w="4846" w:type="dxa"/>
            <w:tcBorders>
              <w:top w:val="nil"/>
              <w:left w:val="nil"/>
              <w:bottom w:val="nil"/>
              <w:right w:val="nil"/>
            </w:tcBorders>
            <w:shd w:val="clear" w:color="auto" w:fill="FFFFFF"/>
          </w:tcPr>
          <w:p w14:paraId="3561F072"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b. All requested variables entered.</w:t>
            </w:r>
          </w:p>
        </w:tc>
      </w:tr>
    </w:tbl>
    <w:p w14:paraId="2CC56676" w14:textId="77777777"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p w14:paraId="2BF88CF8" w14:textId="77777777"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6"/>
        <w:gridCol w:w="1014"/>
        <w:gridCol w:w="1076"/>
        <w:gridCol w:w="1455"/>
        <w:gridCol w:w="1455"/>
        <w:gridCol w:w="1455"/>
        <w:gridCol w:w="1106"/>
        <w:gridCol w:w="1015"/>
      </w:tblGrid>
      <w:tr w:rsidR="001318E5" w:rsidRPr="001318E5" w14:paraId="5D8FBC33" w14:textId="77777777" w:rsidTr="008C35DB">
        <w:trPr>
          <w:cantSplit/>
        </w:trPr>
        <w:tc>
          <w:tcPr>
            <w:tcW w:w="9357" w:type="dxa"/>
            <w:gridSpan w:val="8"/>
            <w:tcBorders>
              <w:top w:val="nil"/>
              <w:left w:val="nil"/>
              <w:bottom w:val="nil"/>
              <w:right w:val="nil"/>
            </w:tcBorders>
            <w:shd w:val="clear" w:color="auto" w:fill="FFFFFF"/>
            <w:vAlign w:val="center"/>
          </w:tcPr>
          <w:p w14:paraId="7944C03C"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1318E5">
              <w:rPr>
                <w:rFonts w:ascii="Arial" w:eastAsiaTheme="minorEastAsia" w:hAnsi="Arial" w:cs="Arial"/>
                <w:b/>
                <w:bCs/>
                <w:color w:val="010205"/>
              </w:rPr>
              <w:t>Model Summary</w:t>
            </w:r>
            <w:r w:rsidRPr="001318E5">
              <w:rPr>
                <w:rFonts w:ascii="Arial" w:eastAsiaTheme="minorEastAsia" w:hAnsi="Arial" w:cs="Arial"/>
                <w:b/>
                <w:bCs/>
                <w:color w:val="010205"/>
                <w:vertAlign w:val="superscript"/>
              </w:rPr>
              <w:t>c</w:t>
            </w:r>
          </w:p>
        </w:tc>
      </w:tr>
      <w:tr w:rsidR="001318E5" w:rsidRPr="001318E5" w14:paraId="613DDC03" w14:textId="77777777" w:rsidTr="008C35DB">
        <w:trPr>
          <w:cantSplit/>
        </w:trPr>
        <w:tc>
          <w:tcPr>
            <w:tcW w:w="787" w:type="dxa"/>
            <w:vMerge w:val="restart"/>
            <w:tcBorders>
              <w:top w:val="nil"/>
              <w:left w:val="nil"/>
              <w:bottom w:val="nil"/>
              <w:right w:val="nil"/>
            </w:tcBorders>
            <w:shd w:val="clear" w:color="auto" w:fill="FFFFFF"/>
            <w:vAlign w:val="bottom"/>
          </w:tcPr>
          <w:p w14:paraId="6E33DAD9"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Model</w:t>
            </w:r>
          </w:p>
        </w:tc>
        <w:tc>
          <w:tcPr>
            <w:tcW w:w="1014" w:type="dxa"/>
            <w:vMerge w:val="restart"/>
            <w:tcBorders>
              <w:top w:val="nil"/>
              <w:left w:val="nil"/>
              <w:bottom w:val="nil"/>
              <w:right w:val="single" w:sz="8" w:space="0" w:color="E0E0E0"/>
            </w:tcBorders>
            <w:shd w:val="clear" w:color="auto" w:fill="FFFFFF"/>
            <w:vAlign w:val="bottom"/>
          </w:tcPr>
          <w:p w14:paraId="565FAD5E"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R</w:t>
            </w:r>
          </w:p>
        </w:tc>
        <w:tc>
          <w:tcPr>
            <w:tcW w:w="1075" w:type="dxa"/>
            <w:vMerge w:val="restart"/>
            <w:tcBorders>
              <w:top w:val="nil"/>
              <w:left w:val="single" w:sz="8" w:space="0" w:color="E0E0E0"/>
              <w:bottom w:val="nil"/>
              <w:right w:val="single" w:sz="8" w:space="0" w:color="E0E0E0"/>
            </w:tcBorders>
            <w:shd w:val="clear" w:color="auto" w:fill="FFFFFF"/>
            <w:vAlign w:val="bottom"/>
          </w:tcPr>
          <w:p w14:paraId="2F8AD6C7"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R Square</w:t>
            </w:r>
          </w:p>
        </w:tc>
        <w:tc>
          <w:tcPr>
            <w:tcW w:w="1454" w:type="dxa"/>
            <w:vMerge w:val="restart"/>
            <w:tcBorders>
              <w:top w:val="nil"/>
              <w:left w:val="single" w:sz="8" w:space="0" w:color="E0E0E0"/>
              <w:bottom w:val="nil"/>
              <w:right w:val="single" w:sz="8" w:space="0" w:color="E0E0E0"/>
            </w:tcBorders>
            <w:shd w:val="clear" w:color="auto" w:fill="FFFFFF"/>
            <w:vAlign w:val="bottom"/>
          </w:tcPr>
          <w:p w14:paraId="7C5E4BC8"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Adjusted R Square</w:t>
            </w:r>
          </w:p>
        </w:tc>
        <w:tc>
          <w:tcPr>
            <w:tcW w:w="1454" w:type="dxa"/>
            <w:vMerge w:val="restart"/>
            <w:tcBorders>
              <w:top w:val="nil"/>
              <w:left w:val="single" w:sz="8" w:space="0" w:color="E0E0E0"/>
              <w:bottom w:val="nil"/>
              <w:right w:val="single" w:sz="8" w:space="0" w:color="E0E0E0"/>
            </w:tcBorders>
            <w:shd w:val="clear" w:color="auto" w:fill="FFFFFF"/>
            <w:vAlign w:val="bottom"/>
          </w:tcPr>
          <w:p w14:paraId="488E4066"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Std. Error of the Estimate</w:t>
            </w:r>
          </w:p>
        </w:tc>
        <w:tc>
          <w:tcPr>
            <w:tcW w:w="3573" w:type="dxa"/>
            <w:gridSpan w:val="3"/>
            <w:tcBorders>
              <w:top w:val="nil"/>
              <w:left w:val="single" w:sz="8" w:space="0" w:color="E0E0E0"/>
              <w:bottom w:val="nil"/>
              <w:right w:val="nil"/>
            </w:tcBorders>
            <w:shd w:val="clear" w:color="auto" w:fill="FFFFFF"/>
            <w:vAlign w:val="bottom"/>
          </w:tcPr>
          <w:p w14:paraId="144975EE"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Change Statistics</w:t>
            </w:r>
          </w:p>
        </w:tc>
      </w:tr>
      <w:tr w:rsidR="001318E5" w:rsidRPr="001318E5" w14:paraId="27868953" w14:textId="77777777" w:rsidTr="008C35DB">
        <w:trPr>
          <w:cantSplit/>
        </w:trPr>
        <w:tc>
          <w:tcPr>
            <w:tcW w:w="787" w:type="dxa"/>
            <w:vMerge/>
            <w:tcBorders>
              <w:top w:val="nil"/>
              <w:left w:val="nil"/>
              <w:bottom w:val="nil"/>
              <w:right w:val="nil"/>
            </w:tcBorders>
            <w:shd w:val="clear" w:color="auto" w:fill="FFFFFF"/>
            <w:vAlign w:val="bottom"/>
          </w:tcPr>
          <w:p w14:paraId="1D2E53E8"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014" w:type="dxa"/>
            <w:vMerge/>
            <w:tcBorders>
              <w:top w:val="nil"/>
              <w:left w:val="nil"/>
              <w:bottom w:val="nil"/>
              <w:right w:val="single" w:sz="8" w:space="0" w:color="E0E0E0"/>
            </w:tcBorders>
            <w:shd w:val="clear" w:color="auto" w:fill="FFFFFF"/>
            <w:vAlign w:val="bottom"/>
          </w:tcPr>
          <w:p w14:paraId="1555A594"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075" w:type="dxa"/>
            <w:vMerge/>
            <w:tcBorders>
              <w:top w:val="nil"/>
              <w:left w:val="single" w:sz="8" w:space="0" w:color="E0E0E0"/>
              <w:bottom w:val="nil"/>
              <w:right w:val="single" w:sz="8" w:space="0" w:color="E0E0E0"/>
            </w:tcBorders>
            <w:shd w:val="clear" w:color="auto" w:fill="FFFFFF"/>
            <w:vAlign w:val="bottom"/>
          </w:tcPr>
          <w:p w14:paraId="11BDDE62"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454" w:type="dxa"/>
            <w:vMerge/>
            <w:tcBorders>
              <w:top w:val="nil"/>
              <w:left w:val="single" w:sz="8" w:space="0" w:color="E0E0E0"/>
              <w:bottom w:val="nil"/>
              <w:right w:val="single" w:sz="8" w:space="0" w:color="E0E0E0"/>
            </w:tcBorders>
            <w:shd w:val="clear" w:color="auto" w:fill="FFFFFF"/>
            <w:vAlign w:val="bottom"/>
          </w:tcPr>
          <w:p w14:paraId="3C09113F"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454" w:type="dxa"/>
            <w:vMerge/>
            <w:tcBorders>
              <w:top w:val="nil"/>
              <w:left w:val="single" w:sz="8" w:space="0" w:color="E0E0E0"/>
              <w:bottom w:val="nil"/>
              <w:right w:val="single" w:sz="8" w:space="0" w:color="E0E0E0"/>
            </w:tcBorders>
            <w:shd w:val="clear" w:color="auto" w:fill="FFFFFF"/>
            <w:vAlign w:val="bottom"/>
          </w:tcPr>
          <w:p w14:paraId="42E767D7"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454" w:type="dxa"/>
            <w:tcBorders>
              <w:top w:val="nil"/>
              <w:left w:val="single" w:sz="8" w:space="0" w:color="E0E0E0"/>
              <w:bottom w:val="single" w:sz="8" w:space="0" w:color="152935"/>
              <w:right w:val="single" w:sz="8" w:space="0" w:color="E0E0E0"/>
            </w:tcBorders>
            <w:shd w:val="clear" w:color="auto" w:fill="FFFFFF"/>
            <w:vAlign w:val="bottom"/>
          </w:tcPr>
          <w:p w14:paraId="428787A9"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R Square Change</w:t>
            </w:r>
          </w:p>
        </w:tc>
        <w:tc>
          <w:tcPr>
            <w:tcW w:w="1105" w:type="dxa"/>
            <w:tcBorders>
              <w:top w:val="nil"/>
              <w:left w:val="single" w:sz="8" w:space="0" w:color="E0E0E0"/>
              <w:bottom w:val="single" w:sz="8" w:space="0" w:color="152935"/>
              <w:right w:val="single" w:sz="8" w:space="0" w:color="E0E0E0"/>
            </w:tcBorders>
            <w:shd w:val="clear" w:color="auto" w:fill="FFFFFF"/>
            <w:vAlign w:val="bottom"/>
          </w:tcPr>
          <w:p w14:paraId="646C2F17"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F Change</w:t>
            </w:r>
          </w:p>
        </w:tc>
        <w:tc>
          <w:tcPr>
            <w:tcW w:w="1014" w:type="dxa"/>
            <w:tcBorders>
              <w:top w:val="nil"/>
              <w:left w:val="single" w:sz="8" w:space="0" w:color="E0E0E0"/>
              <w:bottom w:val="single" w:sz="8" w:space="0" w:color="152935"/>
              <w:right w:val="nil"/>
            </w:tcBorders>
            <w:shd w:val="clear" w:color="auto" w:fill="FFFFFF"/>
            <w:vAlign w:val="bottom"/>
          </w:tcPr>
          <w:p w14:paraId="25577740"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df1</w:t>
            </w:r>
          </w:p>
        </w:tc>
      </w:tr>
      <w:tr w:rsidR="001318E5" w:rsidRPr="001318E5" w14:paraId="02FD2779" w14:textId="77777777" w:rsidTr="008C35DB">
        <w:trPr>
          <w:cantSplit/>
        </w:trPr>
        <w:tc>
          <w:tcPr>
            <w:tcW w:w="787" w:type="dxa"/>
            <w:tcBorders>
              <w:top w:val="single" w:sz="8" w:space="0" w:color="152935"/>
              <w:left w:val="nil"/>
              <w:bottom w:val="single" w:sz="8" w:space="0" w:color="AEAEAE"/>
              <w:right w:val="nil"/>
            </w:tcBorders>
            <w:shd w:val="clear" w:color="auto" w:fill="E0E0E0"/>
          </w:tcPr>
          <w:p w14:paraId="6F4EFC08"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w:t>
            </w:r>
          </w:p>
        </w:tc>
        <w:tc>
          <w:tcPr>
            <w:tcW w:w="1014" w:type="dxa"/>
            <w:tcBorders>
              <w:top w:val="single" w:sz="8" w:space="0" w:color="152935"/>
              <w:left w:val="nil"/>
              <w:bottom w:val="single" w:sz="8" w:space="0" w:color="AEAEAE"/>
              <w:right w:val="single" w:sz="8" w:space="0" w:color="E0E0E0"/>
            </w:tcBorders>
            <w:shd w:val="clear" w:color="auto" w:fill="FFFFFF"/>
          </w:tcPr>
          <w:p w14:paraId="4427B8AA"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.662</w:t>
            </w:r>
            <w:r w:rsidRPr="001318E5">
              <w:rPr>
                <w:rFonts w:ascii="Arial" w:eastAsiaTheme="minorEastAsia" w:hAnsi="Arial" w:cs="Arial"/>
                <w:color w:val="010205"/>
                <w:sz w:val="18"/>
                <w:szCs w:val="18"/>
                <w:vertAlign w:val="superscript"/>
              </w:rPr>
              <w:t>a</w:t>
            </w:r>
          </w:p>
        </w:tc>
        <w:tc>
          <w:tcPr>
            <w:tcW w:w="1075" w:type="dxa"/>
            <w:tcBorders>
              <w:top w:val="single" w:sz="8" w:space="0" w:color="152935"/>
              <w:left w:val="single" w:sz="8" w:space="0" w:color="E0E0E0"/>
              <w:bottom w:val="single" w:sz="8" w:space="0" w:color="AEAEAE"/>
              <w:right w:val="single" w:sz="8" w:space="0" w:color="E0E0E0"/>
            </w:tcBorders>
            <w:shd w:val="clear" w:color="auto" w:fill="FFFFFF"/>
          </w:tcPr>
          <w:p w14:paraId="42E4320A"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.438</w:t>
            </w:r>
          </w:p>
        </w:tc>
        <w:tc>
          <w:tcPr>
            <w:tcW w:w="1454" w:type="dxa"/>
            <w:tcBorders>
              <w:top w:val="single" w:sz="8" w:space="0" w:color="152935"/>
              <w:left w:val="single" w:sz="8" w:space="0" w:color="E0E0E0"/>
              <w:bottom w:val="single" w:sz="8" w:space="0" w:color="AEAEAE"/>
              <w:right w:val="single" w:sz="8" w:space="0" w:color="E0E0E0"/>
            </w:tcBorders>
            <w:shd w:val="clear" w:color="auto" w:fill="FFFFFF"/>
          </w:tcPr>
          <w:p w14:paraId="47609322"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.436</w:t>
            </w:r>
          </w:p>
        </w:tc>
        <w:tc>
          <w:tcPr>
            <w:tcW w:w="1454" w:type="dxa"/>
            <w:tcBorders>
              <w:top w:val="single" w:sz="8" w:space="0" w:color="152935"/>
              <w:left w:val="single" w:sz="8" w:space="0" w:color="E0E0E0"/>
              <w:bottom w:val="single" w:sz="8" w:space="0" w:color="AEAEAE"/>
              <w:right w:val="single" w:sz="8" w:space="0" w:color="E0E0E0"/>
            </w:tcBorders>
            <w:shd w:val="clear" w:color="auto" w:fill="FFFFFF"/>
          </w:tcPr>
          <w:p w14:paraId="5EF94F99"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.603832813033063</w:t>
            </w:r>
          </w:p>
        </w:tc>
        <w:tc>
          <w:tcPr>
            <w:tcW w:w="1454" w:type="dxa"/>
            <w:tcBorders>
              <w:top w:val="single" w:sz="8" w:space="0" w:color="152935"/>
              <w:left w:val="single" w:sz="8" w:space="0" w:color="E0E0E0"/>
              <w:bottom w:val="single" w:sz="8" w:space="0" w:color="AEAEAE"/>
              <w:right w:val="single" w:sz="8" w:space="0" w:color="E0E0E0"/>
            </w:tcBorders>
            <w:shd w:val="clear" w:color="auto" w:fill="FFFFFF"/>
          </w:tcPr>
          <w:p w14:paraId="1D6F8F07"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.438</w:t>
            </w:r>
          </w:p>
        </w:tc>
        <w:tc>
          <w:tcPr>
            <w:tcW w:w="1105" w:type="dxa"/>
            <w:tcBorders>
              <w:top w:val="single" w:sz="8" w:space="0" w:color="152935"/>
              <w:left w:val="single" w:sz="8" w:space="0" w:color="E0E0E0"/>
              <w:bottom w:val="single" w:sz="8" w:space="0" w:color="AEAEAE"/>
              <w:right w:val="single" w:sz="8" w:space="0" w:color="E0E0E0"/>
            </w:tcBorders>
            <w:shd w:val="clear" w:color="auto" w:fill="FFFFFF"/>
          </w:tcPr>
          <w:p w14:paraId="5BCECF57"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215.741</w:t>
            </w:r>
          </w:p>
        </w:tc>
        <w:tc>
          <w:tcPr>
            <w:tcW w:w="1014" w:type="dxa"/>
            <w:tcBorders>
              <w:top w:val="single" w:sz="8" w:space="0" w:color="152935"/>
              <w:left w:val="single" w:sz="8" w:space="0" w:color="E0E0E0"/>
              <w:bottom w:val="single" w:sz="8" w:space="0" w:color="AEAEAE"/>
              <w:right w:val="nil"/>
            </w:tcBorders>
            <w:shd w:val="clear" w:color="auto" w:fill="FFFFFF"/>
          </w:tcPr>
          <w:p w14:paraId="27F5279B"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w:t>
            </w:r>
          </w:p>
        </w:tc>
      </w:tr>
      <w:tr w:rsidR="001318E5" w:rsidRPr="001318E5" w14:paraId="5994B271" w14:textId="77777777" w:rsidTr="008C35DB">
        <w:trPr>
          <w:cantSplit/>
        </w:trPr>
        <w:tc>
          <w:tcPr>
            <w:tcW w:w="787" w:type="dxa"/>
            <w:tcBorders>
              <w:top w:val="single" w:sz="8" w:space="0" w:color="AEAEAE"/>
              <w:left w:val="nil"/>
              <w:bottom w:val="single" w:sz="8" w:space="0" w:color="152935"/>
              <w:right w:val="nil"/>
            </w:tcBorders>
            <w:shd w:val="clear" w:color="auto" w:fill="E0E0E0"/>
          </w:tcPr>
          <w:p w14:paraId="44E00F58"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2</w:t>
            </w:r>
          </w:p>
        </w:tc>
        <w:tc>
          <w:tcPr>
            <w:tcW w:w="1014" w:type="dxa"/>
            <w:tcBorders>
              <w:top w:val="single" w:sz="8" w:space="0" w:color="AEAEAE"/>
              <w:left w:val="nil"/>
              <w:bottom w:val="single" w:sz="8" w:space="0" w:color="152935"/>
              <w:right w:val="single" w:sz="8" w:space="0" w:color="E0E0E0"/>
            </w:tcBorders>
            <w:shd w:val="clear" w:color="auto" w:fill="FFFFFF"/>
          </w:tcPr>
          <w:p w14:paraId="62B97A43"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.663</w:t>
            </w:r>
            <w:r w:rsidRPr="001318E5">
              <w:rPr>
                <w:rFonts w:ascii="Arial" w:eastAsiaTheme="minorEastAsia" w:hAnsi="Arial" w:cs="Arial"/>
                <w:color w:val="010205"/>
                <w:sz w:val="18"/>
                <w:szCs w:val="18"/>
                <w:vertAlign w:val="superscript"/>
              </w:rPr>
              <w:t>b</w:t>
            </w:r>
          </w:p>
        </w:tc>
        <w:tc>
          <w:tcPr>
            <w:tcW w:w="1075" w:type="dxa"/>
            <w:tcBorders>
              <w:top w:val="single" w:sz="8" w:space="0" w:color="AEAEAE"/>
              <w:left w:val="single" w:sz="8" w:space="0" w:color="E0E0E0"/>
              <w:bottom w:val="single" w:sz="8" w:space="0" w:color="152935"/>
              <w:right w:val="single" w:sz="8" w:space="0" w:color="E0E0E0"/>
            </w:tcBorders>
            <w:shd w:val="clear" w:color="auto" w:fill="FFFFFF"/>
          </w:tcPr>
          <w:p w14:paraId="00943E46"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.440</w:t>
            </w:r>
          </w:p>
        </w:tc>
        <w:tc>
          <w:tcPr>
            <w:tcW w:w="1454" w:type="dxa"/>
            <w:tcBorders>
              <w:top w:val="single" w:sz="8" w:space="0" w:color="AEAEAE"/>
              <w:left w:val="single" w:sz="8" w:space="0" w:color="E0E0E0"/>
              <w:bottom w:val="single" w:sz="8" w:space="0" w:color="152935"/>
              <w:right w:val="single" w:sz="8" w:space="0" w:color="E0E0E0"/>
            </w:tcBorders>
            <w:shd w:val="clear" w:color="auto" w:fill="FFFFFF"/>
          </w:tcPr>
          <w:p w14:paraId="5225C66A"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.437</w:t>
            </w:r>
          </w:p>
        </w:tc>
        <w:tc>
          <w:tcPr>
            <w:tcW w:w="1454" w:type="dxa"/>
            <w:tcBorders>
              <w:top w:val="single" w:sz="8" w:space="0" w:color="AEAEAE"/>
              <w:left w:val="single" w:sz="8" w:space="0" w:color="E0E0E0"/>
              <w:bottom w:val="single" w:sz="8" w:space="0" w:color="152935"/>
              <w:right w:val="single" w:sz="8" w:space="0" w:color="E0E0E0"/>
            </w:tcBorders>
            <w:shd w:val="clear" w:color="auto" w:fill="FFFFFF"/>
          </w:tcPr>
          <w:p w14:paraId="0E39B930"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.603574533062267</w:t>
            </w:r>
          </w:p>
        </w:tc>
        <w:tc>
          <w:tcPr>
            <w:tcW w:w="1454" w:type="dxa"/>
            <w:tcBorders>
              <w:top w:val="single" w:sz="8" w:space="0" w:color="AEAEAE"/>
              <w:left w:val="single" w:sz="8" w:space="0" w:color="E0E0E0"/>
              <w:bottom w:val="single" w:sz="8" w:space="0" w:color="152935"/>
              <w:right w:val="single" w:sz="8" w:space="0" w:color="E0E0E0"/>
            </w:tcBorders>
            <w:shd w:val="clear" w:color="auto" w:fill="FFFFFF"/>
          </w:tcPr>
          <w:p w14:paraId="57821BDC"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c>
          <w:tcPr>
            <w:tcW w:w="1105" w:type="dxa"/>
            <w:tcBorders>
              <w:top w:val="single" w:sz="8" w:space="0" w:color="AEAEAE"/>
              <w:left w:val="single" w:sz="8" w:space="0" w:color="E0E0E0"/>
              <w:bottom w:val="single" w:sz="8" w:space="0" w:color="152935"/>
              <w:right w:val="single" w:sz="8" w:space="0" w:color="E0E0E0"/>
            </w:tcBorders>
            <w:shd w:val="clear" w:color="auto" w:fill="FFFFFF"/>
          </w:tcPr>
          <w:p w14:paraId="3573B451"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1.474</w:t>
            </w:r>
          </w:p>
        </w:tc>
        <w:tc>
          <w:tcPr>
            <w:tcW w:w="1014" w:type="dxa"/>
            <w:tcBorders>
              <w:top w:val="single" w:sz="8" w:space="0" w:color="AEAEAE"/>
              <w:left w:val="single" w:sz="8" w:space="0" w:color="E0E0E0"/>
              <w:bottom w:val="single" w:sz="8" w:space="0" w:color="152935"/>
              <w:right w:val="nil"/>
            </w:tcBorders>
            <w:shd w:val="clear" w:color="auto" w:fill="FFFFFF"/>
          </w:tcPr>
          <w:p w14:paraId="32D968C2"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w:t>
            </w:r>
          </w:p>
        </w:tc>
      </w:tr>
    </w:tbl>
    <w:p w14:paraId="388E7C55"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65"/>
        <w:gridCol w:w="2017"/>
        <w:gridCol w:w="2890"/>
        <w:gridCol w:w="2890"/>
      </w:tblGrid>
      <w:tr w:rsidR="001318E5" w:rsidRPr="001318E5" w14:paraId="5B43341D" w14:textId="77777777" w:rsidTr="008C35DB">
        <w:trPr>
          <w:cantSplit/>
        </w:trPr>
        <w:tc>
          <w:tcPr>
            <w:tcW w:w="9359" w:type="dxa"/>
            <w:gridSpan w:val="4"/>
            <w:tcBorders>
              <w:top w:val="nil"/>
              <w:left w:val="nil"/>
              <w:bottom w:val="nil"/>
              <w:right w:val="nil"/>
            </w:tcBorders>
            <w:shd w:val="clear" w:color="auto" w:fill="FFFFFF"/>
            <w:vAlign w:val="center"/>
          </w:tcPr>
          <w:p w14:paraId="4D449634"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1318E5">
              <w:rPr>
                <w:rFonts w:ascii="Arial" w:eastAsiaTheme="minorEastAsia" w:hAnsi="Arial" w:cs="Arial"/>
                <w:b/>
                <w:bCs/>
                <w:color w:val="010205"/>
              </w:rPr>
              <w:t>Model Summary</w:t>
            </w:r>
            <w:r w:rsidRPr="001318E5">
              <w:rPr>
                <w:rFonts w:ascii="Arial" w:eastAsiaTheme="minorEastAsia" w:hAnsi="Arial" w:cs="Arial"/>
                <w:b/>
                <w:bCs/>
                <w:color w:val="010205"/>
                <w:vertAlign w:val="superscript"/>
              </w:rPr>
              <w:t>c</w:t>
            </w:r>
          </w:p>
        </w:tc>
      </w:tr>
      <w:tr w:rsidR="001318E5" w:rsidRPr="001318E5" w14:paraId="72E8B04B" w14:textId="77777777" w:rsidTr="008C35DB">
        <w:trPr>
          <w:cantSplit/>
        </w:trPr>
        <w:tc>
          <w:tcPr>
            <w:tcW w:w="1565" w:type="dxa"/>
            <w:vMerge w:val="restart"/>
            <w:tcBorders>
              <w:top w:val="nil"/>
              <w:left w:val="nil"/>
              <w:bottom w:val="nil"/>
              <w:right w:val="nil"/>
            </w:tcBorders>
            <w:shd w:val="clear" w:color="auto" w:fill="FFFFFF"/>
            <w:vAlign w:val="bottom"/>
          </w:tcPr>
          <w:p w14:paraId="3C33139A"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Model</w:t>
            </w:r>
          </w:p>
        </w:tc>
        <w:tc>
          <w:tcPr>
            <w:tcW w:w="7794" w:type="dxa"/>
            <w:gridSpan w:val="3"/>
            <w:tcBorders>
              <w:top w:val="nil"/>
              <w:left w:val="nil"/>
              <w:bottom w:val="nil"/>
              <w:right w:val="nil"/>
            </w:tcBorders>
            <w:shd w:val="clear" w:color="auto" w:fill="FFFFFF"/>
            <w:vAlign w:val="bottom"/>
          </w:tcPr>
          <w:p w14:paraId="0E83D756"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Change Statistics</w:t>
            </w:r>
          </w:p>
        </w:tc>
      </w:tr>
      <w:tr w:rsidR="001318E5" w:rsidRPr="001318E5" w14:paraId="4810F554" w14:textId="77777777" w:rsidTr="008C35DB">
        <w:trPr>
          <w:cantSplit/>
        </w:trPr>
        <w:tc>
          <w:tcPr>
            <w:tcW w:w="1565" w:type="dxa"/>
            <w:vMerge/>
            <w:tcBorders>
              <w:top w:val="nil"/>
              <w:left w:val="nil"/>
              <w:bottom w:val="nil"/>
              <w:right w:val="nil"/>
            </w:tcBorders>
            <w:shd w:val="clear" w:color="auto" w:fill="FFFFFF"/>
            <w:vAlign w:val="bottom"/>
          </w:tcPr>
          <w:p w14:paraId="63C013F9"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2016" w:type="dxa"/>
            <w:tcBorders>
              <w:top w:val="nil"/>
              <w:left w:val="nil"/>
              <w:bottom w:val="single" w:sz="8" w:space="0" w:color="152935"/>
              <w:right w:val="single" w:sz="8" w:space="0" w:color="E0E0E0"/>
            </w:tcBorders>
            <w:shd w:val="clear" w:color="auto" w:fill="FFFFFF"/>
            <w:vAlign w:val="bottom"/>
          </w:tcPr>
          <w:p w14:paraId="5ACB127E"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df2</w:t>
            </w:r>
          </w:p>
        </w:tc>
        <w:tc>
          <w:tcPr>
            <w:tcW w:w="2889" w:type="dxa"/>
            <w:tcBorders>
              <w:top w:val="nil"/>
              <w:left w:val="single" w:sz="8" w:space="0" w:color="E0E0E0"/>
              <w:bottom w:val="single" w:sz="8" w:space="0" w:color="152935"/>
              <w:right w:val="single" w:sz="8" w:space="0" w:color="E0E0E0"/>
            </w:tcBorders>
            <w:shd w:val="clear" w:color="auto" w:fill="FFFFFF"/>
            <w:vAlign w:val="bottom"/>
          </w:tcPr>
          <w:p w14:paraId="3B916036"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Sig. F Change</w:t>
            </w:r>
          </w:p>
        </w:tc>
        <w:tc>
          <w:tcPr>
            <w:tcW w:w="2889" w:type="dxa"/>
          </w:tcPr>
          <w:p w14:paraId="5324DBCC"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r>
      <w:tr w:rsidR="001318E5" w:rsidRPr="001318E5" w14:paraId="1B9321FD" w14:textId="77777777" w:rsidTr="008C35DB">
        <w:trPr>
          <w:cantSplit/>
        </w:trPr>
        <w:tc>
          <w:tcPr>
            <w:tcW w:w="1565" w:type="dxa"/>
            <w:tcBorders>
              <w:top w:val="single" w:sz="8" w:space="0" w:color="152935"/>
              <w:left w:val="nil"/>
              <w:bottom w:val="single" w:sz="8" w:space="0" w:color="AEAEAE"/>
              <w:right w:val="nil"/>
            </w:tcBorders>
            <w:shd w:val="clear" w:color="auto" w:fill="E0E0E0"/>
          </w:tcPr>
          <w:p w14:paraId="4DA077A6"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w:t>
            </w:r>
          </w:p>
        </w:tc>
        <w:tc>
          <w:tcPr>
            <w:tcW w:w="2016" w:type="dxa"/>
            <w:tcBorders>
              <w:top w:val="single" w:sz="8" w:space="0" w:color="152935"/>
              <w:left w:val="nil"/>
              <w:bottom w:val="single" w:sz="8" w:space="0" w:color="AEAEAE"/>
              <w:right w:val="single" w:sz="8" w:space="0" w:color="E0E0E0"/>
            </w:tcBorders>
            <w:shd w:val="clear" w:color="auto" w:fill="FFFFFF"/>
          </w:tcPr>
          <w:p w14:paraId="201AF6DF"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1660</w:t>
            </w:r>
          </w:p>
        </w:tc>
        <w:tc>
          <w:tcPr>
            <w:tcW w:w="2889" w:type="dxa"/>
            <w:tcBorders>
              <w:top w:val="single" w:sz="8" w:space="0" w:color="152935"/>
              <w:left w:val="single" w:sz="8" w:space="0" w:color="E0E0E0"/>
              <w:bottom w:val="single" w:sz="8" w:space="0" w:color="AEAEAE"/>
              <w:right w:val="single" w:sz="8" w:space="0" w:color="E0E0E0"/>
            </w:tcBorders>
            <w:shd w:val="clear" w:color="auto" w:fill="FFFFFF"/>
          </w:tcPr>
          <w:p w14:paraId="457D7B24"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2889" w:type="dxa"/>
            <w:tcBorders>
              <w:top w:val="single" w:sz="8" w:space="0" w:color="152935"/>
              <w:left w:val="single" w:sz="8" w:space="0" w:color="E0E0E0"/>
              <w:bottom w:val="single" w:sz="8" w:space="0" w:color="AEAEAE"/>
              <w:right w:val="nil"/>
            </w:tcBorders>
            <w:shd w:val="clear" w:color="auto" w:fill="FFFFFF"/>
            <w:vAlign w:val="center"/>
          </w:tcPr>
          <w:p w14:paraId="79E9DB68"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14:paraId="26397932" w14:textId="77777777" w:rsidTr="008C35DB">
        <w:trPr>
          <w:cantSplit/>
        </w:trPr>
        <w:tc>
          <w:tcPr>
            <w:tcW w:w="1565" w:type="dxa"/>
            <w:tcBorders>
              <w:top w:val="single" w:sz="8" w:space="0" w:color="AEAEAE"/>
              <w:left w:val="nil"/>
              <w:bottom w:val="single" w:sz="8" w:space="0" w:color="152935"/>
              <w:right w:val="nil"/>
            </w:tcBorders>
            <w:shd w:val="clear" w:color="auto" w:fill="E0E0E0"/>
          </w:tcPr>
          <w:p w14:paraId="768BAE77"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2</w:t>
            </w:r>
          </w:p>
        </w:tc>
        <w:tc>
          <w:tcPr>
            <w:tcW w:w="2016" w:type="dxa"/>
            <w:tcBorders>
              <w:top w:val="single" w:sz="8" w:space="0" w:color="AEAEAE"/>
              <w:left w:val="nil"/>
              <w:bottom w:val="single" w:sz="8" w:space="0" w:color="152935"/>
              <w:right w:val="single" w:sz="8" w:space="0" w:color="E0E0E0"/>
            </w:tcBorders>
            <w:shd w:val="clear" w:color="auto" w:fill="FFFFFF"/>
          </w:tcPr>
          <w:p w14:paraId="67B0F6FA"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1657</w:t>
            </w:r>
          </w:p>
        </w:tc>
        <w:tc>
          <w:tcPr>
            <w:tcW w:w="2889" w:type="dxa"/>
            <w:tcBorders>
              <w:top w:val="single" w:sz="8" w:space="0" w:color="AEAEAE"/>
              <w:left w:val="single" w:sz="8" w:space="0" w:color="E0E0E0"/>
              <w:bottom w:val="single" w:sz="8" w:space="0" w:color="152935"/>
              <w:right w:val="single" w:sz="8" w:space="0" w:color="E0E0E0"/>
            </w:tcBorders>
            <w:shd w:val="clear" w:color="auto" w:fill="FFFFFF"/>
          </w:tcPr>
          <w:p w14:paraId="0AFFB675"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.220</w:t>
            </w:r>
          </w:p>
        </w:tc>
        <w:tc>
          <w:tcPr>
            <w:tcW w:w="2889" w:type="dxa"/>
            <w:tcBorders>
              <w:top w:val="single" w:sz="8" w:space="0" w:color="AEAEAE"/>
              <w:left w:val="single" w:sz="8" w:space="0" w:color="E0E0E0"/>
              <w:bottom w:val="single" w:sz="8" w:space="0" w:color="152935"/>
              <w:right w:val="nil"/>
            </w:tcBorders>
            <w:shd w:val="clear" w:color="auto" w:fill="FFFFFF"/>
          </w:tcPr>
          <w:p w14:paraId="0F074D9F"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1.991</w:t>
            </w:r>
          </w:p>
        </w:tc>
      </w:tr>
    </w:tbl>
    <w:p w14:paraId="05EB41FE"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1318E5" w:rsidRPr="001318E5" w14:paraId="59BDF1BB" w14:textId="77777777" w:rsidTr="008C35DB">
        <w:trPr>
          <w:cantSplit/>
        </w:trPr>
        <w:tc>
          <w:tcPr>
            <w:tcW w:w="9359" w:type="dxa"/>
            <w:tcBorders>
              <w:top w:val="nil"/>
              <w:left w:val="nil"/>
              <w:bottom w:val="nil"/>
              <w:right w:val="nil"/>
            </w:tcBorders>
            <w:shd w:val="clear" w:color="auto" w:fill="FFFFFF"/>
          </w:tcPr>
          <w:p w14:paraId="2D4F640C"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a. Predictors: (Constant), RATIOCIT, CLAIMS, GENERAL, CMADE, GYEAR, ORIGINAL</w:t>
            </w:r>
          </w:p>
        </w:tc>
      </w:tr>
      <w:tr w:rsidR="001318E5" w:rsidRPr="001318E5" w14:paraId="0BADE846" w14:textId="77777777" w:rsidTr="008C35DB">
        <w:trPr>
          <w:cantSplit/>
        </w:trPr>
        <w:tc>
          <w:tcPr>
            <w:tcW w:w="9359" w:type="dxa"/>
            <w:tcBorders>
              <w:top w:val="nil"/>
              <w:left w:val="nil"/>
              <w:bottom w:val="nil"/>
              <w:right w:val="nil"/>
            </w:tcBorders>
            <w:shd w:val="clear" w:color="auto" w:fill="FFFFFF"/>
          </w:tcPr>
          <w:p w14:paraId="66EF76D0"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b. Predictors: (Constant), RATIOCIT, CLAIMS, GENERAL, CMADE, GYEAR, ORIGINAL, SECDUPBD, SELFCTUB, CLAIMSORIGINAL</w:t>
            </w:r>
          </w:p>
        </w:tc>
      </w:tr>
      <w:tr w:rsidR="001318E5" w:rsidRPr="001318E5" w14:paraId="0EF906A4" w14:textId="77777777" w:rsidTr="008C35DB">
        <w:trPr>
          <w:cantSplit/>
        </w:trPr>
        <w:tc>
          <w:tcPr>
            <w:tcW w:w="9359" w:type="dxa"/>
            <w:tcBorders>
              <w:top w:val="nil"/>
              <w:left w:val="nil"/>
              <w:bottom w:val="nil"/>
              <w:right w:val="nil"/>
            </w:tcBorders>
            <w:shd w:val="clear" w:color="auto" w:fill="FFFFFF"/>
          </w:tcPr>
          <w:p w14:paraId="29B48FAF"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c. Dependent Variable: logCRECEIVE</w:t>
            </w:r>
          </w:p>
        </w:tc>
      </w:tr>
    </w:tbl>
    <w:p w14:paraId="028081CC" w14:textId="77777777"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p w14:paraId="170015C6" w14:textId="77777777"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0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1299"/>
        <w:gridCol w:w="1486"/>
        <w:gridCol w:w="1037"/>
        <w:gridCol w:w="1424"/>
        <w:gridCol w:w="1037"/>
        <w:gridCol w:w="1037"/>
      </w:tblGrid>
      <w:tr w:rsidR="001318E5" w:rsidRPr="001318E5" w14:paraId="1159CE5A" w14:textId="77777777" w:rsidTr="008C35DB">
        <w:trPr>
          <w:cantSplit/>
        </w:trPr>
        <w:tc>
          <w:tcPr>
            <w:tcW w:w="8057" w:type="dxa"/>
            <w:gridSpan w:val="7"/>
            <w:tcBorders>
              <w:top w:val="nil"/>
              <w:left w:val="nil"/>
              <w:bottom w:val="nil"/>
              <w:right w:val="nil"/>
            </w:tcBorders>
            <w:shd w:val="clear" w:color="auto" w:fill="FFFFFF"/>
            <w:vAlign w:val="center"/>
          </w:tcPr>
          <w:p w14:paraId="79501C47"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1318E5">
              <w:rPr>
                <w:rFonts w:ascii="Arial" w:eastAsiaTheme="minorEastAsia" w:hAnsi="Arial" w:cs="Arial"/>
                <w:b/>
                <w:bCs/>
                <w:color w:val="010205"/>
              </w:rPr>
              <w:lastRenderedPageBreak/>
              <w:t>ANOVA</w:t>
            </w:r>
            <w:r w:rsidRPr="001318E5">
              <w:rPr>
                <w:rFonts w:ascii="Arial" w:eastAsiaTheme="minorEastAsia" w:hAnsi="Arial" w:cs="Arial"/>
                <w:b/>
                <w:bCs/>
                <w:color w:val="010205"/>
                <w:vertAlign w:val="superscript"/>
              </w:rPr>
              <w:t>a</w:t>
            </w:r>
          </w:p>
        </w:tc>
      </w:tr>
      <w:tr w:rsidR="001318E5" w:rsidRPr="001318E5" w14:paraId="5F06225F" w14:textId="77777777" w:rsidTr="008C35DB">
        <w:trPr>
          <w:cantSplit/>
        </w:trPr>
        <w:tc>
          <w:tcPr>
            <w:tcW w:w="2041" w:type="dxa"/>
            <w:gridSpan w:val="2"/>
            <w:tcBorders>
              <w:top w:val="nil"/>
              <w:left w:val="nil"/>
              <w:bottom w:val="single" w:sz="8" w:space="0" w:color="152935"/>
              <w:right w:val="nil"/>
            </w:tcBorders>
            <w:shd w:val="clear" w:color="auto" w:fill="FFFFFF"/>
            <w:vAlign w:val="bottom"/>
          </w:tcPr>
          <w:p w14:paraId="3D4DFE3B"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Model</w:t>
            </w:r>
          </w:p>
        </w:tc>
        <w:tc>
          <w:tcPr>
            <w:tcW w:w="1485" w:type="dxa"/>
            <w:tcBorders>
              <w:top w:val="nil"/>
              <w:left w:val="nil"/>
              <w:bottom w:val="single" w:sz="8" w:space="0" w:color="152935"/>
              <w:right w:val="single" w:sz="8" w:space="0" w:color="E0E0E0"/>
            </w:tcBorders>
            <w:shd w:val="clear" w:color="auto" w:fill="FFFFFF"/>
            <w:vAlign w:val="bottom"/>
          </w:tcPr>
          <w:p w14:paraId="741EE55D"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Sum of Squares</w:t>
            </w:r>
          </w:p>
        </w:tc>
        <w:tc>
          <w:tcPr>
            <w:tcW w:w="1036" w:type="dxa"/>
            <w:tcBorders>
              <w:top w:val="nil"/>
              <w:left w:val="single" w:sz="8" w:space="0" w:color="E0E0E0"/>
              <w:bottom w:val="single" w:sz="8" w:space="0" w:color="152935"/>
              <w:right w:val="single" w:sz="8" w:space="0" w:color="E0E0E0"/>
            </w:tcBorders>
            <w:shd w:val="clear" w:color="auto" w:fill="FFFFFF"/>
            <w:vAlign w:val="bottom"/>
          </w:tcPr>
          <w:p w14:paraId="60520902"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df</w:t>
            </w:r>
          </w:p>
        </w:tc>
        <w:tc>
          <w:tcPr>
            <w:tcW w:w="1423" w:type="dxa"/>
            <w:tcBorders>
              <w:top w:val="nil"/>
              <w:left w:val="single" w:sz="8" w:space="0" w:color="E0E0E0"/>
              <w:bottom w:val="single" w:sz="8" w:space="0" w:color="152935"/>
              <w:right w:val="single" w:sz="8" w:space="0" w:color="E0E0E0"/>
            </w:tcBorders>
            <w:shd w:val="clear" w:color="auto" w:fill="FFFFFF"/>
            <w:vAlign w:val="bottom"/>
          </w:tcPr>
          <w:p w14:paraId="4630850B"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Mean Square</w:t>
            </w:r>
          </w:p>
        </w:tc>
        <w:tc>
          <w:tcPr>
            <w:tcW w:w="1036" w:type="dxa"/>
            <w:tcBorders>
              <w:top w:val="nil"/>
              <w:left w:val="single" w:sz="8" w:space="0" w:color="E0E0E0"/>
              <w:bottom w:val="single" w:sz="8" w:space="0" w:color="152935"/>
              <w:right w:val="single" w:sz="8" w:space="0" w:color="E0E0E0"/>
            </w:tcBorders>
            <w:shd w:val="clear" w:color="auto" w:fill="FFFFFF"/>
            <w:vAlign w:val="bottom"/>
          </w:tcPr>
          <w:p w14:paraId="4E6CBF60"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F</w:t>
            </w:r>
          </w:p>
        </w:tc>
        <w:tc>
          <w:tcPr>
            <w:tcW w:w="1036" w:type="dxa"/>
            <w:tcBorders>
              <w:top w:val="nil"/>
              <w:left w:val="single" w:sz="8" w:space="0" w:color="E0E0E0"/>
              <w:bottom w:val="single" w:sz="8" w:space="0" w:color="152935"/>
              <w:right w:val="nil"/>
            </w:tcBorders>
            <w:shd w:val="clear" w:color="auto" w:fill="FFFFFF"/>
            <w:vAlign w:val="bottom"/>
          </w:tcPr>
          <w:p w14:paraId="3CF6B18C"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Sig.</w:t>
            </w:r>
          </w:p>
        </w:tc>
      </w:tr>
      <w:tr w:rsidR="001318E5" w:rsidRPr="001318E5" w14:paraId="2374E98D" w14:textId="77777777" w:rsidTr="008C35DB">
        <w:trPr>
          <w:cantSplit/>
        </w:trPr>
        <w:tc>
          <w:tcPr>
            <w:tcW w:w="742" w:type="dxa"/>
            <w:vMerge w:val="restart"/>
            <w:tcBorders>
              <w:top w:val="single" w:sz="8" w:space="0" w:color="152935"/>
              <w:left w:val="nil"/>
              <w:bottom w:val="nil"/>
              <w:right w:val="nil"/>
            </w:tcBorders>
            <w:shd w:val="clear" w:color="auto" w:fill="E0E0E0"/>
          </w:tcPr>
          <w:p w14:paraId="0961808A"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w:t>
            </w:r>
          </w:p>
        </w:tc>
        <w:tc>
          <w:tcPr>
            <w:tcW w:w="1299" w:type="dxa"/>
            <w:tcBorders>
              <w:top w:val="single" w:sz="8" w:space="0" w:color="152935"/>
              <w:left w:val="nil"/>
              <w:bottom w:val="single" w:sz="8" w:space="0" w:color="AEAEAE"/>
              <w:right w:val="nil"/>
            </w:tcBorders>
            <w:shd w:val="clear" w:color="auto" w:fill="E0E0E0"/>
          </w:tcPr>
          <w:p w14:paraId="7C8CE26E"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Regression</w:t>
            </w:r>
          </w:p>
        </w:tc>
        <w:tc>
          <w:tcPr>
            <w:tcW w:w="1485" w:type="dxa"/>
            <w:tcBorders>
              <w:top w:val="single" w:sz="8" w:space="0" w:color="152935"/>
              <w:left w:val="nil"/>
              <w:bottom w:val="single" w:sz="8" w:space="0" w:color="AEAEAE"/>
              <w:right w:val="single" w:sz="8" w:space="0" w:color="E0E0E0"/>
            </w:tcBorders>
            <w:shd w:val="clear" w:color="auto" w:fill="FFFFFF"/>
          </w:tcPr>
          <w:p w14:paraId="43D78DEC"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471.973</w:t>
            </w: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14:paraId="3F6C693B"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w:t>
            </w:r>
          </w:p>
        </w:tc>
        <w:tc>
          <w:tcPr>
            <w:tcW w:w="1423" w:type="dxa"/>
            <w:tcBorders>
              <w:top w:val="single" w:sz="8" w:space="0" w:color="152935"/>
              <w:left w:val="single" w:sz="8" w:space="0" w:color="E0E0E0"/>
              <w:bottom w:val="single" w:sz="8" w:space="0" w:color="AEAEAE"/>
              <w:right w:val="single" w:sz="8" w:space="0" w:color="E0E0E0"/>
            </w:tcBorders>
            <w:shd w:val="clear" w:color="auto" w:fill="FFFFFF"/>
          </w:tcPr>
          <w:p w14:paraId="3D0DD5C0"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78.662</w:t>
            </w: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14:paraId="56CDEE01"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215.741</w:t>
            </w:r>
          </w:p>
        </w:tc>
        <w:tc>
          <w:tcPr>
            <w:tcW w:w="1036" w:type="dxa"/>
            <w:tcBorders>
              <w:top w:val="single" w:sz="8" w:space="0" w:color="152935"/>
              <w:left w:val="single" w:sz="8" w:space="0" w:color="E0E0E0"/>
              <w:bottom w:val="single" w:sz="8" w:space="0" w:color="AEAEAE"/>
              <w:right w:val="nil"/>
            </w:tcBorders>
            <w:shd w:val="clear" w:color="auto" w:fill="FFFFFF"/>
          </w:tcPr>
          <w:p w14:paraId="3530929A"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r w:rsidRPr="001318E5">
              <w:rPr>
                <w:rFonts w:ascii="Arial" w:eastAsiaTheme="minorEastAsia" w:hAnsi="Arial" w:cs="Arial"/>
                <w:color w:val="010205"/>
                <w:sz w:val="18"/>
                <w:szCs w:val="18"/>
                <w:vertAlign w:val="superscript"/>
              </w:rPr>
              <w:t>b</w:t>
            </w:r>
          </w:p>
        </w:tc>
      </w:tr>
      <w:tr w:rsidR="001318E5" w:rsidRPr="001318E5" w14:paraId="3C6926C4" w14:textId="77777777" w:rsidTr="008C35DB">
        <w:trPr>
          <w:cantSplit/>
        </w:trPr>
        <w:tc>
          <w:tcPr>
            <w:tcW w:w="742" w:type="dxa"/>
            <w:vMerge/>
            <w:tcBorders>
              <w:top w:val="single" w:sz="8" w:space="0" w:color="152935"/>
              <w:left w:val="nil"/>
              <w:bottom w:val="nil"/>
              <w:right w:val="nil"/>
            </w:tcBorders>
            <w:shd w:val="clear" w:color="auto" w:fill="E0E0E0"/>
          </w:tcPr>
          <w:p w14:paraId="57308443"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99" w:type="dxa"/>
            <w:tcBorders>
              <w:top w:val="single" w:sz="8" w:space="0" w:color="AEAEAE"/>
              <w:left w:val="nil"/>
              <w:bottom w:val="single" w:sz="8" w:space="0" w:color="AEAEAE"/>
              <w:right w:val="nil"/>
            </w:tcBorders>
            <w:shd w:val="clear" w:color="auto" w:fill="E0E0E0"/>
          </w:tcPr>
          <w:p w14:paraId="7B4EE776"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Residual</w:t>
            </w:r>
          </w:p>
        </w:tc>
        <w:tc>
          <w:tcPr>
            <w:tcW w:w="1485" w:type="dxa"/>
            <w:tcBorders>
              <w:top w:val="single" w:sz="8" w:space="0" w:color="AEAEAE"/>
              <w:left w:val="nil"/>
              <w:bottom w:val="single" w:sz="8" w:space="0" w:color="AEAEAE"/>
              <w:right w:val="single" w:sz="8" w:space="0" w:color="E0E0E0"/>
            </w:tcBorders>
            <w:shd w:val="clear" w:color="auto" w:fill="FFFFFF"/>
          </w:tcPr>
          <w:p w14:paraId="1D129401"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605.259</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14:paraId="6CC4A0D5"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1660</w:t>
            </w:r>
          </w:p>
        </w:tc>
        <w:tc>
          <w:tcPr>
            <w:tcW w:w="1423" w:type="dxa"/>
            <w:tcBorders>
              <w:top w:val="single" w:sz="8" w:space="0" w:color="AEAEAE"/>
              <w:left w:val="single" w:sz="8" w:space="0" w:color="E0E0E0"/>
              <w:bottom w:val="single" w:sz="8" w:space="0" w:color="AEAEAE"/>
              <w:right w:val="single" w:sz="8" w:space="0" w:color="E0E0E0"/>
            </w:tcBorders>
            <w:shd w:val="clear" w:color="auto" w:fill="FFFFFF"/>
          </w:tcPr>
          <w:p w14:paraId="4E5B0D9B"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.365</w:t>
            </w:r>
          </w:p>
        </w:tc>
        <w:tc>
          <w:tcPr>
            <w:tcW w:w="1036"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625C176"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AEAEAE"/>
              <w:right w:val="nil"/>
            </w:tcBorders>
            <w:shd w:val="clear" w:color="auto" w:fill="FFFFFF"/>
            <w:vAlign w:val="center"/>
          </w:tcPr>
          <w:p w14:paraId="417B90A7"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14:paraId="69254476" w14:textId="77777777" w:rsidTr="008C35DB">
        <w:trPr>
          <w:cantSplit/>
        </w:trPr>
        <w:tc>
          <w:tcPr>
            <w:tcW w:w="742" w:type="dxa"/>
            <w:vMerge/>
            <w:tcBorders>
              <w:top w:val="single" w:sz="8" w:space="0" w:color="152935"/>
              <w:left w:val="nil"/>
              <w:bottom w:val="nil"/>
              <w:right w:val="nil"/>
            </w:tcBorders>
            <w:shd w:val="clear" w:color="auto" w:fill="E0E0E0"/>
          </w:tcPr>
          <w:p w14:paraId="29010DB6"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9" w:type="dxa"/>
            <w:tcBorders>
              <w:top w:val="single" w:sz="8" w:space="0" w:color="AEAEAE"/>
              <w:left w:val="nil"/>
              <w:bottom w:val="nil"/>
              <w:right w:val="nil"/>
            </w:tcBorders>
            <w:shd w:val="clear" w:color="auto" w:fill="E0E0E0"/>
          </w:tcPr>
          <w:p w14:paraId="2877D729"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Total</w:t>
            </w:r>
          </w:p>
        </w:tc>
        <w:tc>
          <w:tcPr>
            <w:tcW w:w="1485" w:type="dxa"/>
            <w:tcBorders>
              <w:top w:val="single" w:sz="8" w:space="0" w:color="AEAEAE"/>
              <w:left w:val="nil"/>
              <w:bottom w:val="nil"/>
              <w:right w:val="single" w:sz="8" w:space="0" w:color="E0E0E0"/>
            </w:tcBorders>
            <w:shd w:val="clear" w:color="auto" w:fill="FFFFFF"/>
          </w:tcPr>
          <w:p w14:paraId="188603C8"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1077.233</w:t>
            </w:r>
          </w:p>
        </w:tc>
        <w:tc>
          <w:tcPr>
            <w:tcW w:w="1036" w:type="dxa"/>
            <w:tcBorders>
              <w:top w:val="single" w:sz="8" w:space="0" w:color="AEAEAE"/>
              <w:left w:val="single" w:sz="8" w:space="0" w:color="E0E0E0"/>
              <w:bottom w:val="nil"/>
              <w:right w:val="single" w:sz="8" w:space="0" w:color="E0E0E0"/>
            </w:tcBorders>
            <w:shd w:val="clear" w:color="auto" w:fill="FFFFFF"/>
          </w:tcPr>
          <w:p w14:paraId="684BD8DC"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1666</w:t>
            </w:r>
          </w:p>
        </w:tc>
        <w:tc>
          <w:tcPr>
            <w:tcW w:w="1423" w:type="dxa"/>
            <w:tcBorders>
              <w:top w:val="single" w:sz="8" w:space="0" w:color="AEAEAE"/>
              <w:left w:val="single" w:sz="8" w:space="0" w:color="E0E0E0"/>
              <w:bottom w:val="nil"/>
              <w:right w:val="single" w:sz="8" w:space="0" w:color="E0E0E0"/>
            </w:tcBorders>
            <w:shd w:val="clear" w:color="auto" w:fill="FFFFFF"/>
            <w:vAlign w:val="center"/>
          </w:tcPr>
          <w:p w14:paraId="40CB5B85"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nil"/>
              <w:right w:val="single" w:sz="8" w:space="0" w:color="E0E0E0"/>
            </w:tcBorders>
            <w:shd w:val="clear" w:color="auto" w:fill="FFFFFF"/>
            <w:vAlign w:val="center"/>
          </w:tcPr>
          <w:p w14:paraId="5482D0DC"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nil"/>
              <w:right w:val="nil"/>
            </w:tcBorders>
            <w:shd w:val="clear" w:color="auto" w:fill="FFFFFF"/>
            <w:vAlign w:val="center"/>
          </w:tcPr>
          <w:p w14:paraId="39937611"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14:paraId="3596AAEB" w14:textId="77777777" w:rsidTr="008C35DB">
        <w:trPr>
          <w:cantSplit/>
        </w:trPr>
        <w:tc>
          <w:tcPr>
            <w:tcW w:w="742" w:type="dxa"/>
            <w:vMerge w:val="restart"/>
            <w:tcBorders>
              <w:top w:val="single" w:sz="8" w:space="0" w:color="AEAEAE"/>
              <w:left w:val="nil"/>
              <w:bottom w:val="single" w:sz="8" w:space="0" w:color="152935"/>
              <w:right w:val="nil"/>
            </w:tcBorders>
            <w:shd w:val="clear" w:color="auto" w:fill="E0E0E0"/>
          </w:tcPr>
          <w:p w14:paraId="55C05E59"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2</w:t>
            </w:r>
          </w:p>
        </w:tc>
        <w:tc>
          <w:tcPr>
            <w:tcW w:w="1299" w:type="dxa"/>
            <w:tcBorders>
              <w:top w:val="single" w:sz="8" w:space="0" w:color="AEAEAE"/>
              <w:left w:val="nil"/>
              <w:bottom w:val="single" w:sz="8" w:space="0" w:color="AEAEAE"/>
              <w:right w:val="nil"/>
            </w:tcBorders>
            <w:shd w:val="clear" w:color="auto" w:fill="E0E0E0"/>
          </w:tcPr>
          <w:p w14:paraId="4FF0635C"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Regression</w:t>
            </w:r>
          </w:p>
        </w:tc>
        <w:tc>
          <w:tcPr>
            <w:tcW w:w="1485" w:type="dxa"/>
            <w:tcBorders>
              <w:top w:val="single" w:sz="8" w:space="0" w:color="AEAEAE"/>
              <w:left w:val="nil"/>
              <w:bottom w:val="single" w:sz="8" w:space="0" w:color="AEAEAE"/>
              <w:right w:val="single" w:sz="8" w:space="0" w:color="E0E0E0"/>
            </w:tcBorders>
            <w:shd w:val="clear" w:color="auto" w:fill="FFFFFF"/>
          </w:tcPr>
          <w:p w14:paraId="542090E5"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473.584</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14:paraId="00637E2E"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9</w:t>
            </w:r>
          </w:p>
        </w:tc>
        <w:tc>
          <w:tcPr>
            <w:tcW w:w="1423" w:type="dxa"/>
            <w:tcBorders>
              <w:top w:val="single" w:sz="8" w:space="0" w:color="AEAEAE"/>
              <w:left w:val="single" w:sz="8" w:space="0" w:color="E0E0E0"/>
              <w:bottom w:val="single" w:sz="8" w:space="0" w:color="AEAEAE"/>
              <w:right w:val="single" w:sz="8" w:space="0" w:color="E0E0E0"/>
            </w:tcBorders>
            <w:shd w:val="clear" w:color="auto" w:fill="FFFFFF"/>
          </w:tcPr>
          <w:p w14:paraId="03EC6E27"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52.620</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14:paraId="204A6D91"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144.442</w:t>
            </w:r>
          </w:p>
        </w:tc>
        <w:tc>
          <w:tcPr>
            <w:tcW w:w="1036" w:type="dxa"/>
            <w:tcBorders>
              <w:top w:val="single" w:sz="8" w:space="0" w:color="AEAEAE"/>
              <w:left w:val="single" w:sz="8" w:space="0" w:color="E0E0E0"/>
              <w:bottom w:val="single" w:sz="8" w:space="0" w:color="AEAEAE"/>
              <w:right w:val="nil"/>
            </w:tcBorders>
            <w:shd w:val="clear" w:color="auto" w:fill="FFFFFF"/>
          </w:tcPr>
          <w:p w14:paraId="625A19A5"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r w:rsidRPr="001318E5">
              <w:rPr>
                <w:rFonts w:ascii="Arial" w:eastAsiaTheme="minorEastAsia" w:hAnsi="Arial" w:cs="Arial"/>
                <w:color w:val="010205"/>
                <w:sz w:val="18"/>
                <w:szCs w:val="18"/>
                <w:vertAlign w:val="superscript"/>
              </w:rPr>
              <w:t>c</w:t>
            </w:r>
          </w:p>
        </w:tc>
      </w:tr>
      <w:tr w:rsidR="001318E5" w:rsidRPr="001318E5" w14:paraId="458A4C5E" w14:textId="77777777" w:rsidTr="008C35DB">
        <w:trPr>
          <w:cantSplit/>
        </w:trPr>
        <w:tc>
          <w:tcPr>
            <w:tcW w:w="742" w:type="dxa"/>
            <w:vMerge/>
            <w:tcBorders>
              <w:top w:val="single" w:sz="8" w:space="0" w:color="AEAEAE"/>
              <w:left w:val="nil"/>
              <w:bottom w:val="single" w:sz="8" w:space="0" w:color="152935"/>
              <w:right w:val="nil"/>
            </w:tcBorders>
            <w:shd w:val="clear" w:color="auto" w:fill="E0E0E0"/>
          </w:tcPr>
          <w:p w14:paraId="7027BE9A"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99" w:type="dxa"/>
            <w:tcBorders>
              <w:top w:val="single" w:sz="8" w:space="0" w:color="AEAEAE"/>
              <w:left w:val="nil"/>
              <w:bottom w:val="single" w:sz="8" w:space="0" w:color="AEAEAE"/>
              <w:right w:val="nil"/>
            </w:tcBorders>
            <w:shd w:val="clear" w:color="auto" w:fill="E0E0E0"/>
          </w:tcPr>
          <w:p w14:paraId="3FC813DB"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Residual</w:t>
            </w:r>
          </w:p>
        </w:tc>
        <w:tc>
          <w:tcPr>
            <w:tcW w:w="1485" w:type="dxa"/>
            <w:tcBorders>
              <w:top w:val="single" w:sz="8" w:space="0" w:color="AEAEAE"/>
              <w:left w:val="nil"/>
              <w:bottom w:val="single" w:sz="8" w:space="0" w:color="AEAEAE"/>
              <w:right w:val="single" w:sz="8" w:space="0" w:color="E0E0E0"/>
            </w:tcBorders>
            <w:shd w:val="clear" w:color="auto" w:fill="FFFFFF"/>
          </w:tcPr>
          <w:p w14:paraId="79AE8069"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603.649</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14:paraId="368143C4"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1657</w:t>
            </w:r>
          </w:p>
        </w:tc>
        <w:tc>
          <w:tcPr>
            <w:tcW w:w="1423" w:type="dxa"/>
            <w:tcBorders>
              <w:top w:val="single" w:sz="8" w:space="0" w:color="AEAEAE"/>
              <w:left w:val="single" w:sz="8" w:space="0" w:color="E0E0E0"/>
              <w:bottom w:val="single" w:sz="8" w:space="0" w:color="AEAEAE"/>
              <w:right w:val="single" w:sz="8" w:space="0" w:color="E0E0E0"/>
            </w:tcBorders>
            <w:shd w:val="clear" w:color="auto" w:fill="FFFFFF"/>
          </w:tcPr>
          <w:p w14:paraId="1811875A"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.364</w:t>
            </w:r>
          </w:p>
        </w:tc>
        <w:tc>
          <w:tcPr>
            <w:tcW w:w="1036"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38256AB"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AEAEAE"/>
              <w:right w:val="nil"/>
            </w:tcBorders>
            <w:shd w:val="clear" w:color="auto" w:fill="FFFFFF"/>
            <w:vAlign w:val="center"/>
          </w:tcPr>
          <w:p w14:paraId="6A43C931"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14:paraId="3C51D2F0" w14:textId="77777777" w:rsidTr="008C35DB">
        <w:trPr>
          <w:cantSplit/>
        </w:trPr>
        <w:tc>
          <w:tcPr>
            <w:tcW w:w="742" w:type="dxa"/>
            <w:vMerge/>
            <w:tcBorders>
              <w:top w:val="single" w:sz="8" w:space="0" w:color="AEAEAE"/>
              <w:left w:val="nil"/>
              <w:bottom w:val="single" w:sz="8" w:space="0" w:color="152935"/>
              <w:right w:val="nil"/>
            </w:tcBorders>
            <w:shd w:val="clear" w:color="auto" w:fill="E0E0E0"/>
          </w:tcPr>
          <w:p w14:paraId="65A09DBE"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9" w:type="dxa"/>
            <w:tcBorders>
              <w:top w:val="single" w:sz="8" w:space="0" w:color="AEAEAE"/>
              <w:left w:val="nil"/>
              <w:bottom w:val="single" w:sz="8" w:space="0" w:color="152935"/>
              <w:right w:val="nil"/>
            </w:tcBorders>
            <w:shd w:val="clear" w:color="auto" w:fill="E0E0E0"/>
          </w:tcPr>
          <w:p w14:paraId="5DD07BEE"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Total</w:t>
            </w:r>
          </w:p>
        </w:tc>
        <w:tc>
          <w:tcPr>
            <w:tcW w:w="1485" w:type="dxa"/>
            <w:tcBorders>
              <w:top w:val="single" w:sz="8" w:space="0" w:color="AEAEAE"/>
              <w:left w:val="nil"/>
              <w:bottom w:val="single" w:sz="8" w:space="0" w:color="152935"/>
              <w:right w:val="single" w:sz="8" w:space="0" w:color="E0E0E0"/>
            </w:tcBorders>
            <w:shd w:val="clear" w:color="auto" w:fill="FFFFFF"/>
          </w:tcPr>
          <w:p w14:paraId="222F479C"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1077.233</w:t>
            </w:r>
          </w:p>
        </w:tc>
        <w:tc>
          <w:tcPr>
            <w:tcW w:w="1036" w:type="dxa"/>
            <w:tcBorders>
              <w:top w:val="single" w:sz="8" w:space="0" w:color="AEAEAE"/>
              <w:left w:val="single" w:sz="8" w:space="0" w:color="E0E0E0"/>
              <w:bottom w:val="single" w:sz="8" w:space="0" w:color="152935"/>
              <w:right w:val="single" w:sz="8" w:space="0" w:color="E0E0E0"/>
            </w:tcBorders>
            <w:shd w:val="clear" w:color="auto" w:fill="FFFFFF"/>
          </w:tcPr>
          <w:p w14:paraId="0ADADF9A"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1666</w:t>
            </w:r>
          </w:p>
        </w:tc>
        <w:tc>
          <w:tcPr>
            <w:tcW w:w="1423"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09C0C5B4"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436D4B0E"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152935"/>
              <w:right w:val="nil"/>
            </w:tcBorders>
            <w:shd w:val="clear" w:color="auto" w:fill="FFFFFF"/>
            <w:vAlign w:val="center"/>
          </w:tcPr>
          <w:p w14:paraId="52E5288F"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bl>
    <w:p w14:paraId="2A1604A0"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bl>
      <w:tblPr>
        <w:tblW w:w="80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61"/>
      </w:tblGrid>
      <w:tr w:rsidR="001318E5" w:rsidRPr="001318E5" w14:paraId="341F4310" w14:textId="77777777" w:rsidTr="008C35DB">
        <w:trPr>
          <w:cantSplit/>
        </w:trPr>
        <w:tc>
          <w:tcPr>
            <w:tcW w:w="8057" w:type="dxa"/>
            <w:tcBorders>
              <w:top w:val="nil"/>
              <w:left w:val="nil"/>
              <w:bottom w:val="nil"/>
              <w:right w:val="nil"/>
            </w:tcBorders>
            <w:shd w:val="clear" w:color="auto" w:fill="FFFFFF"/>
          </w:tcPr>
          <w:p w14:paraId="29BC33E3"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a. Dependent Variable: logCRECEIVE</w:t>
            </w:r>
          </w:p>
        </w:tc>
      </w:tr>
      <w:tr w:rsidR="001318E5" w:rsidRPr="001318E5" w14:paraId="2FC4A516" w14:textId="77777777" w:rsidTr="008C35DB">
        <w:trPr>
          <w:cantSplit/>
        </w:trPr>
        <w:tc>
          <w:tcPr>
            <w:tcW w:w="8057" w:type="dxa"/>
            <w:tcBorders>
              <w:top w:val="nil"/>
              <w:left w:val="nil"/>
              <w:bottom w:val="nil"/>
              <w:right w:val="nil"/>
            </w:tcBorders>
            <w:shd w:val="clear" w:color="auto" w:fill="FFFFFF"/>
          </w:tcPr>
          <w:p w14:paraId="2E5C8E1C"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b. Predictors: (Constant), RATIOCIT, CLAIMS, GENERAL, CMADE, GYEAR, ORIGINAL</w:t>
            </w:r>
          </w:p>
        </w:tc>
      </w:tr>
      <w:tr w:rsidR="001318E5" w:rsidRPr="001318E5" w14:paraId="1B57EDC0" w14:textId="77777777" w:rsidTr="008C35DB">
        <w:trPr>
          <w:cantSplit/>
        </w:trPr>
        <w:tc>
          <w:tcPr>
            <w:tcW w:w="8057" w:type="dxa"/>
            <w:tcBorders>
              <w:top w:val="nil"/>
              <w:left w:val="nil"/>
              <w:bottom w:val="nil"/>
              <w:right w:val="nil"/>
            </w:tcBorders>
            <w:shd w:val="clear" w:color="auto" w:fill="FFFFFF"/>
          </w:tcPr>
          <w:p w14:paraId="25FDF976"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c. Predictors: (Constant), RATIOCIT, CLAIMS, GENERAL, CMADE, GYEAR, ORIGINAL, SECDUPBD, SELFCTUB, CLAIMSORIGINAL</w:t>
            </w:r>
          </w:p>
        </w:tc>
      </w:tr>
    </w:tbl>
    <w:p w14:paraId="174895FA" w14:textId="77777777"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p w14:paraId="56AE4646" w14:textId="77777777"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8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0"/>
        <w:gridCol w:w="1825"/>
        <w:gridCol w:w="1345"/>
        <w:gridCol w:w="1345"/>
        <w:gridCol w:w="1484"/>
        <w:gridCol w:w="1036"/>
        <w:gridCol w:w="1036"/>
      </w:tblGrid>
      <w:tr w:rsidR="001318E5" w:rsidRPr="001318E5" w14:paraId="5F8B10DF" w14:textId="77777777" w:rsidTr="008C35DB">
        <w:trPr>
          <w:cantSplit/>
        </w:trPr>
        <w:tc>
          <w:tcPr>
            <w:tcW w:w="8806" w:type="dxa"/>
            <w:gridSpan w:val="7"/>
            <w:tcBorders>
              <w:top w:val="nil"/>
              <w:left w:val="nil"/>
              <w:bottom w:val="nil"/>
              <w:right w:val="nil"/>
            </w:tcBorders>
            <w:shd w:val="clear" w:color="auto" w:fill="FFFFFF"/>
            <w:vAlign w:val="center"/>
          </w:tcPr>
          <w:p w14:paraId="76CADCF1"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1318E5">
              <w:rPr>
                <w:rFonts w:ascii="Arial" w:eastAsiaTheme="minorEastAsia" w:hAnsi="Arial" w:cs="Arial"/>
                <w:b/>
                <w:bCs/>
                <w:color w:val="010205"/>
              </w:rPr>
              <w:t>Coefficients</w:t>
            </w:r>
            <w:r w:rsidRPr="001318E5">
              <w:rPr>
                <w:rFonts w:ascii="Arial" w:eastAsiaTheme="minorEastAsia" w:hAnsi="Arial" w:cs="Arial"/>
                <w:b/>
                <w:bCs/>
                <w:color w:val="010205"/>
                <w:vertAlign w:val="superscript"/>
              </w:rPr>
              <w:t>a</w:t>
            </w:r>
          </w:p>
        </w:tc>
      </w:tr>
      <w:tr w:rsidR="001318E5" w:rsidRPr="001318E5" w14:paraId="07FA8AC0" w14:textId="77777777" w:rsidTr="008C35DB">
        <w:trPr>
          <w:cantSplit/>
        </w:trPr>
        <w:tc>
          <w:tcPr>
            <w:tcW w:w="2565" w:type="dxa"/>
            <w:gridSpan w:val="2"/>
            <w:vMerge w:val="restart"/>
            <w:tcBorders>
              <w:top w:val="nil"/>
              <w:left w:val="nil"/>
              <w:bottom w:val="nil"/>
              <w:right w:val="nil"/>
            </w:tcBorders>
            <w:shd w:val="clear" w:color="auto" w:fill="FFFFFF"/>
            <w:vAlign w:val="bottom"/>
          </w:tcPr>
          <w:p w14:paraId="751316A5"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Model</w:t>
            </w:r>
          </w:p>
        </w:tc>
        <w:tc>
          <w:tcPr>
            <w:tcW w:w="2688" w:type="dxa"/>
            <w:gridSpan w:val="2"/>
            <w:tcBorders>
              <w:top w:val="nil"/>
              <w:left w:val="nil"/>
              <w:bottom w:val="nil"/>
              <w:right w:val="single" w:sz="8" w:space="0" w:color="E0E0E0"/>
            </w:tcBorders>
            <w:shd w:val="clear" w:color="auto" w:fill="FFFFFF"/>
            <w:vAlign w:val="bottom"/>
          </w:tcPr>
          <w:p w14:paraId="7858BDC3"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Unstandardized Coefficients</w:t>
            </w:r>
          </w:p>
        </w:tc>
        <w:tc>
          <w:tcPr>
            <w:tcW w:w="1483" w:type="dxa"/>
            <w:tcBorders>
              <w:top w:val="nil"/>
              <w:left w:val="single" w:sz="8" w:space="0" w:color="E0E0E0"/>
              <w:bottom w:val="nil"/>
              <w:right w:val="single" w:sz="8" w:space="0" w:color="E0E0E0"/>
            </w:tcBorders>
            <w:shd w:val="clear" w:color="auto" w:fill="FFFFFF"/>
            <w:vAlign w:val="bottom"/>
          </w:tcPr>
          <w:p w14:paraId="7F74CB8F"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Standardized Coefficients</w:t>
            </w:r>
          </w:p>
        </w:tc>
        <w:tc>
          <w:tcPr>
            <w:tcW w:w="1035" w:type="dxa"/>
            <w:vMerge w:val="restart"/>
            <w:tcBorders>
              <w:top w:val="nil"/>
              <w:left w:val="single" w:sz="8" w:space="0" w:color="E0E0E0"/>
              <w:bottom w:val="nil"/>
              <w:right w:val="single" w:sz="8" w:space="0" w:color="E0E0E0"/>
            </w:tcBorders>
            <w:shd w:val="clear" w:color="auto" w:fill="FFFFFF"/>
            <w:vAlign w:val="bottom"/>
          </w:tcPr>
          <w:p w14:paraId="3EB2388B"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t</w:t>
            </w:r>
          </w:p>
        </w:tc>
        <w:tc>
          <w:tcPr>
            <w:tcW w:w="1035" w:type="dxa"/>
            <w:vMerge w:val="restart"/>
            <w:tcBorders>
              <w:top w:val="nil"/>
              <w:left w:val="single" w:sz="8" w:space="0" w:color="E0E0E0"/>
              <w:bottom w:val="nil"/>
              <w:right w:val="nil"/>
            </w:tcBorders>
            <w:shd w:val="clear" w:color="auto" w:fill="FFFFFF"/>
            <w:vAlign w:val="bottom"/>
          </w:tcPr>
          <w:p w14:paraId="562FEF42"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Sig.</w:t>
            </w:r>
          </w:p>
        </w:tc>
      </w:tr>
      <w:tr w:rsidR="001318E5" w:rsidRPr="001318E5" w14:paraId="75BBB6A6" w14:textId="77777777" w:rsidTr="008C35DB">
        <w:trPr>
          <w:cantSplit/>
        </w:trPr>
        <w:tc>
          <w:tcPr>
            <w:tcW w:w="2565" w:type="dxa"/>
            <w:gridSpan w:val="2"/>
            <w:vMerge/>
            <w:tcBorders>
              <w:top w:val="nil"/>
              <w:left w:val="nil"/>
              <w:bottom w:val="nil"/>
              <w:right w:val="nil"/>
            </w:tcBorders>
            <w:shd w:val="clear" w:color="auto" w:fill="FFFFFF"/>
            <w:vAlign w:val="bottom"/>
          </w:tcPr>
          <w:p w14:paraId="31A99E13"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344" w:type="dxa"/>
            <w:tcBorders>
              <w:top w:val="nil"/>
              <w:left w:val="nil"/>
              <w:bottom w:val="single" w:sz="8" w:space="0" w:color="152935"/>
              <w:right w:val="single" w:sz="8" w:space="0" w:color="E0E0E0"/>
            </w:tcBorders>
            <w:shd w:val="clear" w:color="auto" w:fill="FFFFFF"/>
            <w:vAlign w:val="bottom"/>
          </w:tcPr>
          <w:p w14:paraId="53220CD4"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B</w:t>
            </w:r>
          </w:p>
        </w:tc>
        <w:tc>
          <w:tcPr>
            <w:tcW w:w="1344" w:type="dxa"/>
            <w:tcBorders>
              <w:top w:val="nil"/>
              <w:left w:val="single" w:sz="8" w:space="0" w:color="E0E0E0"/>
              <w:bottom w:val="single" w:sz="8" w:space="0" w:color="152935"/>
              <w:right w:val="single" w:sz="8" w:space="0" w:color="E0E0E0"/>
            </w:tcBorders>
            <w:shd w:val="clear" w:color="auto" w:fill="FFFFFF"/>
            <w:vAlign w:val="bottom"/>
          </w:tcPr>
          <w:p w14:paraId="5C52F742"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Std. Error</w:t>
            </w:r>
          </w:p>
        </w:tc>
        <w:tc>
          <w:tcPr>
            <w:tcW w:w="1483" w:type="dxa"/>
            <w:tcBorders>
              <w:top w:val="nil"/>
              <w:left w:val="single" w:sz="8" w:space="0" w:color="E0E0E0"/>
              <w:bottom w:val="single" w:sz="8" w:space="0" w:color="152935"/>
              <w:right w:val="single" w:sz="8" w:space="0" w:color="E0E0E0"/>
            </w:tcBorders>
            <w:shd w:val="clear" w:color="auto" w:fill="FFFFFF"/>
            <w:vAlign w:val="bottom"/>
          </w:tcPr>
          <w:p w14:paraId="75E47B6F"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Beta</w:t>
            </w:r>
          </w:p>
        </w:tc>
        <w:tc>
          <w:tcPr>
            <w:tcW w:w="1035" w:type="dxa"/>
            <w:vMerge/>
            <w:tcBorders>
              <w:top w:val="nil"/>
              <w:left w:val="single" w:sz="8" w:space="0" w:color="E0E0E0"/>
              <w:bottom w:val="nil"/>
              <w:right w:val="single" w:sz="8" w:space="0" w:color="E0E0E0"/>
            </w:tcBorders>
            <w:shd w:val="clear" w:color="auto" w:fill="FFFFFF"/>
            <w:vAlign w:val="bottom"/>
          </w:tcPr>
          <w:p w14:paraId="59605712"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035" w:type="dxa"/>
            <w:vMerge/>
            <w:tcBorders>
              <w:top w:val="nil"/>
              <w:left w:val="single" w:sz="8" w:space="0" w:color="E0E0E0"/>
              <w:bottom w:val="nil"/>
              <w:right w:val="nil"/>
            </w:tcBorders>
            <w:shd w:val="clear" w:color="auto" w:fill="FFFFFF"/>
            <w:vAlign w:val="bottom"/>
          </w:tcPr>
          <w:p w14:paraId="5FF93038"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r>
      <w:tr w:rsidR="001318E5" w:rsidRPr="001318E5" w14:paraId="52C47792" w14:textId="77777777" w:rsidTr="008C35DB">
        <w:trPr>
          <w:cantSplit/>
        </w:trPr>
        <w:tc>
          <w:tcPr>
            <w:tcW w:w="741" w:type="dxa"/>
            <w:vMerge w:val="restart"/>
            <w:tcBorders>
              <w:top w:val="single" w:sz="8" w:space="0" w:color="152935"/>
              <w:left w:val="nil"/>
              <w:bottom w:val="nil"/>
              <w:right w:val="nil"/>
            </w:tcBorders>
            <w:shd w:val="clear" w:color="auto" w:fill="E0E0E0"/>
          </w:tcPr>
          <w:p w14:paraId="3D5AE422"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w:t>
            </w:r>
          </w:p>
        </w:tc>
        <w:tc>
          <w:tcPr>
            <w:tcW w:w="1824" w:type="dxa"/>
            <w:tcBorders>
              <w:top w:val="single" w:sz="8" w:space="0" w:color="152935"/>
              <w:left w:val="nil"/>
              <w:bottom w:val="single" w:sz="8" w:space="0" w:color="AEAEAE"/>
              <w:right w:val="nil"/>
            </w:tcBorders>
            <w:shd w:val="clear" w:color="auto" w:fill="E0E0E0"/>
          </w:tcPr>
          <w:p w14:paraId="62EEC07F"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(Constant)</w:t>
            </w:r>
          </w:p>
        </w:tc>
        <w:tc>
          <w:tcPr>
            <w:tcW w:w="1344" w:type="dxa"/>
            <w:tcBorders>
              <w:top w:val="single" w:sz="8" w:space="0" w:color="152935"/>
              <w:left w:val="nil"/>
              <w:bottom w:val="single" w:sz="8" w:space="0" w:color="AEAEAE"/>
              <w:right w:val="single" w:sz="8" w:space="0" w:color="E0E0E0"/>
            </w:tcBorders>
            <w:shd w:val="clear" w:color="auto" w:fill="FFFFFF"/>
          </w:tcPr>
          <w:p w14:paraId="7C5BA14C"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330.699</w:t>
            </w:r>
          </w:p>
        </w:tc>
        <w:tc>
          <w:tcPr>
            <w:tcW w:w="1344" w:type="dxa"/>
            <w:tcBorders>
              <w:top w:val="single" w:sz="8" w:space="0" w:color="152935"/>
              <w:left w:val="single" w:sz="8" w:space="0" w:color="E0E0E0"/>
              <w:bottom w:val="single" w:sz="8" w:space="0" w:color="AEAEAE"/>
              <w:right w:val="single" w:sz="8" w:space="0" w:color="E0E0E0"/>
            </w:tcBorders>
            <w:shd w:val="clear" w:color="auto" w:fill="FFFFFF"/>
          </w:tcPr>
          <w:p w14:paraId="6247E6A8"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28.660</w:t>
            </w:r>
          </w:p>
        </w:tc>
        <w:tc>
          <w:tcPr>
            <w:tcW w:w="1483"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7B689338"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5" w:type="dxa"/>
            <w:tcBorders>
              <w:top w:val="single" w:sz="8" w:space="0" w:color="152935"/>
              <w:left w:val="single" w:sz="8" w:space="0" w:color="E0E0E0"/>
              <w:bottom w:val="single" w:sz="8" w:space="0" w:color="AEAEAE"/>
              <w:right w:val="single" w:sz="8" w:space="0" w:color="E0E0E0"/>
            </w:tcBorders>
            <w:shd w:val="clear" w:color="auto" w:fill="FFFFFF"/>
          </w:tcPr>
          <w:p w14:paraId="75E4C387"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11.539</w:t>
            </w:r>
          </w:p>
        </w:tc>
        <w:tc>
          <w:tcPr>
            <w:tcW w:w="1035" w:type="dxa"/>
            <w:tcBorders>
              <w:top w:val="single" w:sz="8" w:space="0" w:color="152935"/>
              <w:left w:val="single" w:sz="8" w:space="0" w:color="E0E0E0"/>
              <w:bottom w:val="single" w:sz="8" w:space="0" w:color="AEAEAE"/>
              <w:right w:val="nil"/>
            </w:tcBorders>
            <w:shd w:val="clear" w:color="auto" w:fill="FFFFFF"/>
          </w:tcPr>
          <w:p w14:paraId="642DF95E"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14:paraId="6644312E" w14:textId="77777777" w:rsidTr="008C35DB">
        <w:trPr>
          <w:cantSplit/>
        </w:trPr>
        <w:tc>
          <w:tcPr>
            <w:tcW w:w="741" w:type="dxa"/>
            <w:vMerge/>
            <w:tcBorders>
              <w:top w:val="single" w:sz="8" w:space="0" w:color="152935"/>
              <w:left w:val="nil"/>
              <w:bottom w:val="nil"/>
              <w:right w:val="nil"/>
            </w:tcBorders>
            <w:shd w:val="clear" w:color="auto" w:fill="E0E0E0"/>
          </w:tcPr>
          <w:p w14:paraId="562BEF82"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24" w:type="dxa"/>
            <w:tcBorders>
              <w:top w:val="single" w:sz="8" w:space="0" w:color="AEAEAE"/>
              <w:left w:val="nil"/>
              <w:bottom w:val="single" w:sz="8" w:space="0" w:color="AEAEAE"/>
              <w:right w:val="nil"/>
            </w:tcBorders>
            <w:shd w:val="clear" w:color="auto" w:fill="E0E0E0"/>
          </w:tcPr>
          <w:p w14:paraId="6E903566"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344" w:type="dxa"/>
            <w:tcBorders>
              <w:top w:val="single" w:sz="8" w:space="0" w:color="AEAEAE"/>
              <w:left w:val="nil"/>
              <w:bottom w:val="single" w:sz="8" w:space="0" w:color="AEAEAE"/>
              <w:right w:val="single" w:sz="8" w:space="0" w:color="E0E0E0"/>
            </w:tcBorders>
            <w:shd w:val="clear" w:color="auto" w:fill="FFFFFF"/>
          </w:tcPr>
          <w:p w14:paraId="2D5D8ED4"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.005</w:t>
            </w:r>
          </w:p>
        </w:tc>
        <w:tc>
          <w:tcPr>
            <w:tcW w:w="1344" w:type="dxa"/>
            <w:tcBorders>
              <w:top w:val="single" w:sz="8" w:space="0" w:color="AEAEAE"/>
              <w:left w:val="single" w:sz="8" w:space="0" w:color="E0E0E0"/>
              <w:bottom w:val="single" w:sz="8" w:space="0" w:color="AEAEAE"/>
              <w:right w:val="single" w:sz="8" w:space="0" w:color="E0E0E0"/>
            </w:tcBorders>
            <w:shd w:val="clear" w:color="auto" w:fill="FFFFFF"/>
          </w:tcPr>
          <w:p w14:paraId="793D2FC2"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14:paraId="3B5E1006"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.077</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14:paraId="22999B69"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4.096</w:t>
            </w:r>
          </w:p>
        </w:tc>
        <w:tc>
          <w:tcPr>
            <w:tcW w:w="1035" w:type="dxa"/>
            <w:tcBorders>
              <w:top w:val="single" w:sz="8" w:space="0" w:color="AEAEAE"/>
              <w:left w:val="single" w:sz="8" w:space="0" w:color="E0E0E0"/>
              <w:bottom w:val="single" w:sz="8" w:space="0" w:color="AEAEAE"/>
              <w:right w:val="nil"/>
            </w:tcBorders>
            <w:shd w:val="clear" w:color="auto" w:fill="FFFFFF"/>
          </w:tcPr>
          <w:p w14:paraId="79EBCDD4"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14:paraId="78D8A1BE" w14:textId="77777777" w:rsidTr="008C35DB">
        <w:trPr>
          <w:cantSplit/>
        </w:trPr>
        <w:tc>
          <w:tcPr>
            <w:tcW w:w="741" w:type="dxa"/>
            <w:vMerge/>
            <w:tcBorders>
              <w:top w:val="single" w:sz="8" w:space="0" w:color="152935"/>
              <w:left w:val="nil"/>
              <w:bottom w:val="nil"/>
              <w:right w:val="nil"/>
            </w:tcBorders>
            <w:shd w:val="clear" w:color="auto" w:fill="E0E0E0"/>
          </w:tcPr>
          <w:p w14:paraId="611F9297"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24" w:type="dxa"/>
            <w:tcBorders>
              <w:top w:val="single" w:sz="8" w:space="0" w:color="AEAEAE"/>
              <w:left w:val="nil"/>
              <w:bottom w:val="single" w:sz="8" w:space="0" w:color="AEAEAE"/>
              <w:right w:val="nil"/>
            </w:tcBorders>
            <w:shd w:val="clear" w:color="auto" w:fill="E0E0E0"/>
          </w:tcPr>
          <w:p w14:paraId="1347A5BE"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344" w:type="dxa"/>
            <w:tcBorders>
              <w:top w:val="single" w:sz="8" w:space="0" w:color="AEAEAE"/>
              <w:left w:val="nil"/>
              <w:bottom w:val="single" w:sz="8" w:space="0" w:color="AEAEAE"/>
              <w:right w:val="single" w:sz="8" w:space="0" w:color="E0E0E0"/>
            </w:tcBorders>
            <w:shd w:val="clear" w:color="auto" w:fill="FFFFFF"/>
          </w:tcPr>
          <w:p w14:paraId="3EAE194E"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c>
          <w:tcPr>
            <w:tcW w:w="1344" w:type="dxa"/>
            <w:tcBorders>
              <w:top w:val="single" w:sz="8" w:space="0" w:color="AEAEAE"/>
              <w:left w:val="single" w:sz="8" w:space="0" w:color="E0E0E0"/>
              <w:bottom w:val="single" w:sz="8" w:space="0" w:color="AEAEAE"/>
              <w:right w:val="single" w:sz="8" w:space="0" w:color="E0E0E0"/>
            </w:tcBorders>
            <w:shd w:val="clear" w:color="auto" w:fill="FFFFFF"/>
          </w:tcPr>
          <w:p w14:paraId="380D906A"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14:paraId="7B6A0C7E"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.021</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14:paraId="2E6E43BF"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1.079</w:t>
            </w:r>
          </w:p>
        </w:tc>
        <w:tc>
          <w:tcPr>
            <w:tcW w:w="1035" w:type="dxa"/>
            <w:tcBorders>
              <w:top w:val="single" w:sz="8" w:space="0" w:color="AEAEAE"/>
              <w:left w:val="single" w:sz="8" w:space="0" w:color="E0E0E0"/>
              <w:bottom w:val="single" w:sz="8" w:space="0" w:color="AEAEAE"/>
              <w:right w:val="nil"/>
            </w:tcBorders>
            <w:shd w:val="clear" w:color="auto" w:fill="FFFFFF"/>
          </w:tcPr>
          <w:p w14:paraId="5729C788"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.281</w:t>
            </w:r>
          </w:p>
        </w:tc>
      </w:tr>
      <w:tr w:rsidR="001318E5" w:rsidRPr="001318E5" w14:paraId="54A58A01" w14:textId="77777777" w:rsidTr="008C35DB">
        <w:trPr>
          <w:cantSplit/>
        </w:trPr>
        <w:tc>
          <w:tcPr>
            <w:tcW w:w="741" w:type="dxa"/>
            <w:vMerge/>
            <w:tcBorders>
              <w:top w:val="single" w:sz="8" w:space="0" w:color="152935"/>
              <w:left w:val="nil"/>
              <w:bottom w:val="nil"/>
              <w:right w:val="nil"/>
            </w:tcBorders>
            <w:shd w:val="clear" w:color="auto" w:fill="E0E0E0"/>
          </w:tcPr>
          <w:p w14:paraId="29C1E119"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24" w:type="dxa"/>
            <w:tcBorders>
              <w:top w:val="single" w:sz="8" w:space="0" w:color="AEAEAE"/>
              <w:left w:val="nil"/>
              <w:bottom w:val="single" w:sz="8" w:space="0" w:color="AEAEAE"/>
              <w:right w:val="nil"/>
            </w:tcBorders>
            <w:shd w:val="clear" w:color="auto" w:fill="E0E0E0"/>
          </w:tcPr>
          <w:p w14:paraId="0DE5454A"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344" w:type="dxa"/>
            <w:tcBorders>
              <w:top w:val="single" w:sz="8" w:space="0" w:color="AEAEAE"/>
              <w:left w:val="nil"/>
              <w:bottom w:val="single" w:sz="8" w:space="0" w:color="AEAEAE"/>
              <w:right w:val="single" w:sz="8" w:space="0" w:color="E0E0E0"/>
            </w:tcBorders>
            <w:shd w:val="clear" w:color="auto" w:fill="FFFFFF"/>
          </w:tcPr>
          <w:p w14:paraId="2F9FED1E"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1.744</w:t>
            </w:r>
          </w:p>
        </w:tc>
        <w:tc>
          <w:tcPr>
            <w:tcW w:w="1344" w:type="dxa"/>
            <w:tcBorders>
              <w:top w:val="single" w:sz="8" w:space="0" w:color="AEAEAE"/>
              <w:left w:val="single" w:sz="8" w:space="0" w:color="E0E0E0"/>
              <w:bottom w:val="single" w:sz="8" w:space="0" w:color="AEAEAE"/>
              <w:right w:val="single" w:sz="8" w:space="0" w:color="E0E0E0"/>
            </w:tcBorders>
            <w:shd w:val="clear" w:color="auto" w:fill="FFFFFF"/>
          </w:tcPr>
          <w:p w14:paraId="25586B72"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.059</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14:paraId="4C1EBC32"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.569</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14:paraId="5226A474"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29.316</w:t>
            </w:r>
          </w:p>
        </w:tc>
        <w:tc>
          <w:tcPr>
            <w:tcW w:w="1035" w:type="dxa"/>
            <w:tcBorders>
              <w:top w:val="single" w:sz="8" w:space="0" w:color="AEAEAE"/>
              <w:left w:val="single" w:sz="8" w:space="0" w:color="E0E0E0"/>
              <w:bottom w:val="single" w:sz="8" w:space="0" w:color="AEAEAE"/>
              <w:right w:val="nil"/>
            </w:tcBorders>
            <w:shd w:val="clear" w:color="auto" w:fill="FFFFFF"/>
          </w:tcPr>
          <w:p w14:paraId="2F7FCB43"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14:paraId="0DFCB290" w14:textId="77777777" w:rsidTr="008C35DB">
        <w:trPr>
          <w:cantSplit/>
        </w:trPr>
        <w:tc>
          <w:tcPr>
            <w:tcW w:w="741" w:type="dxa"/>
            <w:vMerge/>
            <w:tcBorders>
              <w:top w:val="single" w:sz="8" w:space="0" w:color="152935"/>
              <w:left w:val="nil"/>
              <w:bottom w:val="nil"/>
              <w:right w:val="nil"/>
            </w:tcBorders>
            <w:shd w:val="clear" w:color="auto" w:fill="E0E0E0"/>
          </w:tcPr>
          <w:p w14:paraId="6DAC18D5"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24" w:type="dxa"/>
            <w:tcBorders>
              <w:top w:val="single" w:sz="8" w:space="0" w:color="AEAEAE"/>
              <w:left w:val="nil"/>
              <w:bottom w:val="single" w:sz="8" w:space="0" w:color="AEAEAE"/>
              <w:right w:val="nil"/>
            </w:tcBorders>
            <w:shd w:val="clear" w:color="auto" w:fill="E0E0E0"/>
          </w:tcPr>
          <w:p w14:paraId="7E41A6BA"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344" w:type="dxa"/>
            <w:tcBorders>
              <w:top w:val="single" w:sz="8" w:space="0" w:color="AEAEAE"/>
              <w:left w:val="nil"/>
              <w:bottom w:val="single" w:sz="8" w:space="0" w:color="AEAEAE"/>
              <w:right w:val="single" w:sz="8" w:space="0" w:color="E0E0E0"/>
            </w:tcBorders>
            <w:shd w:val="clear" w:color="auto" w:fill="FFFFFF"/>
          </w:tcPr>
          <w:p w14:paraId="37A61772"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w:t>
            </w:r>
          </w:p>
        </w:tc>
        <w:tc>
          <w:tcPr>
            <w:tcW w:w="1344" w:type="dxa"/>
            <w:tcBorders>
              <w:top w:val="single" w:sz="8" w:space="0" w:color="AEAEAE"/>
              <w:left w:val="single" w:sz="8" w:space="0" w:color="E0E0E0"/>
              <w:bottom w:val="single" w:sz="8" w:space="0" w:color="AEAEAE"/>
              <w:right w:val="single" w:sz="8" w:space="0" w:color="E0E0E0"/>
            </w:tcBorders>
            <w:shd w:val="clear" w:color="auto" w:fill="FFFFFF"/>
          </w:tcPr>
          <w:p w14:paraId="79DE3D36"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.014</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14:paraId="5DDF47C9"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-.221</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14:paraId="59D1DDEF"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-11.536</w:t>
            </w:r>
          </w:p>
        </w:tc>
        <w:tc>
          <w:tcPr>
            <w:tcW w:w="1035" w:type="dxa"/>
            <w:tcBorders>
              <w:top w:val="single" w:sz="8" w:space="0" w:color="AEAEAE"/>
              <w:left w:val="single" w:sz="8" w:space="0" w:color="E0E0E0"/>
              <w:bottom w:val="single" w:sz="8" w:space="0" w:color="AEAEAE"/>
              <w:right w:val="nil"/>
            </w:tcBorders>
            <w:shd w:val="clear" w:color="auto" w:fill="FFFFFF"/>
          </w:tcPr>
          <w:p w14:paraId="633BF396"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14:paraId="2C4FC26A" w14:textId="77777777" w:rsidTr="008C35DB">
        <w:trPr>
          <w:cantSplit/>
        </w:trPr>
        <w:tc>
          <w:tcPr>
            <w:tcW w:w="741" w:type="dxa"/>
            <w:vMerge/>
            <w:tcBorders>
              <w:top w:val="single" w:sz="8" w:space="0" w:color="152935"/>
              <w:left w:val="nil"/>
              <w:bottom w:val="nil"/>
              <w:right w:val="nil"/>
            </w:tcBorders>
            <w:shd w:val="clear" w:color="auto" w:fill="E0E0E0"/>
          </w:tcPr>
          <w:p w14:paraId="325AF576"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24" w:type="dxa"/>
            <w:tcBorders>
              <w:top w:val="single" w:sz="8" w:space="0" w:color="AEAEAE"/>
              <w:left w:val="nil"/>
              <w:bottom w:val="single" w:sz="8" w:space="0" w:color="AEAEAE"/>
              <w:right w:val="nil"/>
            </w:tcBorders>
            <w:shd w:val="clear" w:color="auto" w:fill="E0E0E0"/>
          </w:tcPr>
          <w:p w14:paraId="66877DB7"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344" w:type="dxa"/>
            <w:tcBorders>
              <w:top w:val="single" w:sz="8" w:space="0" w:color="AEAEAE"/>
              <w:left w:val="nil"/>
              <w:bottom w:val="single" w:sz="8" w:space="0" w:color="AEAEAE"/>
              <w:right w:val="single" w:sz="8" w:space="0" w:color="E0E0E0"/>
            </w:tcBorders>
            <w:shd w:val="clear" w:color="auto" w:fill="FFFFFF"/>
          </w:tcPr>
          <w:p w14:paraId="76EECB1D"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-.301</w:t>
            </w:r>
          </w:p>
        </w:tc>
        <w:tc>
          <w:tcPr>
            <w:tcW w:w="1344" w:type="dxa"/>
            <w:tcBorders>
              <w:top w:val="single" w:sz="8" w:space="0" w:color="AEAEAE"/>
              <w:left w:val="single" w:sz="8" w:space="0" w:color="E0E0E0"/>
              <w:bottom w:val="single" w:sz="8" w:space="0" w:color="AEAEAE"/>
              <w:right w:val="single" w:sz="8" w:space="0" w:color="E0E0E0"/>
            </w:tcBorders>
            <w:shd w:val="clear" w:color="auto" w:fill="FFFFFF"/>
          </w:tcPr>
          <w:p w14:paraId="41F31E7B"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.057</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14:paraId="26E533C5"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-.104</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14:paraId="41FFD34D"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-5.285</w:t>
            </w:r>
          </w:p>
        </w:tc>
        <w:tc>
          <w:tcPr>
            <w:tcW w:w="1035" w:type="dxa"/>
            <w:tcBorders>
              <w:top w:val="single" w:sz="8" w:space="0" w:color="AEAEAE"/>
              <w:left w:val="single" w:sz="8" w:space="0" w:color="E0E0E0"/>
              <w:bottom w:val="single" w:sz="8" w:space="0" w:color="AEAEAE"/>
              <w:right w:val="nil"/>
            </w:tcBorders>
            <w:shd w:val="clear" w:color="auto" w:fill="FFFFFF"/>
          </w:tcPr>
          <w:p w14:paraId="0E59F66F"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14:paraId="6FE7DAED" w14:textId="77777777" w:rsidTr="008C35DB">
        <w:trPr>
          <w:cantSplit/>
        </w:trPr>
        <w:tc>
          <w:tcPr>
            <w:tcW w:w="741" w:type="dxa"/>
            <w:vMerge/>
            <w:tcBorders>
              <w:top w:val="single" w:sz="8" w:space="0" w:color="152935"/>
              <w:left w:val="nil"/>
              <w:bottom w:val="nil"/>
              <w:right w:val="nil"/>
            </w:tcBorders>
            <w:shd w:val="clear" w:color="auto" w:fill="E0E0E0"/>
          </w:tcPr>
          <w:p w14:paraId="0AE217EE"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24" w:type="dxa"/>
            <w:tcBorders>
              <w:top w:val="single" w:sz="8" w:space="0" w:color="AEAEAE"/>
              <w:left w:val="nil"/>
              <w:bottom w:val="nil"/>
              <w:right w:val="nil"/>
            </w:tcBorders>
            <w:shd w:val="clear" w:color="auto" w:fill="E0E0E0"/>
          </w:tcPr>
          <w:p w14:paraId="1EBCBA83"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344" w:type="dxa"/>
            <w:tcBorders>
              <w:top w:val="single" w:sz="8" w:space="0" w:color="AEAEAE"/>
              <w:left w:val="nil"/>
              <w:bottom w:val="nil"/>
              <w:right w:val="single" w:sz="8" w:space="0" w:color="E0E0E0"/>
            </w:tcBorders>
            <w:shd w:val="clear" w:color="auto" w:fill="FFFFFF"/>
          </w:tcPr>
          <w:p w14:paraId="494BFE25"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.555</w:t>
            </w:r>
          </w:p>
        </w:tc>
        <w:tc>
          <w:tcPr>
            <w:tcW w:w="1344" w:type="dxa"/>
            <w:tcBorders>
              <w:top w:val="single" w:sz="8" w:space="0" w:color="AEAEAE"/>
              <w:left w:val="single" w:sz="8" w:space="0" w:color="E0E0E0"/>
              <w:bottom w:val="nil"/>
              <w:right w:val="single" w:sz="8" w:space="0" w:color="E0E0E0"/>
            </w:tcBorders>
            <w:shd w:val="clear" w:color="auto" w:fill="FFFFFF"/>
          </w:tcPr>
          <w:p w14:paraId="0361A105"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.127</w:t>
            </w:r>
          </w:p>
        </w:tc>
        <w:tc>
          <w:tcPr>
            <w:tcW w:w="1483" w:type="dxa"/>
            <w:tcBorders>
              <w:top w:val="single" w:sz="8" w:space="0" w:color="AEAEAE"/>
              <w:left w:val="single" w:sz="8" w:space="0" w:color="E0E0E0"/>
              <w:bottom w:val="nil"/>
              <w:right w:val="single" w:sz="8" w:space="0" w:color="E0E0E0"/>
            </w:tcBorders>
            <w:shd w:val="clear" w:color="auto" w:fill="FFFFFF"/>
          </w:tcPr>
          <w:p w14:paraId="536AEC8B"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.081</w:t>
            </w:r>
          </w:p>
        </w:tc>
        <w:tc>
          <w:tcPr>
            <w:tcW w:w="1035" w:type="dxa"/>
            <w:tcBorders>
              <w:top w:val="single" w:sz="8" w:space="0" w:color="AEAEAE"/>
              <w:left w:val="single" w:sz="8" w:space="0" w:color="E0E0E0"/>
              <w:bottom w:val="nil"/>
              <w:right w:val="single" w:sz="8" w:space="0" w:color="E0E0E0"/>
            </w:tcBorders>
            <w:shd w:val="clear" w:color="auto" w:fill="FFFFFF"/>
          </w:tcPr>
          <w:p w14:paraId="48018562"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4.371</w:t>
            </w:r>
          </w:p>
        </w:tc>
        <w:tc>
          <w:tcPr>
            <w:tcW w:w="1035" w:type="dxa"/>
            <w:tcBorders>
              <w:top w:val="single" w:sz="8" w:space="0" w:color="AEAEAE"/>
              <w:left w:val="single" w:sz="8" w:space="0" w:color="E0E0E0"/>
              <w:bottom w:val="nil"/>
              <w:right w:val="nil"/>
            </w:tcBorders>
            <w:shd w:val="clear" w:color="auto" w:fill="FFFFFF"/>
          </w:tcPr>
          <w:p w14:paraId="7D66E839"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14:paraId="32D42754" w14:textId="77777777" w:rsidTr="008C35DB">
        <w:trPr>
          <w:cantSplit/>
        </w:trPr>
        <w:tc>
          <w:tcPr>
            <w:tcW w:w="741" w:type="dxa"/>
            <w:vMerge w:val="restart"/>
            <w:tcBorders>
              <w:top w:val="single" w:sz="8" w:space="0" w:color="AEAEAE"/>
              <w:left w:val="nil"/>
              <w:bottom w:val="single" w:sz="8" w:space="0" w:color="152935"/>
              <w:right w:val="nil"/>
            </w:tcBorders>
            <w:shd w:val="clear" w:color="auto" w:fill="E0E0E0"/>
          </w:tcPr>
          <w:p w14:paraId="2CC698A1"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2</w:t>
            </w:r>
          </w:p>
        </w:tc>
        <w:tc>
          <w:tcPr>
            <w:tcW w:w="1824" w:type="dxa"/>
            <w:tcBorders>
              <w:top w:val="single" w:sz="8" w:space="0" w:color="AEAEAE"/>
              <w:left w:val="nil"/>
              <w:bottom w:val="single" w:sz="8" w:space="0" w:color="AEAEAE"/>
              <w:right w:val="nil"/>
            </w:tcBorders>
            <w:shd w:val="clear" w:color="auto" w:fill="E0E0E0"/>
          </w:tcPr>
          <w:p w14:paraId="59DA2CEE"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(Constant)</w:t>
            </w:r>
          </w:p>
        </w:tc>
        <w:tc>
          <w:tcPr>
            <w:tcW w:w="1344" w:type="dxa"/>
            <w:tcBorders>
              <w:top w:val="single" w:sz="8" w:space="0" w:color="AEAEAE"/>
              <w:left w:val="nil"/>
              <w:bottom w:val="single" w:sz="8" w:space="0" w:color="AEAEAE"/>
              <w:right w:val="single" w:sz="8" w:space="0" w:color="E0E0E0"/>
            </w:tcBorders>
            <w:shd w:val="clear" w:color="auto" w:fill="FFFFFF"/>
          </w:tcPr>
          <w:p w14:paraId="21FA9B80"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331.411</w:t>
            </w:r>
          </w:p>
        </w:tc>
        <w:tc>
          <w:tcPr>
            <w:tcW w:w="1344" w:type="dxa"/>
            <w:tcBorders>
              <w:top w:val="single" w:sz="8" w:space="0" w:color="AEAEAE"/>
              <w:left w:val="single" w:sz="8" w:space="0" w:color="E0E0E0"/>
              <w:bottom w:val="single" w:sz="8" w:space="0" w:color="AEAEAE"/>
              <w:right w:val="single" w:sz="8" w:space="0" w:color="E0E0E0"/>
            </w:tcBorders>
            <w:shd w:val="clear" w:color="auto" w:fill="FFFFFF"/>
          </w:tcPr>
          <w:p w14:paraId="262C4CB3"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28.663</w:t>
            </w:r>
          </w:p>
        </w:tc>
        <w:tc>
          <w:tcPr>
            <w:tcW w:w="1483"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C8748A5"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14:paraId="3CFA9EB5"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11.562</w:t>
            </w:r>
          </w:p>
        </w:tc>
        <w:tc>
          <w:tcPr>
            <w:tcW w:w="1035" w:type="dxa"/>
            <w:tcBorders>
              <w:top w:val="single" w:sz="8" w:space="0" w:color="AEAEAE"/>
              <w:left w:val="single" w:sz="8" w:space="0" w:color="E0E0E0"/>
              <w:bottom w:val="single" w:sz="8" w:space="0" w:color="AEAEAE"/>
              <w:right w:val="nil"/>
            </w:tcBorders>
            <w:shd w:val="clear" w:color="auto" w:fill="FFFFFF"/>
          </w:tcPr>
          <w:p w14:paraId="75A76B81"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14:paraId="37B5EE69" w14:textId="77777777" w:rsidTr="008C35DB">
        <w:trPr>
          <w:cantSplit/>
        </w:trPr>
        <w:tc>
          <w:tcPr>
            <w:tcW w:w="741" w:type="dxa"/>
            <w:vMerge/>
            <w:tcBorders>
              <w:top w:val="single" w:sz="8" w:space="0" w:color="AEAEAE"/>
              <w:left w:val="nil"/>
              <w:bottom w:val="single" w:sz="8" w:space="0" w:color="152935"/>
              <w:right w:val="nil"/>
            </w:tcBorders>
            <w:shd w:val="clear" w:color="auto" w:fill="E0E0E0"/>
          </w:tcPr>
          <w:p w14:paraId="0FF597E9"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24" w:type="dxa"/>
            <w:tcBorders>
              <w:top w:val="single" w:sz="8" w:space="0" w:color="AEAEAE"/>
              <w:left w:val="nil"/>
              <w:bottom w:val="single" w:sz="8" w:space="0" w:color="AEAEAE"/>
              <w:right w:val="nil"/>
            </w:tcBorders>
            <w:shd w:val="clear" w:color="auto" w:fill="E0E0E0"/>
          </w:tcPr>
          <w:p w14:paraId="5BD189AE"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344" w:type="dxa"/>
            <w:tcBorders>
              <w:top w:val="single" w:sz="8" w:space="0" w:color="AEAEAE"/>
              <w:left w:val="nil"/>
              <w:bottom w:val="single" w:sz="8" w:space="0" w:color="AEAEAE"/>
              <w:right w:val="single" w:sz="8" w:space="0" w:color="E0E0E0"/>
            </w:tcBorders>
            <w:shd w:val="clear" w:color="auto" w:fill="FFFFFF"/>
          </w:tcPr>
          <w:p w14:paraId="109BAF5B"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.008</w:t>
            </w:r>
          </w:p>
        </w:tc>
        <w:tc>
          <w:tcPr>
            <w:tcW w:w="1344" w:type="dxa"/>
            <w:tcBorders>
              <w:top w:val="single" w:sz="8" w:space="0" w:color="AEAEAE"/>
              <w:left w:val="single" w:sz="8" w:space="0" w:color="E0E0E0"/>
              <w:bottom w:val="single" w:sz="8" w:space="0" w:color="AEAEAE"/>
              <w:right w:val="single" w:sz="8" w:space="0" w:color="E0E0E0"/>
            </w:tcBorders>
            <w:shd w:val="clear" w:color="auto" w:fill="FFFFFF"/>
          </w:tcPr>
          <w:p w14:paraId="3FA2F30D"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.002</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14:paraId="69530E04"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.127</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14:paraId="324D968E"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3.623</w:t>
            </w:r>
          </w:p>
        </w:tc>
        <w:tc>
          <w:tcPr>
            <w:tcW w:w="1035" w:type="dxa"/>
            <w:tcBorders>
              <w:top w:val="single" w:sz="8" w:space="0" w:color="AEAEAE"/>
              <w:left w:val="single" w:sz="8" w:space="0" w:color="E0E0E0"/>
              <w:bottom w:val="single" w:sz="8" w:space="0" w:color="AEAEAE"/>
              <w:right w:val="nil"/>
            </w:tcBorders>
            <w:shd w:val="clear" w:color="auto" w:fill="FFFFFF"/>
          </w:tcPr>
          <w:p w14:paraId="65959D06"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14:paraId="53CB55AF" w14:textId="77777777" w:rsidTr="008C35DB">
        <w:trPr>
          <w:cantSplit/>
        </w:trPr>
        <w:tc>
          <w:tcPr>
            <w:tcW w:w="741" w:type="dxa"/>
            <w:vMerge/>
            <w:tcBorders>
              <w:top w:val="single" w:sz="8" w:space="0" w:color="AEAEAE"/>
              <w:left w:val="nil"/>
              <w:bottom w:val="single" w:sz="8" w:space="0" w:color="152935"/>
              <w:right w:val="nil"/>
            </w:tcBorders>
            <w:shd w:val="clear" w:color="auto" w:fill="E0E0E0"/>
          </w:tcPr>
          <w:p w14:paraId="5987F5F4"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24" w:type="dxa"/>
            <w:tcBorders>
              <w:top w:val="single" w:sz="8" w:space="0" w:color="AEAEAE"/>
              <w:left w:val="nil"/>
              <w:bottom w:val="single" w:sz="8" w:space="0" w:color="AEAEAE"/>
              <w:right w:val="nil"/>
            </w:tcBorders>
            <w:shd w:val="clear" w:color="auto" w:fill="E0E0E0"/>
          </w:tcPr>
          <w:p w14:paraId="4FF37A3D"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344" w:type="dxa"/>
            <w:tcBorders>
              <w:top w:val="single" w:sz="8" w:space="0" w:color="AEAEAE"/>
              <w:left w:val="nil"/>
              <w:bottom w:val="single" w:sz="8" w:space="0" w:color="AEAEAE"/>
              <w:right w:val="single" w:sz="8" w:space="0" w:color="E0E0E0"/>
            </w:tcBorders>
            <w:shd w:val="clear" w:color="auto" w:fill="FFFFFF"/>
          </w:tcPr>
          <w:p w14:paraId="4AA565E1"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c>
          <w:tcPr>
            <w:tcW w:w="1344" w:type="dxa"/>
            <w:tcBorders>
              <w:top w:val="single" w:sz="8" w:space="0" w:color="AEAEAE"/>
              <w:left w:val="single" w:sz="8" w:space="0" w:color="E0E0E0"/>
              <w:bottom w:val="single" w:sz="8" w:space="0" w:color="AEAEAE"/>
              <w:right w:val="single" w:sz="8" w:space="0" w:color="E0E0E0"/>
            </w:tcBorders>
            <w:shd w:val="clear" w:color="auto" w:fill="FFFFFF"/>
          </w:tcPr>
          <w:p w14:paraId="46423BE9"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14:paraId="760124F2"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.022</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14:paraId="24F346CF"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1.135</w:t>
            </w:r>
          </w:p>
        </w:tc>
        <w:tc>
          <w:tcPr>
            <w:tcW w:w="1035" w:type="dxa"/>
            <w:tcBorders>
              <w:top w:val="single" w:sz="8" w:space="0" w:color="AEAEAE"/>
              <w:left w:val="single" w:sz="8" w:space="0" w:color="E0E0E0"/>
              <w:bottom w:val="single" w:sz="8" w:space="0" w:color="AEAEAE"/>
              <w:right w:val="nil"/>
            </w:tcBorders>
            <w:shd w:val="clear" w:color="auto" w:fill="FFFFFF"/>
          </w:tcPr>
          <w:p w14:paraId="23F04672"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.257</w:t>
            </w:r>
          </w:p>
        </w:tc>
      </w:tr>
      <w:tr w:rsidR="001318E5" w:rsidRPr="001318E5" w14:paraId="6C2A3920" w14:textId="77777777" w:rsidTr="008C35DB">
        <w:trPr>
          <w:cantSplit/>
        </w:trPr>
        <w:tc>
          <w:tcPr>
            <w:tcW w:w="741" w:type="dxa"/>
            <w:vMerge/>
            <w:tcBorders>
              <w:top w:val="single" w:sz="8" w:space="0" w:color="AEAEAE"/>
              <w:left w:val="nil"/>
              <w:bottom w:val="single" w:sz="8" w:space="0" w:color="152935"/>
              <w:right w:val="nil"/>
            </w:tcBorders>
            <w:shd w:val="clear" w:color="auto" w:fill="E0E0E0"/>
          </w:tcPr>
          <w:p w14:paraId="3AA30559"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24" w:type="dxa"/>
            <w:tcBorders>
              <w:top w:val="single" w:sz="8" w:space="0" w:color="AEAEAE"/>
              <w:left w:val="nil"/>
              <w:bottom w:val="single" w:sz="8" w:space="0" w:color="AEAEAE"/>
              <w:right w:val="nil"/>
            </w:tcBorders>
            <w:shd w:val="clear" w:color="auto" w:fill="E0E0E0"/>
          </w:tcPr>
          <w:p w14:paraId="1B10FAF4"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344" w:type="dxa"/>
            <w:tcBorders>
              <w:top w:val="single" w:sz="8" w:space="0" w:color="AEAEAE"/>
              <w:left w:val="nil"/>
              <w:bottom w:val="single" w:sz="8" w:space="0" w:color="AEAEAE"/>
              <w:right w:val="single" w:sz="8" w:space="0" w:color="E0E0E0"/>
            </w:tcBorders>
            <w:shd w:val="clear" w:color="auto" w:fill="FFFFFF"/>
          </w:tcPr>
          <w:p w14:paraId="75783163"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1.752</w:t>
            </w:r>
          </w:p>
        </w:tc>
        <w:tc>
          <w:tcPr>
            <w:tcW w:w="1344" w:type="dxa"/>
            <w:tcBorders>
              <w:top w:val="single" w:sz="8" w:space="0" w:color="AEAEAE"/>
              <w:left w:val="single" w:sz="8" w:space="0" w:color="E0E0E0"/>
              <w:bottom w:val="single" w:sz="8" w:space="0" w:color="AEAEAE"/>
              <w:right w:val="single" w:sz="8" w:space="0" w:color="E0E0E0"/>
            </w:tcBorders>
            <w:shd w:val="clear" w:color="auto" w:fill="FFFFFF"/>
          </w:tcPr>
          <w:p w14:paraId="1F0B9F7F"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.060</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14:paraId="1BF2A0C8"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.572</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14:paraId="460EE3BC"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29.392</w:t>
            </w:r>
          </w:p>
        </w:tc>
        <w:tc>
          <w:tcPr>
            <w:tcW w:w="1035" w:type="dxa"/>
            <w:tcBorders>
              <w:top w:val="single" w:sz="8" w:space="0" w:color="AEAEAE"/>
              <w:left w:val="single" w:sz="8" w:space="0" w:color="E0E0E0"/>
              <w:bottom w:val="single" w:sz="8" w:space="0" w:color="AEAEAE"/>
              <w:right w:val="nil"/>
            </w:tcBorders>
            <w:shd w:val="clear" w:color="auto" w:fill="FFFFFF"/>
          </w:tcPr>
          <w:p w14:paraId="44437D49"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14:paraId="5DEC8FDF" w14:textId="77777777" w:rsidTr="008C35DB">
        <w:trPr>
          <w:cantSplit/>
        </w:trPr>
        <w:tc>
          <w:tcPr>
            <w:tcW w:w="741" w:type="dxa"/>
            <w:vMerge/>
            <w:tcBorders>
              <w:top w:val="single" w:sz="8" w:space="0" w:color="AEAEAE"/>
              <w:left w:val="nil"/>
              <w:bottom w:val="single" w:sz="8" w:space="0" w:color="152935"/>
              <w:right w:val="nil"/>
            </w:tcBorders>
            <w:shd w:val="clear" w:color="auto" w:fill="E0E0E0"/>
          </w:tcPr>
          <w:p w14:paraId="2ADE7823"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24" w:type="dxa"/>
            <w:tcBorders>
              <w:top w:val="single" w:sz="8" w:space="0" w:color="AEAEAE"/>
              <w:left w:val="nil"/>
              <w:bottom w:val="single" w:sz="8" w:space="0" w:color="AEAEAE"/>
              <w:right w:val="nil"/>
            </w:tcBorders>
            <w:shd w:val="clear" w:color="auto" w:fill="E0E0E0"/>
          </w:tcPr>
          <w:p w14:paraId="33B3A5C4"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344" w:type="dxa"/>
            <w:tcBorders>
              <w:top w:val="single" w:sz="8" w:space="0" w:color="AEAEAE"/>
              <w:left w:val="nil"/>
              <w:bottom w:val="single" w:sz="8" w:space="0" w:color="AEAEAE"/>
              <w:right w:val="single" w:sz="8" w:space="0" w:color="E0E0E0"/>
            </w:tcBorders>
            <w:shd w:val="clear" w:color="auto" w:fill="FFFFFF"/>
          </w:tcPr>
          <w:p w14:paraId="0DEB1BE2"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w:t>
            </w:r>
          </w:p>
        </w:tc>
        <w:tc>
          <w:tcPr>
            <w:tcW w:w="1344" w:type="dxa"/>
            <w:tcBorders>
              <w:top w:val="single" w:sz="8" w:space="0" w:color="AEAEAE"/>
              <w:left w:val="single" w:sz="8" w:space="0" w:color="E0E0E0"/>
              <w:bottom w:val="single" w:sz="8" w:space="0" w:color="AEAEAE"/>
              <w:right w:val="single" w:sz="8" w:space="0" w:color="E0E0E0"/>
            </w:tcBorders>
            <w:shd w:val="clear" w:color="auto" w:fill="FFFFFF"/>
          </w:tcPr>
          <w:p w14:paraId="0F99721D"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.014</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14:paraId="0CBB812E"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-.222</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14:paraId="10576F7F"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-11.562</w:t>
            </w:r>
          </w:p>
        </w:tc>
        <w:tc>
          <w:tcPr>
            <w:tcW w:w="1035" w:type="dxa"/>
            <w:tcBorders>
              <w:top w:val="single" w:sz="8" w:space="0" w:color="AEAEAE"/>
              <w:left w:val="single" w:sz="8" w:space="0" w:color="E0E0E0"/>
              <w:bottom w:val="single" w:sz="8" w:space="0" w:color="AEAEAE"/>
              <w:right w:val="nil"/>
            </w:tcBorders>
            <w:shd w:val="clear" w:color="auto" w:fill="FFFFFF"/>
          </w:tcPr>
          <w:p w14:paraId="055D0DF1"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14:paraId="3FCF0194" w14:textId="77777777" w:rsidTr="008C35DB">
        <w:trPr>
          <w:cantSplit/>
        </w:trPr>
        <w:tc>
          <w:tcPr>
            <w:tcW w:w="741" w:type="dxa"/>
            <w:vMerge/>
            <w:tcBorders>
              <w:top w:val="single" w:sz="8" w:space="0" w:color="AEAEAE"/>
              <w:left w:val="nil"/>
              <w:bottom w:val="single" w:sz="8" w:space="0" w:color="152935"/>
              <w:right w:val="nil"/>
            </w:tcBorders>
            <w:shd w:val="clear" w:color="auto" w:fill="E0E0E0"/>
          </w:tcPr>
          <w:p w14:paraId="57583620"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24" w:type="dxa"/>
            <w:tcBorders>
              <w:top w:val="single" w:sz="8" w:space="0" w:color="AEAEAE"/>
              <w:left w:val="nil"/>
              <w:bottom w:val="single" w:sz="8" w:space="0" w:color="AEAEAE"/>
              <w:right w:val="nil"/>
            </w:tcBorders>
            <w:shd w:val="clear" w:color="auto" w:fill="E0E0E0"/>
          </w:tcPr>
          <w:p w14:paraId="6E215AD7"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344" w:type="dxa"/>
            <w:tcBorders>
              <w:top w:val="single" w:sz="8" w:space="0" w:color="AEAEAE"/>
              <w:left w:val="nil"/>
              <w:bottom w:val="single" w:sz="8" w:space="0" w:color="AEAEAE"/>
              <w:right w:val="single" w:sz="8" w:space="0" w:color="E0E0E0"/>
            </w:tcBorders>
            <w:shd w:val="clear" w:color="auto" w:fill="FFFFFF"/>
          </w:tcPr>
          <w:p w14:paraId="10A6D58E"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-.195</w:t>
            </w:r>
          </w:p>
        </w:tc>
        <w:tc>
          <w:tcPr>
            <w:tcW w:w="1344" w:type="dxa"/>
            <w:tcBorders>
              <w:top w:val="single" w:sz="8" w:space="0" w:color="AEAEAE"/>
              <w:left w:val="single" w:sz="8" w:space="0" w:color="E0E0E0"/>
              <w:bottom w:val="single" w:sz="8" w:space="0" w:color="AEAEAE"/>
              <w:right w:val="single" w:sz="8" w:space="0" w:color="E0E0E0"/>
            </w:tcBorders>
            <w:shd w:val="clear" w:color="auto" w:fill="FFFFFF"/>
          </w:tcPr>
          <w:p w14:paraId="6B5B6E58"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.084</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14:paraId="2DA503EE"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-.067</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14:paraId="2E9492E9"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-2.326</w:t>
            </w:r>
          </w:p>
        </w:tc>
        <w:tc>
          <w:tcPr>
            <w:tcW w:w="1035" w:type="dxa"/>
            <w:tcBorders>
              <w:top w:val="single" w:sz="8" w:space="0" w:color="AEAEAE"/>
              <w:left w:val="single" w:sz="8" w:space="0" w:color="E0E0E0"/>
              <w:bottom w:val="single" w:sz="8" w:space="0" w:color="AEAEAE"/>
              <w:right w:val="nil"/>
            </w:tcBorders>
            <w:shd w:val="clear" w:color="auto" w:fill="FFFFFF"/>
          </w:tcPr>
          <w:p w14:paraId="14D4B922"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.020</w:t>
            </w:r>
          </w:p>
        </w:tc>
      </w:tr>
      <w:tr w:rsidR="001318E5" w:rsidRPr="001318E5" w14:paraId="214223BC" w14:textId="77777777" w:rsidTr="008C35DB">
        <w:trPr>
          <w:cantSplit/>
        </w:trPr>
        <w:tc>
          <w:tcPr>
            <w:tcW w:w="741" w:type="dxa"/>
            <w:vMerge/>
            <w:tcBorders>
              <w:top w:val="single" w:sz="8" w:space="0" w:color="AEAEAE"/>
              <w:left w:val="nil"/>
              <w:bottom w:val="single" w:sz="8" w:space="0" w:color="152935"/>
              <w:right w:val="nil"/>
            </w:tcBorders>
            <w:shd w:val="clear" w:color="auto" w:fill="E0E0E0"/>
          </w:tcPr>
          <w:p w14:paraId="037C5566"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24" w:type="dxa"/>
            <w:tcBorders>
              <w:top w:val="single" w:sz="8" w:space="0" w:color="AEAEAE"/>
              <w:left w:val="nil"/>
              <w:bottom w:val="single" w:sz="8" w:space="0" w:color="AEAEAE"/>
              <w:right w:val="nil"/>
            </w:tcBorders>
            <w:shd w:val="clear" w:color="auto" w:fill="E0E0E0"/>
          </w:tcPr>
          <w:p w14:paraId="53E4DA3C"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344" w:type="dxa"/>
            <w:tcBorders>
              <w:top w:val="single" w:sz="8" w:space="0" w:color="AEAEAE"/>
              <w:left w:val="nil"/>
              <w:bottom w:val="single" w:sz="8" w:space="0" w:color="AEAEAE"/>
              <w:right w:val="single" w:sz="8" w:space="0" w:color="E0E0E0"/>
            </w:tcBorders>
            <w:shd w:val="clear" w:color="auto" w:fill="FFFFFF"/>
          </w:tcPr>
          <w:p w14:paraId="0D9501C6"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.557</w:t>
            </w:r>
          </w:p>
        </w:tc>
        <w:tc>
          <w:tcPr>
            <w:tcW w:w="1344" w:type="dxa"/>
            <w:tcBorders>
              <w:top w:val="single" w:sz="8" w:space="0" w:color="AEAEAE"/>
              <w:left w:val="single" w:sz="8" w:space="0" w:color="E0E0E0"/>
              <w:bottom w:val="single" w:sz="8" w:space="0" w:color="AEAEAE"/>
              <w:right w:val="single" w:sz="8" w:space="0" w:color="E0E0E0"/>
            </w:tcBorders>
            <w:shd w:val="clear" w:color="auto" w:fill="FFFFFF"/>
          </w:tcPr>
          <w:p w14:paraId="2871B178"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.127</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14:paraId="2CB20656"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.082</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14:paraId="44A9DE7E"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4.378</w:t>
            </w:r>
          </w:p>
        </w:tc>
        <w:tc>
          <w:tcPr>
            <w:tcW w:w="1035" w:type="dxa"/>
            <w:tcBorders>
              <w:top w:val="single" w:sz="8" w:space="0" w:color="AEAEAE"/>
              <w:left w:val="single" w:sz="8" w:space="0" w:color="E0E0E0"/>
              <w:bottom w:val="single" w:sz="8" w:space="0" w:color="AEAEAE"/>
              <w:right w:val="nil"/>
            </w:tcBorders>
            <w:shd w:val="clear" w:color="auto" w:fill="FFFFFF"/>
          </w:tcPr>
          <w:p w14:paraId="43C96C07"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14:paraId="695687A8" w14:textId="77777777" w:rsidTr="008C35DB">
        <w:trPr>
          <w:cantSplit/>
        </w:trPr>
        <w:tc>
          <w:tcPr>
            <w:tcW w:w="741" w:type="dxa"/>
            <w:vMerge/>
            <w:tcBorders>
              <w:top w:val="single" w:sz="8" w:space="0" w:color="AEAEAE"/>
              <w:left w:val="nil"/>
              <w:bottom w:val="single" w:sz="8" w:space="0" w:color="152935"/>
              <w:right w:val="nil"/>
            </w:tcBorders>
            <w:shd w:val="clear" w:color="auto" w:fill="E0E0E0"/>
          </w:tcPr>
          <w:p w14:paraId="016198F3"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24" w:type="dxa"/>
            <w:tcBorders>
              <w:top w:val="single" w:sz="8" w:space="0" w:color="AEAEAE"/>
              <w:left w:val="nil"/>
              <w:bottom w:val="single" w:sz="8" w:space="0" w:color="AEAEAE"/>
              <w:right w:val="nil"/>
            </w:tcBorders>
            <w:shd w:val="clear" w:color="auto" w:fill="E0E0E0"/>
          </w:tcPr>
          <w:p w14:paraId="183557DB"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1344" w:type="dxa"/>
            <w:tcBorders>
              <w:top w:val="single" w:sz="8" w:space="0" w:color="AEAEAE"/>
              <w:left w:val="nil"/>
              <w:bottom w:val="single" w:sz="8" w:space="0" w:color="AEAEAE"/>
              <w:right w:val="single" w:sz="8" w:space="0" w:color="E0E0E0"/>
            </w:tcBorders>
            <w:shd w:val="clear" w:color="auto" w:fill="FFFFFF"/>
          </w:tcPr>
          <w:p w14:paraId="51781B2A"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-.007</w:t>
            </w:r>
          </w:p>
        </w:tc>
        <w:tc>
          <w:tcPr>
            <w:tcW w:w="1344" w:type="dxa"/>
            <w:tcBorders>
              <w:top w:val="single" w:sz="8" w:space="0" w:color="AEAEAE"/>
              <w:left w:val="single" w:sz="8" w:space="0" w:color="E0E0E0"/>
              <w:bottom w:val="single" w:sz="8" w:space="0" w:color="AEAEAE"/>
              <w:right w:val="single" w:sz="8" w:space="0" w:color="E0E0E0"/>
            </w:tcBorders>
            <w:shd w:val="clear" w:color="auto" w:fill="FFFFFF"/>
          </w:tcPr>
          <w:p w14:paraId="07B6FEDA"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.004</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14:paraId="125BB23C"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-.073</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14:paraId="62D174BF"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-1.703</w:t>
            </w:r>
          </w:p>
        </w:tc>
        <w:tc>
          <w:tcPr>
            <w:tcW w:w="1035" w:type="dxa"/>
            <w:tcBorders>
              <w:top w:val="single" w:sz="8" w:space="0" w:color="AEAEAE"/>
              <w:left w:val="single" w:sz="8" w:space="0" w:color="E0E0E0"/>
              <w:bottom w:val="single" w:sz="8" w:space="0" w:color="AEAEAE"/>
              <w:right w:val="nil"/>
            </w:tcBorders>
            <w:shd w:val="clear" w:color="auto" w:fill="FFFFFF"/>
          </w:tcPr>
          <w:p w14:paraId="1878B222"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.089</w:t>
            </w:r>
          </w:p>
        </w:tc>
      </w:tr>
      <w:tr w:rsidR="001318E5" w:rsidRPr="001318E5" w14:paraId="7729115F" w14:textId="77777777" w:rsidTr="008C35DB">
        <w:trPr>
          <w:cantSplit/>
        </w:trPr>
        <w:tc>
          <w:tcPr>
            <w:tcW w:w="741" w:type="dxa"/>
            <w:vMerge/>
            <w:tcBorders>
              <w:top w:val="single" w:sz="8" w:space="0" w:color="AEAEAE"/>
              <w:left w:val="nil"/>
              <w:bottom w:val="single" w:sz="8" w:space="0" w:color="152935"/>
              <w:right w:val="nil"/>
            </w:tcBorders>
            <w:shd w:val="clear" w:color="auto" w:fill="E0E0E0"/>
          </w:tcPr>
          <w:p w14:paraId="379F38E9"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24" w:type="dxa"/>
            <w:tcBorders>
              <w:top w:val="single" w:sz="8" w:space="0" w:color="AEAEAE"/>
              <w:left w:val="nil"/>
              <w:bottom w:val="single" w:sz="8" w:space="0" w:color="AEAEAE"/>
              <w:right w:val="nil"/>
            </w:tcBorders>
            <w:shd w:val="clear" w:color="auto" w:fill="E0E0E0"/>
          </w:tcPr>
          <w:p w14:paraId="7257064D"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1344" w:type="dxa"/>
            <w:tcBorders>
              <w:top w:val="single" w:sz="8" w:space="0" w:color="AEAEAE"/>
              <w:left w:val="nil"/>
              <w:bottom w:val="single" w:sz="8" w:space="0" w:color="AEAEAE"/>
              <w:right w:val="single" w:sz="8" w:space="0" w:color="E0E0E0"/>
            </w:tcBorders>
            <w:shd w:val="clear" w:color="auto" w:fill="FFFFFF"/>
          </w:tcPr>
          <w:p w14:paraId="0F99B901"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.053</w:t>
            </w:r>
          </w:p>
        </w:tc>
        <w:tc>
          <w:tcPr>
            <w:tcW w:w="1344" w:type="dxa"/>
            <w:tcBorders>
              <w:top w:val="single" w:sz="8" w:space="0" w:color="AEAEAE"/>
              <w:left w:val="single" w:sz="8" w:space="0" w:color="E0E0E0"/>
              <w:bottom w:val="single" w:sz="8" w:space="0" w:color="AEAEAE"/>
              <w:right w:val="single" w:sz="8" w:space="0" w:color="E0E0E0"/>
            </w:tcBorders>
            <w:shd w:val="clear" w:color="auto" w:fill="FFFFFF"/>
          </w:tcPr>
          <w:p w14:paraId="175B06C0"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.044</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14:paraId="1A1EADBF"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.023</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14:paraId="25FC427E"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1.204</w:t>
            </w:r>
          </w:p>
        </w:tc>
        <w:tc>
          <w:tcPr>
            <w:tcW w:w="1035" w:type="dxa"/>
            <w:tcBorders>
              <w:top w:val="single" w:sz="8" w:space="0" w:color="AEAEAE"/>
              <w:left w:val="single" w:sz="8" w:space="0" w:color="E0E0E0"/>
              <w:bottom w:val="single" w:sz="8" w:space="0" w:color="AEAEAE"/>
              <w:right w:val="nil"/>
            </w:tcBorders>
            <w:shd w:val="clear" w:color="auto" w:fill="FFFFFF"/>
          </w:tcPr>
          <w:p w14:paraId="598FA7E6"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.229</w:t>
            </w:r>
          </w:p>
        </w:tc>
      </w:tr>
      <w:tr w:rsidR="001318E5" w:rsidRPr="001318E5" w14:paraId="520ED28D" w14:textId="77777777" w:rsidTr="008C35DB">
        <w:trPr>
          <w:cantSplit/>
        </w:trPr>
        <w:tc>
          <w:tcPr>
            <w:tcW w:w="741" w:type="dxa"/>
            <w:vMerge/>
            <w:tcBorders>
              <w:top w:val="single" w:sz="8" w:space="0" w:color="AEAEAE"/>
              <w:left w:val="nil"/>
              <w:bottom w:val="single" w:sz="8" w:space="0" w:color="152935"/>
              <w:right w:val="nil"/>
            </w:tcBorders>
            <w:shd w:val="clear" w:color="auto" w:fill="E0E0E0"/>
          </w:tcPr>
          <w:p w14:paraId="7D8C5C26"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24" w:type="dxa"/>
            <w:tcBorders>
              <w:top w:val="single" w:sz="8" w:space="0" w:color="AEAEAE"/>
              <w:left w:val="nil"/>
              <w:bottom w:val="single" w:sz="8" w:space="0" w:color="152935"/>
              <w:right w:val="nil"/>
            </w:tcBorders>
            <w:shd w:val="clear" w:color="auto" w:fill="E0E0E0"/>
          </w:tcPr>
          <w:p w14:paraId="0CB81AB7"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1344" w:type="dxa"/>
            <w:tcBorders>
              <w:top w:val="single" w:sz="8" w:space="0" w:color="AEAEAE"/>
              <w:left w:val="nil"/>
              <w:bottom w:val="single" w:sz="8" w:space="0" w:color="152935"/>
              <w:right w:val="single" w:sz="8" w:space="0" w:color="E0E0E0"/>
            </w:tcBorders>
            <w:shd w:val="clear" w:color="auto" w:fill="FFFFFF"/>
          </w:tcPr>
          <w:p w14:paraId="0DE58A2B"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-.033</w:t>
            </w:r>
          </w:p>
        </w:tc>
        <w:tc>
          <w:tcPr>
            <w:tcW w:w="1344" w:type="dxa"/>
            <w:tcBorders>
              <w:top w:val="single" w:sz="8" w:space="0" w:color="AEAEAE"/>
              <w:left w:val="single" w:sz="8" w:space="0" w:color="E0E0E0"/>
              <w:bottom w:val="single" w:sz="8" w:space="0" w:color="152935"/>
              <w:right w:val="single" w:sz="8" w:space="0" w:color="E0E0E0"/>
            </w:tcBorders>
            <w:shd w:val="clear" w:color="auto" w:fill="FFFFFF"/>
          </w:tcPr>
          <w:p w14:paraId="39F24320"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.066</w:t>
            </w:r>
          </w:p>
        </w:tc>
        <w:tc>
          <w:tcPr>
            <w:tcW w:w="1483" w:type="dxa"/>
            <w:tcBorders>
              <w:top w:val="single" w:sz="8" w:space="0" w:color="AEAEAE"/>
              <w:left w:val="single" w:sz="8" w:space="0" w:color="E0E0E0"/>
              <w:bottom w:val="single" w:sz="8" w:space="0" w:color="152935"/>
              <w:right w:val="single" w:sz="8" w:space="0" w:color="E0E0E0"/>
            </w:tcBorders>
            <w:shd w:val="clear" w:color="auto" w:fill="FFFFFF"/>
          </w:tcPr>
          <w:p w14:paraId="1E06029C"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-.010</w:t>
            </w:r>
          </w:p>
        </w:tc>
        <w:tc>
          <w:tcPr>
            <w:tcW w:w="1035" w:type="dxa"/>
            <w:tcBorders>
              <w:top w:val="single" w:sz="8" w:space="0" w:color="AEAEAE"/>
              <w:left w:val="single" w:sz="8" w:space="0" w:color="E0E0E0"/>
              <w:bottom w:val="single" w:sz="8" w:space="0" w:color="152935"/>
              <w:right w:val="single" w:sz="8" w:space="0" w:color="E0E0E0"/>
            </w:tcBorders>
            <w:shd w:val="clear" w:color="auto" w:fill="FFFFFF"/>
          </w:tcPr>
          <w:p w14:paraId="679EE84C"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-.510</w:t>
            </w:r>
          </w:p>
        </w:tc>
        <w:tc>
          <w:tcPr>
            <w:tcW w:w="1035" w:type="dxa"/>
            <w:tcBorders>
              <w:top w:val="single" w:sz="8" w:space="0" w:color="AEAEAE"/>
              <w:left w:val="single" w:sz="8" w:space="0" w:color="E0E0E0"/>
              <w:bottom w:val="single" w:sz="8" w:space="0" w:color="152935"/>
              <w:right w:val="nil"/>
            </w:tcBorders>
            <w:shd w:val="clear" w:color="auto" w:fill="FFFFFF"/>
          </w:tcPr>
          <w:p w14:paraId="56428C57"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.610</w:t>
            </w:r>
          </w:p>
        </w:tc>
      </w:tr>
    </w:tbl>
    <w:p w14:paraId="1DB0491C"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p w14:paraId="0EF18181" w14:textId="77777777" w:rsidR="00D73BC2" w:rsidRDefault="00D73BC2">
      <w:r>
        <w:br w:type="page"/>
      </w: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2"/>
        <w:gridCol w:w="1949"/>
        <w:gridCol w:w="1569"/>
        <w:gridCol w:w="1569"/>
        <w:gridCol w:w="1271"/>
        <w:gridCol w:w="1106"/>
        <w:gridCol w:w="1106"/>
      </w:tblGrid>
      <w:tr w:rsidR="001318E5" w:rsidRPr="001318E5" w14:paraId="7EDBFFDC" w14:textId="77777777" w:rsidTr="00D73BC2">
        <w:trPr>
          <w:cantSplit/>
        </w:trPr>
        <w:tc>
          <w:tcPr>
            <w:tcW w:w="9362" w:type="dxa"/>
            <w:gridSpan w:val="7"/>
            <w:tcBorders>
              <w:top w:val="nil"/>
              <w:left w:val="nil"/>
              <w:bottom w:val="nil"/>
              <w:right w:val="nil"/>
            </w:tcBorders>
            <w:shd w:val="clear" w:color="auto" w:fill="FFFFFF"/>
            <w:vAlign w:val="center"/>
          </w:tcPr>
          <w:p w14:paraId="6201EC88"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1318E5">
              <w:rPr>
                <w:rFonts w:ascii="Arial" w:eastAsiaTheme="minorEastAsia" w:hAnsi="Arial" w:cs="Arial"/>
                <w:b/>
                <w:bCs/>
                <w:color w:val="010205"/>
              </w:rPr>
              <w:lastRenderedPageBreak/>
              <w:t>Coefficients</w:t>
            </w:r>
            <w:r w:rsidRPr="001318E5">
              <w:rPr>
                <w:rFonts w:ascii="Arial" w:eastAsiaTheme="minorEastAsia" w:hAnsi="Arial" w:cs="Arial"/>
                <w:b/>
                <w:bCs/>
                <w:color w:val="010205"/>
                <w:vertAlign w:val="superscript"/>
              </w:rPr>
              <w:t>a</w:t>
            </w:r>
          </w:p>
        </w:tc>
      </w:tr>
      <w:tr w:rsidR="001318E5" w:rsidRPr="001318E5" w14:paraId="0A4AAB76" w14:textId="77777777" w:rsidTr="00D73BC2">
        <w:trPr>
          <w:cantSplit/>
        </w:trPr>
        <w:tc>
          <w:tcPr>
            <w:tcW w:w="2741" w:type="dxa"/>
            <w:gridSpan w:val="2"/>
            <w:vMerge w:val="restart"/>
            <w:tcBorders>
              <w:top w:val="nil"/>
              <w:left w:val="nil"/>
              <w:bottom w:val="nil"/>
              <w:right w:val="nil"/>
            </w:tcBorders>
            <w:shd w:val="clear" w:color="auto" w:fill="FFFFFF"/>
            <w:vAlign w:val="bottom"/>
          </w:tcPr>
          <w:p w14:paraId="58F38EAF"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Model</w:t>
            </w:r>
          </w:p>
        </w:tc>
        <w:tc>
          <w:tcPr>
            <w:tcW w:w="3138" w:type="dxa"/>
            <w:gridSpan w:val="2"/>
            <w:tcBorders>
              <w:top w:val="nil"/>
              <w:left w:val="nil"/>
              <w:bottom w:val="nil"/>
              <w:right w:val="single" w:sz="8" w:space="0" w:color="E0E0E0"/>
            </w:tcBorders>
            <w:shd w:val="clear" w:color="auto" w:fill="FFFFFF"/>
            <w:vAlign w:val="bottom"/>
          </w:tcPr>
          <w:p w14:paraId="12B5C1D8"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95.0% Confidence Interval for B</w:t>
            </w:r>
          </w:p>
        </w:tc>
        <w:tc>
          <w:tcPr>
            <w:tcW w:w="3483" w:type="dxa"/>
            <w:gridSpan w:val="3"/>
            <w:tcBorders>
              <w:top w:val="nil"/>
              <w:left w:val="single" w:sz="8" w:space="0" w:color="E0E0E0"/>
              <w:bottom w:val="nil"/>
              <w:right w:val="nil"/>
            </w:tcBorders>
            <w:shd w:val="clear" w:color="auto" w:fill="FFFFFF"/>
            <w:vAlign w:val="bottom"/>
          </w:tcPr>
          <w:p w14:paraId="61DA2F05"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Correlations</w:t>
            </w:r>
          </w:p>
        </w:tc>
      </w:tr>
      <w:tr w:rsidR="001318E5" w:rsidRPr="001318E5" w14:paraId="4EFE37C9" w14:textId="77777777" w:rsidTr="00D73BC2">
        <w:trPr>
          <w:cantSplit/>
        </w:trPr>
        <w:tc>
          <w:tcPr>
            <w:tcW w:w="2741" w:type="dxa"/>
            <w:gridSpan w:val="2"/>
            <w:vMerge/>
            <w:tcBorders>
              <w:top w:val="nil"/>
              <w:left w:val="nil"/>
              <w:bottom w:val="nil"/>
              <w:right w:val="nil"/>
            </w:tcBorders>
            <w:shd w:val="clear" w:color="auto" w:fill="FFFFFF"/>
            <w:vAlign w:val="bottom"/>
          </w:tcPr>
          <w:p w14:paraId="6DA07CC5"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569" w:type="dxa"/>
            <w:tcBorders>
              <w:top w:val="nil"/>
              <w:left w:val="nil"/>
              <w:bottom w:val="single" w:sz="8" w:space="0" w:color="152935"/>
              <w:right w:val="single" w:sz="8" w:space="0" w:color="E0E0E0"/>
            </w:tcBorders>
            <w:shd w:val="clear" w:color="auto" w:fill="FFFFFF"/>
            <w:vAlign w:val="bottom"/>
          </w:tcPr>
          <w:p w14:paraId="40DF8688"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Lower Bound</w:t>
            </w:r>
          </w:p>
        </w:tc>
        <w:tc>
          <w:tcPr>
            <w:tcW w:w="1569" w:type="dxa"/>
            <w:tcBorders>
              <w:top w:val="nil"/>
              <w:left w:val="single" w:sz="8" w:space="0" w:color="E0E0E0"/>
              <w:bottom w:val="single" w:sz="8" w:space="0" w:color="152935"/>
              <w:right w:val="single" w:sz="8" w:space="0" w:color="E0E0E0"/>
            </w:tcBorders>
            <w:shd w:val="clear" w:color="auto" w:fill="FFFFFF"/>
            <w:vAlign w:val="bottom"/>
          </w:tcPr>
          <w:p w14:paraId="5A38D7B6"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Upper Bound</w:t>
            </w:r>
          </w:p>
        </w:tc>
        <w:tc>
          <w:tcPr>
            <w:tcW w:w="1271" w:type="dxa"/>
            <w:tcBorders>
              <w:top w:val="nil"/>
              <w:left w:val="single" w:sz="8" w:space="0" w:color="E0E0E0"/>
              <w:bottom w:val="single" w:sz="8" w:space="0" w:color="152935"/>
              <w:right w:val="single" w:sz="8" w:space="0" w:color="E0E0E0"/>
            </w:tcBorders>
            <w:shd w:val="clear" w:color="auto" w:fill="FFFFFF"/>
            <w:vAlign w:val="bottom"/>
          </w:tcPr>
          <w:p w14:paraId="51B845D2"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Zero-order</w:t>
            </w:r>
          </w:p>
        </w:tc>
        <w:tc>
          <w:tcPr>
            <w:tcW w:w="1106" w:type="dxa"/>
            <w:tcBorders>
              <w:top w:val="nil"/>
              <w:left w:val="single" w:sz="8" w:space="0" w:color="E0E0E0"/>
              <w:bottom w:val="single" w:sz="8" w:space="0" w:color="152935"/>
              <w:right w:val="single" w:sz="8" w:space="0" w:color="E0E0E0"/>
            </w:tcBorders>
            <w:shd w:val="clear" w:color="auto" w:fill="FFFFFF"/>
            <w:vAlign w:val="bottom"/>
          </w:tcPr>
          <w:p w14:paraId="255B67ED"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Partial</w:t>
            </w:r>
          </w:p>
        </w:tc>
        <w:tc>
          <w:tcPr>
            <w:tcW w:w="1106" w:type="dxa"/>
            <w:tcBorders>
              <w:top w:val="nil"/>
              <w:left w:val="single" w:sz="8" w:space="0" w:color="E0E0E0"/>
              <w:bottom w:val="single" w:sz="8" w:space="0" w:color="152935"/>
              <w:right w:val="nil"/>
            </w:tcBorders>
            <w:shd w:val="clear" w:color="auto" w:fill="FFFFFF"/>
            <w:vAlign w:val="bottom"/>
          </w:tcPr>
          <w:p w14:paraId="3EAEB262"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Part</w:t>
            </w:r>
          </w:p>
        </w:tc>
      </w:tr>
      <w:tr w:rsidR="001318E5" w:rsidRPr="001318E5" w14:paraId="2DA586C4" w14:textId="77777777" w:rsidTr="00D73BC2">
        <w:trPr>
          <w:cantSplit/>
        </w:trPr>
        <w:tc>
          <w:tcPr>
            <w:tcW w:w="792" w:type="dxa"/>
            <w:vMerge w:val="restart"/>
            <w:tcBorders>
              <w:top w:val="single" w:sz="8" w:space="0" w:color="152935"/>
              <w:left w:val="nil"/>
              <w:bottom w:val="nil"/>
              <w:right w:val="nil"/>
            </w:tcBorders>
            <w:shd w:val="clear" w:color="auto" w:fill="E0E0E0"/>
          </w:tcPr>
          <w:p w14:paraId="09AF003A"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w:t>
            </w:r>
          </w:p>
        </w:tc>
        <w:tc>
          <w:tcPr>
            <w:tcW w:w="1949" w:type="dxa"/>
            <w:tcBorders>
              <w:top w:val="single" w:sz="8" w:space="0" w:color="152935"/>
              <w:left w:val="nil"/>
              <w:bottom w:val="single" w:sz="8" w:space="0" w:color="AEAEAE"/>
              <w:right w:val="nil"/>
            </w:tcBorders>
            <w:shd w:val="clear" w:color="auto" w:fill="E0E0E0"/>
          </w:tcPr>
          <w:p w14:paraId="19A85B42"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(Constant)</w:t>
            </w:r>
          </w:p>
        </w:tc>
        <w:tc>
          <w:tcPr>
            <w:tcW w:w="1569" w:type="dxa"/>
            <w:tcBorders>
              <w:top w:val="single" w:sz="8" w:space="0" w:color="152935"/>
              <w:left w:val="nil"/>
              <w:bottom w:val="single" w:sz="8" w:space="0" w:color="AEAEAE"/>
              <w:right w:val="single" w:sz="8" w:space="0" w:color="E0E0E0"/>
            </w:tcBorders>
            <w:shd w:val="clear" w:color="auto" w:fill="FFFFFF"/>
          </w:tcPr>
          <w:p w14:paraId="6AC1B091"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274.485</w:t>
            </w:r>
          </w:p>
        </w:tc>
        <w:tc>
          <w:tcPr>
            <w:tcW w:w="1569" w:type="dxa"/>
            <w:tcBorders>
              <w:top w:val="single" w:sz="8" w:space="0" w:color="152935"/>
              <w:left w:val="single" w:sz="8" w:space="0" w:color="E0E0E0"/>
              <w:bottom w:val="single" w:sz="8" w:space="0" w:color="AEAEAE"/>
              <w:right w:val="single" w:sz="8" w:space="0" w:color="E0E0E0"/>
            </w:tcBorders>
            <w:shd w:val="clear" w:color="auto" w:fill="FFFFFF"/>
          </w:tcPr>
          <w:p w14:paraId="239F905B"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386.914</w:t>
            </w:r>
          </w:p>
        </w:tc>
        <w:tc>
          <w:tcPr>
            <w:tcW w:w="1271"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3B71B931"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06"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14DA673E"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06" w:type="dxa"/>
            <w:tcBorders>
              <w:top w:val="single" w:sz="8" w:space="0" w:color="152935"/>
              <w:left w:val="single" w:sz="8" w:space="0" w:color="E0E0E0"/>
              <w:bottom w:val="single" w:sz="8" w:space="0" w:color="AEAEAE"/>
              <w:right w:val="nil"/>
            </w:tcBorders>
            <w:shd w:val="clear" w:color="auto" w:fill="FFFFFF"/>
            <w:vAlign w:val="center"/>
          </w:tcPr>
          <w:p w14:paraId="19B77238"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14:paraId="209FD827" w14:textId="77777777" w:rsidTr="00D73BC2">
        <w:trPr>
          <w:cantSplit/>
        </w:trPr>
        <w:tc>
          <w:tcPr>
            <w:tcW w:w="792" w:type="dxa"/>
            <w:vMerge/>
            <w:tcBorders>
              <w:top w:val="single" w:sz="8" w:space="0" w:color="152935"/>
              <w:left w:val="nil"/>
              <w:bottom w:val="nil"/>
              <w:right w:val="nil"/>
            </w:tcBorders>
            <w:shd w:val="clear" w:color="auto" w:fill="E0E0E0"/>
          </w:tcPr>
          <w:p w14:paraId="422FDE6D"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949" w:type="dxa"/>
            <w:tcBorders>
              <w:top w:val="single" w:sz="8" w:space="0" w:color="AEAEAE"/>
              <w:left w:val="nil"/>
              <w:bottom w:val="single" w:sz="8" w:space="0" w:color="AEAEAE"/>
              <w:right w:val="nil"/>
            </w:tcBorders>
            <w:shd w:val="clear" w:color="auto" w:fill="E0E0E0"/>
          </w:tcPr>
          <w:p w14:paraId="4174D18A"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569" w:type="dxa"/>
            <w:tcBorders>
              <w:top w:val="single" w:sz="8" w:space="0" w:color="AEAEAE"/>
              <w:left w:val="nil"/>
              <w:bottom w:val="single" w:sz="8" w:space="0" w:color="AEAEAE"/>
              <w:right w:val="single" w:sz="8" w:space="0" w:color="E0E0E0"/>
            </w:tcBorders>
            <w:shd w:val="clear" w:color="auto" w:fill="FFFFFF"/>
          </w:tcPr>
          <w:p w14:paraId="39978216"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.003</w:t>
            </w:r>
          </w:p>
        </w:tc>
        <w:tc>
          <w:tcPr>
            <w:tcW w:w="1569" w:type="dxa"/>
            <w:tcBorders>
              <w:top w:val="single" w:sz="8" w:space="0" w:color="AEAEAE"/>
              <w:left w:val="single" w:sz="8" w:space="0" w:color="E0E0E0"/>
              <w:bottom w:val="single" w:sz="8" w:space="0" w:color="AEAEAE"/>
              <w:right w:val="single" w:sz="8" w:space="0" w:color="E0E0E0"/>
            </w:tcBorders>
            <w:shd w:val="clear" w:color="auto" w:fill="FFFFFF"/>
          </w:tcPr>
          <w:p w14:paraId="04664F80"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.007</w:t>
            </w:r>
          </w:p>
        </w:tc>
        <w:tc>
          <w:tcPr>
            <w:tcW w:w="1271" w:type="dxa"/>
            <w:tcBorders>
              <w:top w:val="single" w:sz="8" w:space="0" w:color="AEAEAE"/>
              <w:left w:val="single" w:sz="8" w:space="0" w:color="E0E0E0"/>
              <w:bottom w:val="single" w:sz="8" w:space="0" w:color="AEAEAE"/>
              <w:right w:val="single" w:sz="8" w:space="0" w:color="E0E0E0"/>
            </w:tcBorders>
            <w:shd w:val="clear" w:color="auto" w:fill="FFFFFF"/>
          </w:tcPr>
          <w:p w14:paraId="64049C3E"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w:t>
            </w:r>
          </w:p>
        </w:tc>
        <w:tc>
          <w:tcPr>
            <w:tcW w:w="1106" w:type="dxa"/>
            <w:tcBorders>
              <w:top w:val="single" w:sz="8" w:space="0" w:color="AEAEAE"/>
              <w:left w:val="single" w:sz="8" w:space="0" w:color="E0E0E0"/>
              <w:bottom w:val="single" w:sz="8" w:space="0" w:color="AEAEAE"/>
              <w:right w:val="single" w:sz="8" w:space="0" w:color="E0E0E0"/>
            </w:tcBorders>
            <w:shd w:val="clear" w:color="auto" w:fill="FFFFFF"/>
          </w:tcPr>
          <w:p w14:paraId="1FEADFF3"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w:t>
            </w:r>
          </w:p>
        </w:tc>
        <w:tc>
          <w:tcPr>
            <w:tcW w:w="1106" w:type="dxa"/>
            <w:tcBorders>
              <w:top w:val="single" w:sz="8" w:space="0" w:color="AEAEAE"/>
              <w:left w:val="single" w:sz="8" w:space="0" w:color="E0E0E0"/>
              <w:bottom w:val="single" w:sz="8" w:space="0" w:color="AEAEAE"/>
              <w:right w:val="nil"/>
            </w:tcBorders>
            <w:shd w:val="clear" w:color="auto" w:fill="FFFFFF"/>
          </w:tcPr>
          <w:p w14:paraId="109E368F"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.075</w:t>
            </w:r>
          </w:p>
        </w:tc>
      </w:tr>
      <w:tr w:rsidR="001318E5" w:rsidRPr="001318E5" w14:paraId="4D7CBBB9" w14:textId="77777777" w:rsidTr="00D73BC2">
        <w:trPr>
          <w:cantSplit/>
        </w:trPr>
        <w:tc>
          <w:tcPr>
            <w:tcW w:w="792" w:type="dxa"/>
            <w:vMerge/>
            <w:tcBorders>
              <w:top w:val="single" w:sz="8" w:space="0" w:color="152935"/>
              <w:left w:val="nil"/>
              <w:bottom w:val="nil"/>
              <w:right w:val="nil"/>
            </w:tcBorders>
            <w:shd w:val="clear" w:color="auto" w:fill="E0E0E0"/>
          </w:tcPr>
          <w:p w14:paraId="2F341F98"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49" w:type="dxa"/>
            <w:tcBorders>
              <w:top w:val="single" w:sz="8" w:space="0" w:color="AEAEAE"/>
              <w:left w:val="nil"/>
              <w:bottom w:val="single" w:sz="8" w:space="0" w:color="AEAEAE"/>
              <w:right w:val="nil"/>
            </w:tcBorders>
            <w:shd w:val="clear" w:color="auto" w:fill="E0E0E0"/>
          </w:tcPr>
          <w:p w14:paraId="7DACD25F"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569" w:type="dxa"/>
            <w:tcBorders>
              <w:top w:val="single" w:sz="8" w:space="0" w:color="AEAEAE"/>
              <w:left w:val="nil"/>
              <w:bottom w:val="single" w:sz="8" w:space="0" w:color="AEAEAE"/>
              <w:right w:val="single" w:sz="8" w:space="0" w:color="E0E0E0"/>
            </w:tcBorders>
            <w:shd w:val="clear" w:color="auto" w:fill="FFFFFF"/>
          </w:tcPr>
          <w:p w14:paraId="6A0F83A4"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c>
          <w:tcPr>
            <w:tcW w:w="1569" w:type="dxa"/>
            <w:tcBorders>
              <w:top w:val="single" w:sz="8" w:space="0" w:color="AEAEAE"/>
              <w:left w:val="single" w:sz="8" w:space="0" w:color="E0E0E0"/>
              <w:bottom w:val="single" w:sz="8" w:space="0" w:color="AEAEAE"/>
              <w:right w:val="single" w:sz="8" w:space="0" w:color="E0E0E0"/>
            </w:tcBorders>
            <w:shd w:val="clear" w:color="auto" w:fill="FFFFFF"/>
          </w:tcPr>
          <w:p w14:paraId="703A119A"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.003</w:t>
            </w:r>
          </w:p>
        </w:tc>
        <w:tc>
          <w:tcPr>
            <w:tcW w:w="1271" w:type="dxa"/>
            <w:tcBorders>
              <w:top w:val="single" w:sz="8" w:space="0" w:color="AEAEAE"/>
              <w:left w:val="single" w:sz="8" w:space="0" w:color="E0E0E0"/>
              <w:bottom w:val="single" w:sz="8" w:space="0" w:color="AEAEAE"/>
              <w:right w:val="single" w:sz="8" w:space="0" w:color="E0E0E0"/>
            </w:tcBorders>
            <w:shd w:val="clear" w:color="auto" w:fill="FFFFFF"/>
          </w:tcPr>
          <w:p w14:paraId="7EC237C7"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.018</w:t>
            </w:r>
          </w:p>
        </w:tc>
        <w:tc>
          <w:tcPr>
            <w:tcW w:w="1106" w:type="dxa"/>
            <w:tcBorders>
              <w:top w:val="single" w:sz="8" w:space="0" w:color="AEAEAE"/>
              <w:left w:val="single" w:sz="8" w:space="0" w:color="E0E0E0"/>
              <w:bottom w:val="single" w:sz="8" w:space="0" w:color="AEAEAE"/>
              <w:right w:val="single" w:sz="8" w:space="0" w:color="E0E0E0"/>
            </w:tcBorders>
            <w:shd w:val="clear" w:color="auto" w:fill="FFFFFF"/>
          </w:tcPr>
          <w:p w14:paraId="7BE2D0CA"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.026</w:t>
            </w:r>
          </w:p>
        </w:tc>
        <w:tc>
          <w:tcPr>
            <w:tcW w:w="1106" w:type="dxa"/>
            <w:tcBorders>
              <w:top w:val="single" w:sz="8" w:space="0" w:color="AEAEAE"/>
              <w:left w:val="single" w:sz="8" w:space="0" w:color="E0E0E0"/>
              <w:bottom w:val="single" w:sz="8" w:space="0" w:color="AEAEAE"/>
              <w:right w:val="nil"/>
            </w:tcBorders>
            <w:shd w:val="clear" w:color="auto" w:fill="FFFFFF"/>
          </w:tcPr>
          <w:p w14:paraId="4770CD31"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.020</w:t>
            </w:r>
          </w:p>
        </w:tc>
      </w:tr>
      <w:tr w:rsidR="001318E5" w:rsidRPr="001318E5" w14:paraId="17B9F367" w14:textId="77777777" w:rsidTr="00D73BC2">
        <w:trPr>
          <w:cantSplit/>
        </w:trPr>
        <w:tc>
          <w:tcPr>
            <w:tcW w:w="792" w:type="dxa"/>
            <w:vMerge/>
            <w:tcBorders>
              <w:top w:val="single" w:sz="8" w:space="0" w:color="152935"/>
              <w:left w:val="nil"/>
              <w:bottom w:val="nil"/>
              <w:right w:val="nil"/>
            </w:tcBorders>
            <w:shd w:val="clear" w:color="auto" w:fill="E0E0E0"/>
          </w:tcPr>
          <w:p w14:paraId="453A89C4"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49" w:type="dxa"/>
            <w:tcBorders>
              <w:top w:val="single" w:sz="8" w:space="0" w:color="AEAEAE"/>
              <w:left w:val="nil"/>
              <w:bottom w:val="single" w:sz="8" w:space="0" w:color="AEAEAE"/>
              <w:right w:val="nil"/>
            </w:tcBorders>
            <w:shd w:val="clear" w:color="auto" w:fill="E0E0E0"/>
          </w:tcPr>
          <w:p w14:paraId="71C3EAB5"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569" w:type="dxa"/>
            <w:tcBorders>
              <w:top w:val="single" w:sz="8" w:space="0" w:color="AEAEAE"/>
              <w:left w:val="nil"/>
              <w:bottom w:val="single" w:sz="8" w:space="0" w:color="AEAEAE"/>
              <w:right w:val="single" w:sz="8" w:space="0" w:color="E0E0E0"/>
            </w:tcBorders>
            <w:shd w:val="clear" w:color="auto" w:fill="FFFFFF"/>
          </w:tcPr>
          <w:p w14:paraId="04101F0A"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1.627</w:t>
            </w:r>
          </w:p>
        </w:tc>
        <w:tc>
          <w:tcPr>
            <w:tcW w:w="1569" w:type="dxa"/>
            <w:tcBorders>
              <w:top w:val="single" w:sz="8" w:space="0" w:color="AEAEAE"/>
              <w:left w:val="single" w:sz="8" w:space="0" w:color="E0E0E0"/>
              <w:bottom w:val="single" w:sz="8" w:space="0" w:color="AEAEAE"/>
              <w:right w:val="single" w:sz="8" w:space="0" w:color="E0E0E0"/>
            </w:tcBorders>
            <w:shd w:val="clear" w:color="auto" w:fill="FFFFFF"/>
          </w:tcPr>
          <w:p w14:paraId="79836AB7"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1.861</w:t>
            </w:r>
          </w:p>
        </w:tc>
        <w:tc>
          <w:tcPr>
            <w:tcW w:w="1271" w:type="dxa"/>
            <w:tcBorders>
              <w:top w:val="single" w:sz="8" w:space="0" w:color="AEAEAE"/>
              <w:left w:val="single" w:sz="8" w:space="0" w:color="E0E0E0"/>
              <w:bottom w:val="single" w:sz="8" w:space="0" w:color="AEAEAE"/>
              <w:right w:val="single" w:sz="8" w:space="0" w:color="E0E0E0"/>
            </w:tcBorders>
            <w:shd w:val="clear" w:color="auto" w:fill="FFFFFF"/>
          </w:tcPr>
          <w:p w14:paraId="41A1F580"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.612</w:t>
            </w:r>
          </w:p>
        </w:tc>
        <w:tc>
          <w:tcPr>
            <w:tcW w:w="1106" w:type="dxa"/>
            <w:tcBorders>
              <w:top w:val="single" w:sz="8" w:space="0" w:color="AEAEAE"/>
              <w:left w:val="single" w:sz="8" w:space="0" w:color="E0E0E0"/>
              <w:bottom w:val="single" w:sz="8" w:space="0" w:color="AEAEAE"/>
              <w:right w:val="single" w:sz="8" w:space="0" w:color="E0E0E0"/>
            </w:tcBorders>
            <w:shd w:val="clear" w:color="auto" w:fill="FFFFFF"/>
          </w:tcPr>
          <w:p w14:paraId="7D5415A0"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.584</w:t>
            </w:r>
          </w:p>
        </w:tc>
        <w:tc>
          <w:tcPr>
            <w:tcW w:w="1106" w:type="dxa"/>
            <w:tcBorders>
              <w:top w:val="single" w:sz="8" w:space="0" w:color="AEAEAE"/>
              <w:left w:val="single" w:sz="8" w:space="0" w:color="E0E0E0"/>
              <w:bottom w:val="single" w:sz="8" w:space="0" w:color="AEAEAE"/>
              <w:right w:val="nil"/>
            </w:tcBorders>
            <w:shd w:val="clear" w:color="auto" w:fill="FFFFFF"/>
          </w:tcPr>
          <w:p w14:paraId="1DCE8B12"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.539</w:t>
            </w:r>
          </w:p>
        </w:tc>
      </w:tr>
      <w:tr w:rsidR="001318E5" w:rsidRPr="001318E5" w14:paraId="168BD555" w14:textId="77777777" w:rsidTr="00D73BC2">
        <w:trPr>
          <w:cantSplit/>
        </w:trPr>
        <w:tc>
          <w:tcPr>
            <w:tcW w:w="792" w:type="dxa"/>
            <w:vMerge/>
            <w:tcBorders>
              <w:top w:val="single" w:sz="8" w:space="0" w:color="152935"/>
              <w:left w:val="nil"/>
              <w:bottom w:val="nil"/>
              <w:right w:val="nil"/>
            </w:tcBorders>
            <w:shd w:val="clear" w:color="auto" w:fill="E0E0E0"/>
          </w:tcPr>
          <w:p w14:paraId="53BB834B"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49" w:type="dxa"/>
            <w:tcBorders>
              <w:top w:val="single" w:sz="8" w:space="0" w:color="AEAEAE"/>
              <w:left w:val="nil"/>
              <w:bottom w:val="single" w:sz="8" w:space="0" w:color="AEAEAE"/>
              <w:right w:val="nil"/>
            </w:tcBorders>
            <w:shd w:val="clear" w:color="auto" w:fill="E0E0E0"/>
          </w:tcPr>
          <w:p w14:paraId="5BA8BC05"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569" w:type="dxa"/>
            <w:tcBorders>
              <w:top w:val="single" w:sz="8" w:space="0" w:color="AEAEAE"/>
              <w:left w:val="nil"/>
              <w:bottom w:val="single" w:sz="8" w:space="0" w:color="AEAEAE"/>
              <w:right w:val="single" w:sz="8" w:space="0" w:color="E0E0E0"/>
            </w:tcBorders>
            <w:shd w:val="clear" w:color="auto" w:fill="FFFFFF"/>
          </w:tcPr>
          <w:p w14:paraId="7341FB9B"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-.194</w:t>
            </w:r>
          </w:p>
        </w:tc>
        <w:tc>
          <w:tcPr>
            <w:tcW w:w="1569" w:type="dxa"/>
            <w:tcBorders>
              <w:top w:val="single" w:sz="8" w:space="0" w:color="AEAEAE"/>
              <w:left w:val="single" w:sz="8" w:space="0" w:color="E0E0E0"/>
              <w:bottom w:val="single" w:sz="8" w:space="0" w:color="AEAEAE"/>
              <w:right w:val="single" w:sz="8" w:space="0" w:color="E0E0E0"/>
            </w:tcBorders>
            <w:shd w:val="clear" w:color="auto" w:fill="FFFFFF"/>
          </w:tcPr>
          <w:p w14:paraId="455E69D0"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-.138</w:t>
            </w:r>
          </w:p>
        </w:tc>
        <w:tc>
          <w:tcPr>
            <w:tcW w:w="1271" w:type="dxa"/>
            <w:tcBorders>
              <w:top w:val="single" w:sz="8" w:space="0" w:color="AEAEAE"/>
              <w:left w:val="single" w:sz="8" w:space="0" w:color="E0E0E0"/>
              <w:bottom w:val="single" w:sz="8" w:space="0" w:color="AEAEAE"/>
              <w:right w:val="single" w:sz="8" w:space="0" w:color="E0E0E0"/>
            </w:tcBorders>
            <w:shd w:val="clear" w:color="auto" w:fill="FFFFFF"/>
          </w:tcPr>
          <w:p w14:paraId="520E17D2"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-.350</w:t>
            </w:r>
          </w:p>
        </w:tc>
        <w:tc>
          <w:tcPr>
            <w:tcW w:w="1106" w:type="dxa"/>
            <w:tcBorders>
              <w:top w:val="single" w:sz="8" w:space="0" w:color="AEAEAE"/>
              <w:left w:val="single" w:sz="8" w:space="0" w:color="E0E0E0"/>
              <w:bottom w:val="single" w:sz="8" w:space="0" w:color="AEAEAE"/>
              <w:right w:val="single" w:sz="8" w:space="0" w:color="E0E0E0"/>
            </w:tcBorders>
            <w:shd w:val="clear" w:color="auto" w:fill="FFFFFF"/>
          </w:tcPr>
          <w:p w14:paraId="01B4A32B"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-.272</w:t>
            </w:r>
          </w:p>
        </w:tc>
        <w:tc>
          <w:tcPr>
            <w:tcW w:w="1106" w:type="dxa"/>
            <w:tcBorders>
              <w:top w:val="single" w:sz="8" w:space="0" w:color="AEAEAE"/>
              <w:left w:val="single" w:sz="8" w:space="0" w:color="E0E0E0"/>
              <w:bottom w:val="single" w:sz="8" w:space="0" w:color="AEAEAE"/>
              <w:right w:val="nil"/>
            </w:tcBorders>
            <w:shd w:val="clear" w:color="auto" w:fill="FFFFFF"/>
          </w:tcPr>
          <w:p w14:paraId="09E44DDD"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-.212</w:t>
            </w:r>
          </w:p>
        </w:tc>
      </w:tr>
      <w:tr w:rsidR="001318E5" w:rsidRPr="001318E5" w14:paraId="2D291C1F" w14:textId="77777777" w:rsidTr="00D73BC2">
        <w:trPr>
          <w:cantSplit/>
        </w:trPr>
        <w:tc>
          <w:tcPr>
            <w:tcW w:w="792" w:type="dxa"/>
            <w:vMerge/>
            <w:tcBorders>
              <w:top w:val="single" w:sz="8" w:space="0" w:color="152935"/>
              <w:left w:val="nil"/>
              <w:bottom w:val="nil"/>
              <w:right w:val="nil"/>
            </w:tcBorders>
            <w:shd w:val="clear" w:color="auto" w:fill="E0E0E0"/>
          </w:tcPr>
          <w:p w14:paraId="0D83D146"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49" w:type="dxa"/>
            <w:tcBorders>
              <w:top w:val="single" w:sz="8" w:space="0" w:color="AEAEAE"/>
              <w:left w:val="nil"/>
              <w:bottom w:val="single" w:sz="8" w:space="0" w:color="AEAEAE"/>
              <w:right w:val="nil"/>
            </w:tcBorders>
            <w:shd w:val="clear" w:color="auto" w:fill="E0E0E0"/>
          </w:tcPr>
          <w:p w14:paraId="150025E3"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569" w:type="dxa"/>
            <w:tcBorders>
              <w:top w:val="single" w:sz="8" w:space="0" w:color="AEAEAE"/>
              <w:left w:val="nil"/>
              <w:bottom w:val="single" w:sz="8" w:space="0" w:color="AEAEAE"/>
              <w:right w:val="single" w:sz="8" w:space="0" w:color="E0E0E0"/>
            </w:tcBorders>
            <w:shd w:val="clear" w:color="auto" w:fill="FFFFFF"/>
          </w:tcPr>
          <w:p w14:paraId="41BA412E"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-.412</w:t>
            </w:r>
          </w:p>
        </w:tc>
        <w:tc>
          <w:tcPr>
            <w:tcW w:w="1569" w:type="dxa"/>
            <w:tcBorders>
              <w:top w:val="single" w:sz="8" w:space="0" w:color="AEAEAE"/>
              <w:left w:val="single" w:sz="8" w:space="0" w:color="E0E0E0"/>
              <w:bottom w:val="single" w:sz="8" w:space="0" w:color="AEAEAE"/>
              <w:right w:val="single" w:sz="8" w:space="0" w:color="E0E0E0"/>
            </w:tcBorders>
            <w:shd w:val="clear" w:color="auto" w:fill="FFFFFF"/>
          </w:tcPr>
          <w:p w14:paraId="21635D63"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-.189</w:t>
            </w:r>
          </w:p>
        </w:tc>
        <w:tc>
          <w:tcPr>
            <w:tcW w:w="1271" w:type="dxa"/>
            <w:tcBorders>
              <w:top w:val="single" w:sz="8" w:space="0" w:color="AEAEAE"/>
              <w:left w:val="single" w:sz="8" w:space="0" w:color="E0E0E0"/>
              <w:bottom w:val="single" w:sz="8" w:space="0" w:color="AEAEAE"/>
              <w:right w:val="single" w:sz="8" w:space="0" w:color="E0E0E0"/>
            </w:tcBorders>
            <w:shd w:val="clear" w:color="auto" w:fill="FFFFFF"/>
          </w:tcPr>
          <w:p w14:paraId="7C026EAF"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.018</w:t>
            </w:r>
          </w:p>
        </w:tc>
        <w:tc>
          <w:tcPr>
            <w:tcW w:w="1106" w:type="dxa"/>
            <w:tcBorders>
              <w:top w:val="single" w:sz="8" w:space="0" w:color="AEAEAE"/>
              <w:left w:val="single" w:sz="8" w:space="0" w:color="E0E0E0"/>
              <w:bottom w:val="single" w:sz="8" w:space="0" w:color="AEAEAE"/>
              <w:right w:val="single" w:sz="8" w:space="0" w:color="E0E0E0"/>
            </w:tcBorders>
            <w:shd w:val="clear" w:color="auto" w:fill="FFFFFF"/>
          </w:tcPr>
          <w:p w14:paraId="045D39F9"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-.129</w:t>
            </w:r>
          </w:p>
        </w:tc>
        <w:tc>
          <w:tcPr>
            <w:tcW w:w="1106" w:type="dxa"/>
            <w:tcBorders>
              <w:top w:val="single" w:sz="8" w:space="0" w:color="AEAEAE"/>
              <w:left w:val="single" w:sz="8" w:space="0" w:color="E0E0E0"/>
              <w:bottom w:val="single" w:sz="8" w:space="0" w:color="AEAEAE"/>
              <w:right w:val="nil"/>
            </w:tcBorders>
            <w:shd w:val="clear" w:color="auto" w:fill="FFFFFF"/>
          </w:tcPr>
          <w:p w14:paraId="0785A575"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-.097</w:t>
            </w:r>
          </w:p>
        </w:tc>
      </w:tr>
      <w:tr w:rsidR="001318E5" w:rsidRPr="001318E5" w14:paraId="3180DDC5" w14:textId="77777777" w:rsidTr="00D73BC2">
        <w:trPr>
          <w:cantSplit/>
        </w:trPr>
        <w:tc>
          <w:tcPr>
            <w:tcW w:w="792" w:type="dxa"/>
            <w:vMerge/>
            <w:tcBorders>
              <w:top w:val="single" w:sz="8" w:space="0" w:color="152935"/>
              <w:left w:val="nil"/>
              <w:bottom w:val="nil"/>
              <w:right w:val="nil"/>
            </w:tcBorders>
            <w:shd w:val="clear" w:color="auto" w:fill="E0E0E0"/>
          </w:tcPr>
          <w:p w14:paraId="1D28A7F5"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49" w:type="dxa"/>
            <w:tcBorders>
              <w:top w:val="single" w:sz="8" w:space="0" w:color="AEAEAE"/>
              <w:left w:val="nil"/>
              <w:bottom w:val="nil"/>
              <w:right w:val="nil"/>
            </w:tcBorders>
            <w:shd w:val="clear" w:color="auto" w:fill="E0E0E0"/>
          </w:tcPr>
          <w:p w14:paraId="3BC01B8D"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569" w:type="dxa"/>
            <w:tcBorders>
              <w:top w:val="single" w:sz="8" w:space="0" w:color="AEAEAE"/>
              <w:left w:val="nil"/>
              <w:bottom w:val="nil"/>
              <w:right w:val="single" w:sz="8" w:space="0" w:color="E0E0E0"/>
            </w:tcBorders>
            <w:shd w:val="clear" w:color="auto" w:fill="FFFFFF"/>
          </w:tcPr>
          <w:p w14:paraId="53EDB6E1"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.306</w:t>
            </w:r>
          </w:p>
        </w:tc>
        <w:tc>
          <w:tcPr>
            <w:tcW w:w="1569" w:type="dxa"/>
            <w:tcBorders>
              <w:top w:val="single" w:sz="8" w:space="0" w:color="AEAEAE"/>
              <w:left w:val="single" w:sz="8" w:space="0" w:color="E0E0E0"/>
              <w:bottom w:val="nil"/>
              <w:right w:val="single" w:sz="8" w:space="0" w:color="E0E0E0"/>
            </w:tcBorders>
            <w:shd w:val="clear" w:color="auto" w:fill="FFFFFF"/>
          </w:tcPr>
          <w:p w14:paraId="618DBA97"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.804</w:t>
            </w:r>
          </w:p>
        </w:tc>
        <w:tc>
          <w:tcPr>
            <w:tcW w:w="1271" w:type="dxa"/>
            <w:tcBorders>
              <w:top w:val="single" w:sz="8" w:space="0" w:color="AEAEAE"/>
              <w:left w:val="single" w:sz="8" w:space="0" w:color="E0E0E0"/>
              <w:bottom w:val="nil"/>
              <w:right w:val="single" w:sz="8" w:space="0" w:color="E0E0E0"/>
            </w:tcBorders>
            <w:shd w:val="clear" w:color="auto" w:fill="FFFFFF"/>
          </w:tcPr>
          <w:p w14:paraId="153C1F6E"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.077</w:t>
            </w:r>
          </w:p>
        </w:tc>
        <w:tc>
          <w:tcPr>
            <w:tcW w:w="1106" w:type="dxa"/>
            <w:tcBorders>
              <w:top w:val="single" w:sz="8" w:space="0" w:color="AEAEAE"/>
              <w:left w:val="single" w:sz="8" w:space="0" w:color="E0E0E0"/>
              <w:bottom w:val="nil"/>
              <w:right w:val="single" w:sz="8" w:space="0" w:color="E0E0E0"/>
            </w:tcBorders>
            <w:shd w:val="clear" w:color="auto" w:fill="FFFFFF"/>
          </w:tcPr>
          <w:p w14:paraId="3E8E7A01"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.107</w:t>
            </w:r>
          </w:p>
        </w:tc>
        <w:tc>
          <w:tcPr>
            <w:tcW w:w="1106" w:type="dxa"/>
            <w:tcBorders>
              <w:top w:val="single" w:sz="8" w:space="0" w:color="AEAEAE"/>
              <w:left w:val="single" w:sz="8" w:space="0" w:color="E0E0E0"/>
              <w:bottom w:val="nil"/>
              <w:right w:val="nil"/>
            </w:tcBorders>
            <w:shd w:val="clear" w:color="auto" w:fill="FFFFFF"/>
          </w:tcPr>
          <w:p w14:paraId="7AEB574B"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.080</w:t>
            </w:r>
          </w:p>
        </w:tc>
      </w:tr>
      <w:tr w:rsidR="001318E5" w:rsidRPr="001318E5" w14:paraId="4B920251" w14:textId="77777777" w:rsidTr="00D73BC2">
        <w:trPr>
          <w:cantSplit/>
        </w:trPr>
        <w:tc>
          <w:tcPr>
            <w:tcW w:w="792" w:type="dxa"/>
            <w:vMerge w:val="restart"/>
            <w:tcBorders>
              <w:top w:val="single" w:sz="8" w:space="0" w:color="AEAEAE"/>
              <w:left w:val="nil"/>
              <w:bottom w:val="single" w:sz="8" w:space="0" w:color="152935"/>
              <w:right w:val="nil"/>
            </w:tcBorders>
            <w:shd w:val="clear" w:color="auto" w:fill="E0E0E0"/>
          </w:tcPr>
          <w:p w14:paraId="37C89C6B"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2</w:t>
            </w:r>
          </w:p>
        </w:tc>
        <w:tc>
          <w:tcPr>
            <w:tcW w:w="1949" w:type="dxa"/>
            <w:tcBorders>
              <w:top w:val="single" w:sz="8" w:space="0" w:color="AEAEAE"/>
              <w:left w:val="nil"/>
              <w:bottom w:val="single" w:sz="8" w:space="0" w:color="AEAEAE"/>
              <w:right w:val="nil"/>
            </w:tcBorders>
            <w:shd w:val="clear" w:color="auto" w:fill="E0E0E0"/>
          </w:tcPr>
          <w:p w14:paraId="26258426"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(Constant)</w:t>
            </w:r>
          </w:p>
        </w:tc>
        <w:tc>
          <w:tcPr>
            <w:tcW w:w="1569" w:type="dxa"/>
            <w:tcBorders>
              <w:top w:val="single" w:sz="8" w:space="0" w:color="AEAEAE"/>
              <w:left w:val="nil"/>
              <w:bottom w:val="single" w:sz="8" w:space="0" w:color="AEAEAE"/>
              <w:right w:val="single" w:sz="8" w:space="0" w:color="E0E0E0"/>
            </w:tcBorders>
            <w:shd w:val="clear" w:color="auto" w:fill="FFFFFF"/>
          </w:tcPr>
          <w:p w14:paraId="084B6007"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275.191</w:t>
            </w:r>
          </w:p>
        </w:tc>
        <w:tc>
          <w:tcPr>
            <w:tcW w:w="1569" w:type="dxa"/>
            <w:tcBorders>
              <w:top w:val="single" w:sz="8" w:space="0" w:color="AEAEAE"/>
              <w:left w:val="single" w:sz="8" w:space="0" w:color="E0E0E0"/>
              <w:bottom w:val="single" w:sz="8" w:space="0" w:color="AEAEAE"/>
              <w:right w:val="single" w:sz="8" w:space="0" w:color="E0E0E0"/>
            </w:tcBorders>
            <w:shd w:val="clear" w:color="auto" w:fill="FFFFFF"/>
          </w:tcPr>
          <w:p w14:paraId="4EAFA530"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387.631</w:t>
            </w:r>
          </w:p>
        </w:tc>
        <w:tc>
          <w:tcPr>
            <w:tcW w:w="127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3610891"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06"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C926C41"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06" w:type="dxa"/>
            <w:tcBorders>
              <w:top w:val="single" w:sz="8" w:space="0" w:color="AEAEAE"/>
              <w:left w:val="single" w:sz="8" w:space="0" w:color="E0E0E0"/>
              <w:bottom w:val="single" w:sz="8" w:space="0" w:color="AEAEAE"/>
              <w:right w:val="nil"/>
            </w:tcBorders>
            <w:shd w:val="clear" w:color="auto" w:fill="FFFFFF"/>
            <w:vAlign w:val="center"/>
          </w:tcPr>
          <w:p w14:paraId="184FE1B1"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14:paraId="29201C98" w14:textId="77777777" w:rsidTr="00D73BC2">
        <w:trPr>
          <w:cantSplit/>
        </w:trPr>
        <w:tc>
          <w:tcPr>
            <w:tcW w:w="792" w:type="dxa"/>
            <w:vMerge/>
            <w:tcBorders>
              <w:top w:val="single" w:sz="8" w:space="0" w:color="AEAEAE"/>
              <w:left w:val="nil"/>
              <w:bottom w:val="single" w:sz="8" w:space="0" w:color="152935"/>
              <w:right w:val="nil"/>
            </w:tcBorders>
            <w:shd w:val="clear" w:color="auto" w:fill="E0E0E0"/>
          </w:tcPr>
          <w:p w14:paraId="3B6FAE0D"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949" w:type="dxa"/>
            <w:tcBorders>
              <w:top w:val="single" w:sz="8" w:space="0" w:color="AEAEAE"/>
              <w:left w:val="nil"/>
              <w:bottom w:val="single" w:sz="8" w:space="0" w:color="AEAEAE"/>
              <w:right w:val="nil"/>
            </w:tcBorders>
            <w:shd w:val="clear" w:color="auto" w:fill="E0E0E0"/>
          </w:tcPr>
          <w:p w14:paraId="4674ED48"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569" w:type="dxa"/>
            <w:tcBorders>
              <w:top w:val="single" w:sz="8" w:space="0" w:color="AEAEAE"/>
              <w:left w:val="nil"/>
              <w:bottom w:val="single" w:sz="8" w:space="0" w:color="AEAEAE"/>
              <w:right w:val="single" w:sz="8" w:space="0" w:color="E0E0E0"/>
            </w:tcBorders>
            <w:shd w:val="clear" w:color="auto" w:fill="FFFFFF"/>
          </w:tcPr>
          <w:p w14:paraId="0EBFC4B7"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.004</w:t>
            </w:r>
          </w:p>
        </w:tc>
        <w:tc>
          <w:tcPr>
            <w:tcW w:w="1569" w:type="dxa"/>
            <w:tcBorders>
              <w:top w:val="single" w:sz="8" w:space="0" w:color="AEAEAE"/>
              <w:left w:val="single" w:sz="8" w:space="0" w:color="E0E0E0"/>
              <w:bottom w:val="single" w:sz="8" w:space="0" w:color="AEAEAE"/>
              <w:right w:val="single" w:sz="8" w:space="0" w:color="E0E0E0"/>
            </w:tcBorders>
            <w:shd w:val="clear" w:color="auto" w:fill="FFFFFF"/>
          </w:tcPr>
          <w:p w14:paraId="6DEA66FC"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.013</w:t>
            </w:r>
          </w:p>
        </w:tc>
        <w:tc>
          <w:tcPr>
            <w:tcW w:w="1271" w:type="dxa"/>
            <w:tcBorders>
              <w:top w:val="single" w:sz="8" w:space="0" w:color="AEAEAE"/>
              <w:left w:val="single" w:sz="8" w:space="0" w:color="E0E0E0"/>
              <w:bottom w:val="single" w:sz="8" w:space="0" w:color="AEAEAE"/>
              <w:right w:val="single" w:sz="8" w:space="0" w:color="E0E0E0"/>
            </w:tcBorders>
            <w:shd w:val="clear" w:color="auto" w:fill="FFFFFF"/>
          </w:tcPr>
          <w:p w14:paraId="547DCED3"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w:t>
            </w:r>
          </w:p>
        </w:tc>
        <w:tc>
          <w:tcPr>
            <w:tcW w:w="1106" w:type="dxa"/>
            <w:tcBorders>
              <w:top w:val="single" w:sz="8" w:space="0" w:color="AEAEAE"/>
              <w:left w:val="single" w:sz="8" w:space="0" w:color="E0E0E0"/>
              <w:bottom w:val="single" w:sz="8" w:space="0" w:color="AEAEAE"/>
              <w:right w:val="single" w:sz="8" w:space="0" w:color="E0E0E0"/>
            </w:tcBorders>
            <w:shd w:val="clear" w:color="auto" w:fill="FFFFFF"/>
          </w:tcPr>
          <w:p w14:paraId="79746976"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.089</w:t>
            </w:r>
          </w:p>
        </w:tc>
        <w:tc>
          <w:tcPr>
            <w:tcW w:w="1106" w:type="dxa"/>
            <w:tcBorders>
              <w:top w:val="single" w:sz="8" w:space="0" w:color="AEAEAE"/>
              <w:left w:val="single" w:sz="8" w:space="0" w:color="E0E0E0"/>
              <w:bottom w:val="single" w:sz="8" w:space="0" w:color="AEAEAE"/>
              <w:right w:val="nil"/>
            </w:tcBorders>
            <w:shd w:val="clear" w:color="auto" w:fill="FFFFFF"/>
          </w:tcPr>
          <w:p w14:paraId="01FEDAE4"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.067</w:t>
            </w:r>
          </w:p>
        </w:tc>
      </w:tr>
      <w:tr w:rsidR="001318E5" w:rsidRPr="001318E5" w14:paraId="2B7A7BBE" w14:textId="77777777" w:rsidTr="00D73BC2">
        <w:trPr>
          <w:cantSplit/>
        </w:trPr>
        <w:tc>
          <w:tcPr>
            <w:tcW w:w="792" w:type="dxa"/>
            <w:vMerge/>
            <w:tcBorders>
              <w:top w:val="single" w:sz="8" w:space="0" w:color="AEAEAE"/>
              <w:left w:val="nil"/>
              <w:bottom w:val="single" w:sz="8" w:space="0" w:color="152935"/>
              <w:right w:val="nil"/>
            </w:tcBorders>
            <w:shd w:val="clear" w:color="auto" w:fill="E0E0E0"/>
          </w:tcPr>
          <w:p w14:paraId="4FF5BCCD"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49" w:type="dxa"/>
            <w:tcBorders>
              <w:top w:val="single" w:sz="8" w:space="0" w:color="AEAEAE"/>
              <w:left w:val="nil"/>
              <w:bottom w:val="single" w:sz="8" w:space="0" w:color="AEAEAE"/>
              <w:right w:val="nil"/>
            </w:tcBorders>
            <w:shd w:val="clear" w:color="auto" w:fill="E0E0E0"/>
          </w:tcPr>
          <w:p w14:paraId="2158DD31"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569" w:type="dxa"/>
            <w:tcBorders>
              <w:top w:val="single" w:sz="8" w:space="0" w:color="AEAEAE"/>
              <w:left w:val="nil"/>
              <w:bottom w:val="single" w:sz="8" w:space="0" w:color="AEAEAE"/>
              <w:right w:val="single" w:sz="8" w:space="0" w:color="E0E0E0"/>
            </w:tcBorders>
            <w:shd w:val="clear" w:color="auto" w:fill="FFFFFF"/>
          </w:tcPr>
          <w:p w14:paraId="692A56AC"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c>
          <w:tcPr>
            <w:tcW w:w="1569" w:type="dxa"/>
            <w:tcBorders>
              <w:top w:val="single" w:sz="8" w:space="0" w:color="AEAEAE"/>
              <w:left w:val="single" w:sz="8" w:space="0" w:color="E0E0E0"/>
              <w:bottom w:val="single" w:sz="8" w:space="0" w:color="AEAEAE"/>
              <w:right w:val="single" w:sz="8" w:space="0" w:color="E0E0E0"/>
            </w:tcBorders>
            <w:shd w:val="clear" w:color="auto" w:fill="FFFFFF"/>
          </w:tcPr>
          <w:p w14:paraId="184BF554"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.004</w:t>
            </w:r>
          </w:p>
        </w:tc>
        <w:tc>
          <w:tcPr>
            <w:tcW w:w="1271" w:type="dxa"/>
            <w:tcBorders>
              <w:top w:val="single" w:sz="8" w:space="0" w:color="AEAEAE"/>
              <w:left w:val="single" w:sz="8" w:space="0" w:color="E0E0E0"/>
              <w:bottom w:val="single" w:sz="8" w:space="0" w:color="AEAEAE"/>
              <w:right w:val="single" w:sz="8" w:space="0" w:color="E0E0E0"/>
            </w:tcBorders>
            <w:shd w:val="clear" w:color="auto" w:fill="FFFFFF"/>
          </w:tcPr>
          <w:p w14:paraId="350F601F"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.018</w:t>
            </w:r>
          </w:p>
        </w:tc>
        <w:tc>
          <w:tcPr>
            <w:tcW w:w="1106" w:type="dxa"/>
            <w:tcBorders>
              <w:top w:val="single" w:sz="8" w:space="0" w:color="AEAEAE"/>
              <w:left w:val="single" w:sz="8" w:space="0" w:color="E0E0E0"/>
              <w:bottom w:val="single" w:sz="8" w:space="0" w:color="AEAEAE"/>
              <w:right w:val="single" w:sz="8" w:space="0" w:color="E0E0E0"/>
            </w:tcBorders>
            <w:shd w:val="clear" w:color="auto" w:fill="FFFFFF"/>
          </w:tcPr>
          <w:p w14:paraId="29E75F7A"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.028</w:t>
            </w:r>
          </w:p>
        </w:tc>
        <w:tc>
          <w:tcPr>
            <w:tcW w:w="1106" w:type="dxa"/>
            <w:tcBorders>
              <w:top w:val="single" w:sz="8" w:space="0" w:color="AEAEAE"/>
              <w:left w:val="single" w:sz="8" w:space="0" w:color="E0E0E0"/>
              <w:bottom w:val="single" w:sz="8" w:space="0" w:color="AEAEAE"/>
              <w:right w:val="nil"/>
            </w:tcBorders>
            <w:shd w:val="clear" w:color="auto" w:fill="FFFFFF"/>
          </w:tcPr>
          <w:p w14:paraId="2C469979"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.021</w:t>
            </w:r>
          </w:p>
        </w:tc>
      </w:tr>
      <w:tr w:rsidR="001318E5" w:rsidRPr="001318E5" w14:paraId="03E08EE8" w14:textId="77777777" w:rsidTr="00D73BC2">
        <w:trPr>
          <w:cantSplit/>
        </w:trPr>
        <w:tc>
          <w:tcPr>
            <w:tcW w:w="792" w:type="dxa"/>
            <w:vMerge/>
            <w:tcBorders>
              <w:top w:val="single" w:sz="8" w:space="0" w:color="AEAEAE"/>
              <w:left w:val="nil"/>
              <w:bottom w:val="single" w:sz="8" w:space="0" w:color="152935"/>
              <w:right w:val="nil"/>
            </w:tcBorders>
            <w:shd w:val="clear" w:color="auto" w:fill="E0E0E0"/>
          </w:tcPr>
          <w:p w14:paraId="14E9F820"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49" w:type="dxa"/>
            <w:tcBorders>
              <w:top w:val="single" w:sz="8" w:space="0" w:color="AEAEAE"/>
              <w:left w:val="nil"/>
              <w:bottom w:val="single" w:sz="8" w:space="0" w:color="AEAEAE"/>
              <w:right w:val="nil"/>
            </w:tcBorders>
            <w:shd w:val="clear" w:color="auto" w:fill="E0E0E0"/>
          </w:tcPr>
          <w:p w14:paraId="6EE09DC4"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569" w:type="dxa"/>
            <w:tcBorders>
              <w:top w:val="single" w:sz="8" w:space="0" w:color="AEAEAE"/>
              <w:left w:val="nil"/>
              <w:bottom w:val="single" w:sz="8" w:space="0" w:color="AEAEAE"/>
              <w:right w:val="single" w:sz="8" w:space="0" w:color="E0E0E0"/>
            </w:tcBorders>
            <w:shd w:val="clear" w:color="auto" w:fill="FFFFFF"/>
          </w:tcPr>
          <w:p w14:paraId="3A11669C"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1.635</w:t>
            </w:r>
          </w:p>
        </w:tc>
        <w:tc>
          <w:tcPr>
            <w:tcW w:w="1569" w:type="dxa"/>
            <w:tcBorders>
              <w:top w:val="single" w:sz="8" w:space="0" w:color="AEAEAE"/>
              <w:left w:val="single" w:sz="8" w:space="0" w:color="E0E0E0"/>
              <w:bottom w:val="single" w:sz="8" w:space="0" w:color="AEAEAE"/>
              <w:right w:val="single" w:sz="8" w:space="0" w:color="E0E0E0"/>
            </w:tcBorders>
            <w:shd w:val="clear" w:color="auto" w:fill="FFFFFF"/>
          </w:tcPr>
          <w:p w14:paraId="489A32A2"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1.868</w:t>
            </w:r>
          </w:p>
        </w:tc>
        <w:tc>
          <w:tcPr>
            <w:tcW w:w="1271" w:type="dxa"/>
            <w:tcBorders>
              <w:top w:val="single" w:sz="8" w:space="0" w:color="AEAEAE"/>
              <w:left w:val="single" w:sz="8" w:space="0" w:color="E0E0E0"/>
              <w:bottom w:val="single" w:sz="8" w:space="0" w:color="AEAEAE"/>
              <w:right w:val="single" w:sz="8" w:space="0" w:color="E0E0E0"/>
            </w:tcBorders>
            <w:shd w:val="clear" w:color="auto" w:fill="FFFFFF"/>
          </w:tcPr>
          <w:p w14:paraId="5E954106"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.612</w:t>
            </w:r>
          </w:p>
        </w:tc>
        <w:tc>
          <w:tcPr>
            <w:tcW w:w="1106" w:type="dxa"/>
            <w:tcBorders>
              <w:top w:val="single" w:sz="8" w:space="0" w:color="AEAEAE"/>
              <w:left w:val="single" w:sz="8" w:space="0" w:color="E0E0E0"/>
              <w:bottom w:val="single" w:sz="8" w:space="0" w:color="AEAEAE"/>
              <w:right w:val="single" w:sz="8" w:space="0" w:color="E0E0E0"/>
            </w:tcBorders>
            <w:shd w:val="clear" w:color="auto" w:fill="FFFFFF"/>
          </w:tcPr>
          <w:p w14:paraId="1EEC6AA8"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.585</w:t>
            </w:r>
          </w:p>
        </w:tc>
        <w:tc>
          <w:tcPr>
            <w:tcW w:w="1106" w:type="dxa"/>
            <w:tcBorders>
              <w:top w:val="single" w:sz="8" w:space="0" w:color="AEAEAE"/>
              <w:left w:val="single" w:sz="8" w:space="0" w:color="E0E0E0"/>
              <w:bottom w:val="single" w:sz="8" w:space="0" w:color="AEAEAE"/>
              <w:right w:val="nil"/>
            </w:tcBorders>
            <w:shd w:val="clear" w:color="auto" w:fill="FFFFFF"/>
          </w:tcPr>
          <w:p w14:paraId="6EC482F3"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.541</w:t>
            </w:r>
          </w:p>
        </w:tc>
      </w:tr>
      <w:tr w:rsidR="001318E5" w:rsidRPr="001318E5" w14:paraId="5F6A24ED" w14:textId="77777777" w:rsidTr="00D73BC2">
        <w:trPr>
          <w:cantSplit/>
        </w:trPr>
        <w:tc>
          <w:tcPr>
            <w:tcW w:w="792" w:type="dxa"/>
            <w:vMerge/>
            <w:tcBorders>
              <w:top w:val="single" w:sz="8" w:space="0" w:color="AEAEAE"/>
              <w:left w:val="nil"/>
              <w:bottom w:val="single" w:sz="8" w:space="0" w:color="152935"/>
              <w:right w:val="nil"/>
            </w:tcBorders>
            <w:shd w:val="clear" w:color="auto" w:fill="E0E0E0"/>
          </w:tcPr>
          <w:p w14:paraId="58D6F9AD"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49" w:type="dxa"/>
            <w:tcBorders>
              <w:top w:val="single" w:sz="8" w:space="0" w:color="AEAEAE"/>
              <w:left w:val="nil"/>
              <w:bottom w:val="single" w:sz="8" w:space="0" w:color="AEAEAE"/>
              <w:right w:val="nil"/>
            </w:tcBorders>
            <w:shd w:val="clear" w:color="auto" w:fill="E0E0E0"/>
          </w:tcPr>
          <w:p w14:paraId="4A353FCF"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569" w:type="dxa"/>
            <w:tcBorders>
              <w:top w:val="single" w:sz="8" w:space="0" w:color="AEAEAE"/>
              <w:left w:val="nil"/>
              <w:bottom w:val="single" w:sz="8" w:space="0" w:color="AEAEAE"/>
              <w:right w:val="single" w:sz="8" w:space="0" w:color="E0E0E0"/>
            </w:tcBorders>
            <w:shd w:val="clear" w:color="auto" w:fill="FFFFFF"/>
          </w:tcPr>
          <w:p w14:paraId="77DDB97E"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-.194</w:t>
            </w:r>
          </w:p>
        </w:tc>
        <w:tc>
          <w:tcPr>
            <w:tcW w:w="1569" w:type="dxa"/>
            <w:tcBorders>
              <w:top w:val="single" w:sz="8" w:space="0" w:color="AEAEAE"/>
              <w:left w:val="single" w:sz="8" w:space="0" w:color="E0E0E0"/>
              <w:bottom w:val="single" w:sz="8" w:space="0" w:color="AEAEAE"/>
              <w:right w:val="single" w:sz="8" w:space="0" w:color="E0E0E0"/>
            </w:tcBorders>
            <w:shd w:val="clear" w:color="auto" w:fill="FFFFFF"/>
          </w:tcPr>
          <w:p w14:paraId="10221A0D"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-.138</w:t>
            </w:r>
          </w:p>
        </w:tc>
        <w:tc>
          <w:tcPr>
            <w:tcW w:w="1271" w:type="dxa"/>
            <w:tcBorders>
              <w:top w:val="single" w:sz="8" w:space="0" w:color="AEAEAE"/>
              <w:left w:val="single" w:sz="8" w:space="0" w:color="E0E0E0"/>
              <w:bottom w:val="single" w:sz="8" w:space="0" w:color="AEAEAE"/>
              <w:right w:val="single" w:sz="8" w:space="0" w:color="E0E0E0"/>
            </w:tcBorders>
            <w:shd w:val="clear" w:color="auto" w:fill="FFFFFF"/>
          </w:tcPr>
          <w:p w14:paraId="074E2132"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-.350</w:t>
            </w:r>
          </w:p>
        </w:tc>
        <w:tc>
          <w:tcPr>
            <w:tcW w:w="1106" w:type="dxa"/>
            <w:tcBorders>
              <w:top w:val="single" w:sz="8" w:space="0" w:color="AEAEAE"/>
              <w:left w:val="single" w:sz="8" w:space="0" w:color="E0E0E0"/>
              <w:bottom w:val="single" w:sz="8" w:space="0" w:color="AEAEAE"/>
              <w:right w:val="single" w:sz="8" w:space="0" w:color="E0E0E0"/>
            </w:tcBorders>
            <w:shd w:val="clear" w:color="auto" w:fill="FFFFFF"/>
          </w:tcPr>
          <w:p w14:paraId="5B5C1EAE"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-.273</w:t>
            </w:r>
          </w:p>
        </w:tc>
        <w:tc>
          <w:tcPr>
            <w:tcW w:w="1106" w:type="dxa"/>
            <w:tcBorders>
              <w:top w:val="single" w:sz="8" w:space="0" w:color="AEAEAE"/>
              <w:left w:val="single" w:sz="8" w:space="0" w:color="E0E0E0"/>
              <w:bottom w:val="single" w:sz="8" w:space="0" w:color="AEAEAE"/>
              <w:right w:val="nil"/>
            </w:tcBorders>
            <w:shd w:val="clear" w:color="auto" w:fill="FFFFFF"/>
          </w:tcPr>
          <w:p w14:paraId="7811D6CB"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-.213</w:t>
            </w:r>
          </w:p>
        </w:tc>
      </w:tr>
      <w:tr w:rsidR="001318E5" w:rsidRPr="001318E5" w14:paraId="2719B5F4" w14:textId="77777777" w:rsidTr="00D73BC2">
        <w:trPr>
          <w:cantSplit/>
        </w:trPr>
        <w:tc>
          <w:tcPr>
            <w:tcW w:w="792" w:type="dxa"/>
            <w:vMerge/>
            <w:tcBorders>
              <w:top w:val="single" w:sz="8" w:space="0" w:color="AEAEAE"/>
              <w:left w:val="nil"/>
              <w:bottom w:val="single" w:sz="8" w:space="0" w:color="152935"/>
              <w:right w:val="nil"/>
            </w:tcBorders>
            <w:shd w:val="clear" w:color="auto" w:fill="E0E0E0"/>
          </w:tcPr>
          <w:p w14:paraId="0617899E"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49" w:type="dxa"/>
            <w:tcBorders>
              <w:top w:val="single" w:sz="8" w:space="0" w:color="AEAEAE"/>
              <w:left w:val="nil"/>
              <w:bottom w:val="single" w:sz="8" w:space="0" w:color="AEAEAE"/>
              <w:right w:val="nil"/>
            </w:tcBorders>
            <w:shd w:val="clear" w:color="auto" w:fill="E0E0E0"/>
          </w:tcPr>
          <w:p w14:paraId="50072CFE"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569" w:type="dxa"/>
            <w:tcBorders>
              <w:top w:val="single" w:sz="8" w:space="0" w:color="AEAEAE"/>
              <w:left w:val="nil"/>
              <w:bottom w:val="single" w:sz="8" w:space="0" w:color="AEAEAE"/>
              <w:right w:val="single" w:sz="8" w:space="0" w:color="E0E0E0"/>
            </w:tcBorders>
            <w:shd w:val="clear" w:color="auto" w:fill="FFFFFF"/>
          </w:tcPr>
          <w:p w14:paraId="3E55E7C3"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-.360</w:t>
            </w:r>
          </w:p>
        </w:tc>
        <w:tc>
          <w:tcPr>
            <w:tcW w:w="1569" w:type="dxa"/>
            <w:tcBorders>
              <w:top w:val="single" w:sz="8" w:space="0" w:color="AEAEAE"/>
              <w:left w:val="single" w:sz="8" w:space="0" w:color="E0E0E0"/>
              <w:bottom w:val="single" w:sz="8" w:space="0" w:color="AEAEAE"/>
              <w:right w:val="single" w:sz="8" w:space="0" w:color="E0E0E0"/>
            </w:tcBorders>
            <w:shd w:val="clear" w:color="auto" w:fill="FFFFFF"/>
          </w:tcPr>
          <w:p w14:paraId="00A8F55E"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-.031</w:t>
            </w:r>
          </w:p>
        </w:tc>
        <w:tc>
          <w:tcPr>
            <w:tcW w:w="1271" w:type="dxa"/>
            <w:tcBorders>
              <w:top w:val="single" w:sz="8" w:space="0" w:color="AEAEAE"/>
              <w:left w:val="single" w:sz="8" w:space="0" w:color="E0E0E0"/>
              <w:bottom w:val="single" w:sz="8" w:space="0" w:color="AEAEAE"/>
              <w:right w:val="single" w:sz="8" w:space="0" w:color="E0E0E0"/>
            </w:tcBorders>
            <w:shd w:val="clear" w:color="auto" w:fill="FFFFFF"/>
          </w:tcPr>
          <w:p w14:paraId="6CD9BC3C"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.018</w:t>
            </w:r>
          </w:p>
        </w:tc>
        <w:tc>
          <w:tcPr>
            <w:tcW w:w="1106" w:type="dxa"/>
            <w:tcBorders>
              <w:top w:val="single" w:sz="8" w:space="0" w:color="AEAEAE"/>
              <w:left w:val="single" w:sz="8" w:space="0" w:color="E0E0E0"/>
              <w:bottom w:val="single" w:sz="8" w:space="0" w:color="AEAEAE"/>
              <w:right w:val="single" w:sz="8" w:space="0" w:color="E0E0E0"/>
            </w:tcBorders>
            <w:shd w:val="clear" w:color="auto" w:fill="FFFFFF"/>
          </w:tcPr>
          <w:p w14:paraId="781746A0"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-.057</w:t>
            </w:r>
          </w:p>
        </w:tc>
        <w:tc>
          <w:tcPr>
            <w:tcW w:w="1106" w:type="dxa"/>
            <w:tcBorders>
              <w:top w:val="single" w:sz="8" w:space="0" w:color="AEAEAE"/>
              <w:left w:val="single" w:sz="8" w:space="0" w:color="E0E0E0"/>
              <w:bottom w:val="single" w:sz="8" w:space="0" w:color="AEAEAE"/>
              <w:right w:val="nil"/>
            </w:tcBorders>
            <w:shd w:val="clear" w:color="auto" w:fill="FFFFFF"/>
          </w:tcPr>
          <w:p w14:paraId="2FFD6508"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-.043</w:t>
            </w:r>
          </w:p>
        </w:tc>
      </w:tr>
      <w:tr w:rsidR="001318E5" w:rsidRPr="001318E5" w14:paraId="6FFDE692" w14:textId="77777777" w:rsidTr="00D73BC2">
        <w:trPr>
          <w:cantSplit/>
        </w:trPr>
        <w:tc>
          <w:tcPr>
            <w:tcW w:w="792" w:type="dxa"/>
            <w:vMerge/>
            <w:tcBorders>
              <w:top w:val="single" w:sz="8" w:space="0" w:color="AEAEAE"/>
              <w:left w:val="nil"/>
              <w:bottom w:val="single" w:sz="8" w:space="0" w:color="152935"/>
              <w:right w:val="nil"/>
            </w:tcBorders>
            <w:shd w:val="clear" w:color="auto" w:fill="E0E0E0"/>
          </w:tcPr>
          <w:p w14:paraId="20662783"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49" w:type="dxa"/>
            <w:tcBorders>
              <w:top w:val="single" w:sz="8" w:space="0" w:color="AEAEAE"/>
              <w:left w:val="nil"/>
              <w:bottom w:val="single" w:sz="8" w:space="0" w:color="AEAEAE"/>
              <w:right w:val="nil"/>
            </w:tcBorders>
            <w:shd w:val="clear" w:color="auto" w:fill="E0E0E0"/>
          </w:tcPr>
          <w:p w14:paraId="0A068637"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569" w:type="dxa"/>
            <w:tcBorders>
              <w:top w:val="single" w:sz="8" w:space="0" w:color="AEAEAE"/>
              <w:left w:val="nil"/>
              <w:bottom w:val="single" w:sz="8" w:space="0" w:color="AEAEAE"/>
              <w:right w:val="single" w:sz="8" w:space="0" w:color="E0E0E0"/>
            </w:tcBorders>
            <w:shd w:val="clear" w:color="auto" w:fill="FFFFFF"/>
          </w:tcPr>
          <w:p w14:paraId="3757933E"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.307</w:t>
            </w:r>
          </w:p>
        </w:tc>
        <w:tc>
          <w:tcPr>
            <w:tcW w:w="1569" w:type="dxa"/>
            <w:tcBorders>
              <w:top w:val="single" w:sz="8" w:space="0" w:color="AEAEAE"/>
              <w:left w:val="single" w:sz="8" w:space="0" w:color="E0E0E0"/>
              <w:bottom w:val="single" w:sz="8" w:space="0" w:color="AEAEAE"/>
              <w:right w:val="single" w:sz="8" w:space="0" w:color="E0E0E0"/>
            </w:tcBorders>
            <w:shd w:val="clear" w:color="auto" w:fill="FFFFFF"/>
          </w:tcPr>
          <w:p w14:paraId="35B89242"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.806</w:t>
            </w:r>
          </w:p>
        </w:tc>
        <w:tc>
          <w:tcPr>
            <w:tcW w:w="1271" w:type="dxa"/>
            <w:tcBorders>
              <w:top w:val="single" w:sz="8" w:space="0" w:color="AEAEAE"/>
              <w:left w:val="single" w:sz="8" w:space="0" w:color="E0E0E0"/>
              <w:bottom w:val="single" w:sz="8" w:space="0" w:color="AEAEAE"/>
              <w:right w:val="single" w:sz="8" w:space="0" w:color="E0E0E0"/>
            </w:tcBorders>
            <w:shd w:val="clear" w:color="auto" w:fill="FFFFFF"/>
          </w:tcPr>
          <w:p w14:paraId="04CFB490"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.077</w:t>
            </w:r>
          </w:p>
        </w:tc>
        <w:tc>
          <w:tcPr>
            <w:tcW w:w="1106" w:type="dxa"/>
            <w:tcBorders>
              <w:top w:val="single" w:sz="8" w:space="0" w:color="AEAEAE"/>
              <w:left w:val="single" w:sz="8" w:space="0" w:color="E0E0E0"/>
              <w:bottom w:val="single" w:sz="8" w:space="0" w:color="AEAEAE"/>
              <w:right w:val="single" w:sz="8" w:space="0" w:color="E0E0E0"/>
            </w:tcBorders>
            <w:shd w:val="clear" w:color="auto" w:fill="FFFFFF"/>
          </w:tcPr>
          <w:p w14:paraId="2F4EAFD6"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.107</w:t>
            </w:r>
          </w:p>
        </w:tc>
        <w:tc>
          <w:tcPr>
            <w:tcW w:w="1106" w:type="dxa"/>
            <w:tcBorders>
              <w:top w:val="single" w:sz="8" w:space="0" w:color="AEAEAE"/>
              <w:left w:val="single" w:sz="8" w:space="0" w:color="E0E0E0"/>
              <w:bottom w:val="single" w:sz="8" w:space="0" w:color="AEAEAE"/>
              <w:right w:val="nil"/>
            </w:tcBorders>
            <w:shd w:val="clear" w:color="auto" w:fill="FFFFFF"/>
          </w:tcPr>
          <w:p w14:paraId="78BC6F11"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.081</w:t>
            </w:r>
          </w:p>
        </w:tc>
      </w:tr>
      <w:tr w:rsidR="001318E5" w:rsidRPr="001318E5" w14:paraId="2A47F501" w14:textId="77777777" w:rsidTr="00D73BC2">
        <w:trPr>
          <w:cantSplit/>
        </w:trPr>
        <w:tc>
          <w:tcPr>
            <w:tcW w:w="792" w:type="dxa"/>
            <w:vMerge/>
            <w:tcBorders>
              <w:top w:val="single" w:sz="8" w:space="0" w:color="AEAEAE"/>
              <w:left w:val="nil"/>
              <w:bottom w:val="single" w:sz="8" w:space="0" w:color="152935"/>
              <w:right w:val="nil"/>
            </w:tcBorders>
            <w:shd w:val="clear" w:color="auto" w:fill="E0E0E0"/>
          </w:tcPr>
          <w:p w14:paraId="7A835191"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49" w:type="dxa"/>
            <w:tcBorders>
              <w:top w:val="single" w:sz="8" w:space="0" w:color="AEAEAE"/>
              <w:left w:val="nil"/>
              <w:bottom w:val="single" w:sz="8" w:space="0" w:color="AEAEAE"/>
              <w:right w:val="nil"/>
            </w:tcBorders>
            <w:shd w:val="clear" w:color="auto" w:fill="E0E0E0"/>
          </w:tcPr>
          <w:p w14:paraId="1ADD227C"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1569" w:type="dxa"/>
            <w:tcBorders>
              <w:top w:val="single" w:sz="8" w:space="0" w:color="AEAEAE"/>
              <w:left w:val="nil"/>
              <w:bottom w:val="single" w:sz="8" w:space="0" w:color="AEAEAE"/>
              <w:right w:val="single" w:sz="8" w:space="0" w:color="E0E0E0"/>
            </w:tcBorders>
            <w:shd w:val="clear" w:color="auto" w:fill="FFFFFF"/>
          </w:tcPr>
          <w:p w14:paraId="3080BDCC"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-.015</w:t>
            </w:r>
          </w:p>
        </w:tc>
        <w:tc>
          <w:tcPr>
            <w:tcW w:w="1569" w:type="dxa"/>
            <w:tcBorders>
              <w:top w:val="single" w:sz="8" w:space="0" w:color="AEAEAE"/>
              <w:left w:val="single" w:sz="8" w:space="0" w:color="E0E0E0"/>
              <w:bottom w:val="single" w:sz="8" w:space="0" w:color="AEAEAE"/>
              <w:right w:val="single" w:sz="8" w:space="0" w:color="E0E0E0"/>
            </w:tcBorders>
            <w:shd w:val="clear" w:color="auto" w:fill="FFFFFF"/>
          </w:tcPr>
          <w:p w14:paraId="55FE1147"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c>
          <w:tcPr>
            <w:tcW w:w="1271" w:type="dxa"/>
            <w:tcBorders>
              <w:top w:val="single" w:sz="8" w:space="0" w:color="AEAEAE"/>
              <w:left w:val="single" w:sz="8" w:space="0" w:color="E0E0E0"/>
              <w:bottom w:val="single" w:sz="8" w:space="0" w:color="AEAEAE"/>
              <w:right w:val="single" w:sz="8" w:space="0" w:color="E0E0E0"/>
            </w:tcBorders>
            <w:shd w:val="clear" w:color="auto" w:fill="FFFFFF"/>
          </w:tcPr>
          <w:p w14:paraId="0EE9A64A"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.077</w:t>
            </w:r>
          </w:p>
        </w:tc>
        <w:tc>
          <w:tcPr>
            <w:tcW w:w="1106" w:type="dxa"/>
            <w:tcBorders>
              <w:top w:val="single" w:sz="8" w:space="0" w:color="AEAEAE"/>
              <w:left w:val="single" w:sz="8" w:space="0" w:color="E0E0E0"/>
              <w:bottom w:val="single" w:sz="8" w:space="0" w:color="AEAEAE"/>
              <w:right w:val="single" w:sz="8" w:space="0" w:color="E0E0E0"/>
            </w:tcBorders>
            <w:shd w:val="clear" w:color="auto" w:fill="FFFFFF"/>
          </w:tcPr>
          <w:p w14:paraId="349D2206"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-.042</w:t>
            </w:r>
          </w:p>
        </w:tc>
        <w:tc>
          <w:tcPr>
            <w:tcW w:w="1106" w:type="dxa"/>
            <w:tcBorders>
              <w:top w:val="single" w:sz="8" w:space="0" w:color="AEAEAE"/>
              <w:left w:val="single" w:sz="8" w:space="0" w:color="E0E0E0"/>
              <w:bottom w:val="single" w:sz="8" w:space="0" w:color="AEAEAE"/>
              <w:right w:val="nil"/>
            </w:tcBorders>
            <w:shd w:val="clear" w:color="auto" w:fill="FFFFFF"/>
          </w:tcPr>
          <w:p w14:paraId="0B2F226A"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-.031</w:t>
            </w:r>
          </w:p>
        </w:tc>
      </w:tr>
      <w:tr w:rsidR="001318E5" w:rsidRPr="001318E5" w14:paraId="6DDF2183" w14:textId="77777777" w:rsidTr="00D73BC2">
        <w:trPr>
          <w:cantSplit/>
        </w:trPr>
        <w:tc>
          <w:tcPr>
            <w:tcW w:w="792" w:type="dxa"/>
            <w:vMerge/>
            <w:tcBorders>
              <w:top w:val="single" w:sz="8" w:space="0" w:color="AEAEAE"/>
              <w:left w:val="nil"/>
              <w:bottom w:val="single" w:sz="8" w:space="0" w:color="152935"/>
              <w:right w:val="nil"/>
            </w:tcBorders>
            <w:shd w:val="clear" w:color="auto" w:fill="E0E0E0"/>
          </w:tcPr>
          <w:p w14:paraId="258EFF8E"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49" w:type="dxa"/>
            <w:tcBorders>
              <w:top w:val="single" w:sz="8" w:space="0" w:color="AEAEAE"/>
              <w:left w:val="nil"/>
              <w:bottom w:val="single" w:sz="8" w:space="0" w:color="AEAEAE"/>
              <w:right w:val="nil"/>
            </w:tcBorders>
            <w:shd w:val="clear" w:color="auto" w:fill="E0E0E0"/>
          </w:tcPr>
          <w:p w14:paraId="79EEBC68"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1569" w:type="dxa"/>
            <w:tcBorders>
              <w:top w:val="single" w:sz="8" w:space="0" w:color="AEAEAE"/>
              <w:left w:val="nil"/>
              <w:bottom w:val="single" w:sz="8" w:space="0" w:color="AEAEAE"/>
              <w:right w:val="single" w:sz="8" w:space="0" w:color="E0E0E0"/>
            </w:tcBorders>
            <w:shd w:val="clear" w:color="auto" w:fill="FFFFFF"/>
          </w:tcPr>
          <w:p w14:paraId="56BEC91B"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-.034</w:t>
            </w:r>
          </w:p>
        </w:tc>
        <w:tc>
          <w:tcPr>
            <w:tcW w:w="1569" w:type="dxa"/>
            <w:tcBorders>
              <w:top w:val="single" w:sz="8" w:space="0" w:color="AEAEAE"/>
              <w:left w:val="single" w:sz="8" w:space="0" w:color="E0E0E0"/>
              <w:bottom w:val="single" w:sz="8" w:space="0" w:color="AEAEAE"/>
              <w:right w:val="single" w:sz="8" w:space="0" w:color="E0E0E0"/>
            </w:tcBorders>
            <w:shd w:val="clear" w:color="auto" w:fill="FFFFFF"/>
          </w:tcPr>
          <w:p w14:paraId="7035FD3A"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.140</w:t>
            </w:r>
          </w:p>
        </w:tc>
        <w:tc>
          <w:tcPr>
            <w:tcW w:w="1271" w:type="dxa"/>
            <w:tcBorders>
              <w:top w:val="single" w:sz="8" w:space="0" w:color="AEAEAE"/>
              <w:left w:val="single" w:sz="8" w:space="0" w:color="E0E0E0"/>
              <w:bottom w:val="single" w:sz="8" w:space="0" w:color="AEAEAE"/>
              <w:right w:val="single" w:sz="8" w:space="0" w:color="E0E0E0"/>
            </w:tcBorders>
            <w:shd w:val="clear" w:color="auto" w:fill="FFFFFF"/>
          </w:tcPr>
          <w:p w14:paraId="624093E7"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-.015</w:t>
            </w:r>
          </w:p>
        </w:tc>
        <w:tc>
          <w:tcPr>
            <w:tcW w:w="1106" w:type="dxa"/>
            <w:tcBorders>
              <w:top w:val="single" w:sz="8" w:space="0" w:color="AEAEAE"/>
              <w:left w:val="single" w:sz="8" w:space="0" w:color="E0E0E0"/>
              <w:bottom w:val="single" w:sz="8" w:space="0" w:color="AEAEAE"/>
              <w:right w:val="single" w:sz="8" w:space="0" w:color="E0E0E0"/>
            </w:tcBorders>
            <w:shd w:val="clear" w:color="auto" w:fill="FFFFFF"/>
          </w:tcPr>
          <w:p w14:paraId="6276EC3E"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.030</w:t>
            </w:r>
          </w:p>
        </w:tc>
        <w:tc>
          <w:tcPr>
            <w:tcW w:w="1106" w:type="dxa"/>
            <w:tcBorders>
              <w:top w:val="single" w:sz="8" w:space="0" w:color="AEAEAE"/>
              <w:left w:val="single" w:sz="8" w:space="0" w:color="E0E0E0"/>
              <w:bottom w:val="single" w:sz="8" w:space="0" w:color="AEAEAE"/>
              <w:right w:val="nil"/>
            </w:tcBorders>
            <w:shd w:val="clear" w:color="auto" w:fill="FFFFFF"/>
          </w:tcPr>
          <w:p w14:paraId="0751F2E0"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.022</w:t>
            </w:r>
          </w:p>
        </w:tc>
      </w:tr>
      <w:tr w:rsidR="001318E5" w:rsidRPr="001318E5" w14:paraId="16216384" w14:textId="77777777" w:rsidTr="00D73BC2">
        <w:trPr>
          <w:cantSplit/>
        </w:trPr>
        <w:tc>
          <w:tcPr>
            <w:tcW w:w="792" w:type="dxa"/>
            <w:vMerge/>
            <w:tcBorders>
              <w:top w:val="single" w:sz="8" w:space="0" w:color="AEAEAE"/>
              <w:left w:val="nil"/>
              <w:bottom w:val="single" w:sz="8" w:space="0" w:color="152935"/>
              <w:right w:val="nil"/>
            </w:tcBorders>
            <w:shd w:val="clear" w:color="auto" w:fill="E0E0E0"/>
          </w:tcPr>
          <w:p w14:paraId="241589E4"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49" w:type="dxa"/>
            <w:tcBorders>
              <w:top w:val="single" w:sz="8" w:space="0" w:color="AEAEAE"/>
              <w:left w:val="nil"/>
              <w:bottom w:val="single" w:sz="8" w:space="0" w:color="152935"/>
              <w:right w:val="nil"/>
            </w:tcBorders>
            <w:shd w:val="clear" w:color="auto" w:fill="E0E0E0"/>
          </w:tcPr>
          <w:p w14:paraId="6957A77F"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1569" w:type="dxa"/>
            <w:tcBorders>
              <w:top w:val="single" w:sz="8" w:space="0" w:color="AEAEAE"/>
              <w:left w:val="nil"/>
              <w:bottom w:val="single" w:sz="8" w:space="0" w:color="152935"/>
              <w:right w:val="single" w:sz="8" w:space="0" w:color="E0E0E0"/>
            </w:tcBorders>
            <w:shd w:val="clear" w:color="auto" w:fill="FFFFFF"/>
          </w:tcPr>
          <w:p w14:paraId="62C1B1C4"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-.162</w:t>
            </w:r>
          </w:p>
        </w:tc>
        <w:tc>
          <w:tcPr>
            <w:tcW w:w="1569" w:type="dxa"/>
            <w:tcBorders>
              <w:top w:val="single" w:sz="8" w:space="0" w:color="AEAEAE"/>
              <w:left w:val="single" w:sz="8" w:space="0" w:color="E0E0E0"/>
              <w:bottom w:val="single" w:sz="8" w:space="0" w:color="152935"/>
              <w:right w:val="single" w:sz="8" w:space="0" w:color="E0E0E0"/>
            </w:tcBorders>
            <w:shd w:val="clear" w:color="auto" w:fill="FFFFFF"/>
          </w:tcPr>
          <w:p w14:paraId="3BCD84FE"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.095</w:t>
            </w:r>
          </w:p>
        </w:tc>
        <w:tc>
          <w:tcPr>
            <w:tcW w:w="1271" w:type="dxa"/>
            <w:tcBorders>
              <w:top w:val="single" w:sz="8" w:space="0" w:color="AEAEAE"/>
              <w:left w:val="single" w:sz="8" w:space="0" w:color="E0E0E0"/>
              <w:bottom w:val="single" w:sz="8" w:space="0" w:color="152935"/>
              <w:right w:val="single" w:sz="8" w:space="0" w:color="E0E0E0"/>
            </w:tcBorders>
            <w:shd w:val="clear" w:color="auto" w:fill="FFFFFF"/>
          </w:tcPr>
          <w:p w14:paraId="5673E77A"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-.006</w:t>
            </w:r>
          </w:p>
        </w:tc>
        <w:tc>
          <w:tcPr>
            <w:tcW w:w="1106" w:type="dxa"/>
            <w:tcBorders>
              <w:top w:val="single" w:sz="8" w:space="0" w:color="AEAEAE"/>
              <w:left w:val="single" w:sz="8" w:space="0" w:color="E0E0E0"/>
              <w:bottom w:val="single" w:sz="8" w:space="0" w:color="152935"/>
              <w:right w:val="single" w:sz="8" w:space="0" w:color="E0E0E0"/>
            </w:tcBorders>
            <w:shd w:val="clear" w:color="auto" w:fill="FFFFFF"/>
          </w:tcPr>
          <w:p w14:paraId="3784200B"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-.013</w:t>
            </w:r>
          </w:p>
        </w:tc>
        <w:tc>
          <w:tcPr>
            <w:tcW w:w="1106" w:type="dxa"/>
            <w:tcBorders>
              <w:top w:val="single" w:sz="8" w:space="0" w:color="AEAEAE"/>
              <w:left w:val="single" w:sz="8" w:space="0" w:color="E0E0E0"/>
              <w:bottom w:val="single" w:sz="8" w:space="0" w:color="152935"/>
              <w:right w:val="nil"/>
            </w:tcBorders>
            <w:shd w:val="clear" w:color="auto" w:fill="FFFFFF"/>
          </w:tcPr>
          <w:p w14:paraId="62CE0EF9"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-.009</w:t>
            </w:r>
          </w:p>
        </w:tc>
      </w:tr>
    </w:tbl>
    <w:p w14:paraId="19F37880"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64"/>
        <w:gridCol w:w="3599"/>
        <w:gridCol w:w="2256"/>
        <w:gridCol w:w="2043"/>
      </w:tblGrid>
      <w:tr w:rsidR="001318E5" w:rsidRPr="001318E5" w14:paraId="5BCE1C62" w14:textId="77777777" w:rsidTr="008C35DB">
        <w:trPr>
          <w:cantSplit/>
        </w:trPr>
        <w:tc>
          <w:tcPr>
            <w:tcW w:w="9360" w:type="dxa"/>
            <w:gridSpan w:val="4"/>
            <w:tcBorders>
              <w:top w:val="nil"/>
              <w:left w:val="nil"/>
              <w:bottom w:val="nil"/>
              <w:right w:val="nil"/>
            </w:tcBorders>
            <w:shd w:val="clear" w:color="auto" w:fill="FFFFFF"/>
            <w:vAlign w:val="center"/>
          </w:tcPr>
          <w:p w14:paraId="2C628D29"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1318E5">
              <w:rPr>
                <w:rFonts w:ascii="Arial" w:eastAsiaTheme="minorEastAsia" w:hAnsi="Arial" w:cs="Arial"/>
                <w:b/>
                <w:bCs/>
                <w:color w:val="010205"/>
              </w:rPr>
              <w:t>Coefficients</w:t>
            </w:r>
            <w:r w:rsidRPr="001318E5">
              <w:rPr>
                <w:rFonts w:ascii="Arial" w:eastAsiaTheme="minorEastAsia" w:hAnsi="Arial" w:cs="Arial"/>
                <w:b/>
                <w:bCs/>
                <w:color w:val="010205"/>
                <w:vertAlign w:val="superscript"/>
              </w:rPr>
              <w:t>a</w:t>
            </w:r>
          </w:p>
        </w:tc>
      </w:tr>
      <w:tr w:rsidR="001318E5" w:rsidRPr="001318E5" w14:paraId="48E4D843" w14:textId="77777777" w:rsidTr="008C35DB">
        <w:trPr>
          <w:cantSplit/>
        </w:trPr>
        <w:tc>
          <w:tcPr>
            <w:tcW w:w="5061" w:type="dxa"/>
            <w:gridSpan w:val="2"/>
            <w:vMerge w:val="restart"/>
            <w:tcBorders>
              <w:top w:val="nil"/>
              <w:left w:val="nil"/>
              <w:bottom w:val="nil"/>
              <w:right w:val="nil"/>
            </w:tcBorders>
            <w:shd w:val="clear" w:color="auto" w:fill="FFFFFF"/>
            <w:vAlign w:val="bottom"/>
          </w:tcPr>
          <w:p w14:paraId="0D23C82D"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Model</w:t>
            </w:r>
          </w:p>
        </w:tc>
        <w:tc>
          <w:tcPr>
            <w:tcW w:w="4299" w:type="dxa"/>
            <w:gridSpan w:val="2"/>
            <w:tcBorders>
              <w:top w:val="nil"/>
              <w:left w:val="nil"/>
              <w:bottom w:val="nil"/>
              <w:right w:val="nil"/>
            </w:tcBorders>
            <w:shd w:val="clear" w:color="auto" w:fill="FFFFFF"/>
            <w:vAlign w:val="bottom"/>
          </w:tcPr>
          <w:p w14:paraId="30C32164"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Collinearity Statistics</w:t>
            </w:r>
          </w:p>
        </w:tc>
      </w:tr>
      <w:tr w:rsidR="001318E5" w:rsidRPr="001318E5" w14:paraId="79B436E4" w14:textId="77777777" w:rsidTr="008C35DB">
        <w:trPr>
          <w:cantSplit/>
        </w:trPr>
        <w:tc>
          <w:tcPr>
            <w:tcW w:w="5061" w:type="dxa"/>
            <w:gridSpan w:val="2"/>
            <w:vMerge/>
            <w:tcBorders>
              <w:top w:val="nil"/>
              <w:left w:val="nil"/>
              <w:bottom w:val="nil"/>
              <w:right w:val="nil"/>
            </w:tcBorders>
            <w:shd w:val="clear" w:color="auto" w:fill="FFFFFF"/>
            <w:vAlign w:val="bottom"/>
          </w:tcPr>
          <w:p w14:paraId="0E496181"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2256" w:type="dxa"/>
            <w:tcBorders>
              <w:top w:val="nil"/>
              <w:left w:val="nil"/>
              <w:bottom w:val="single" w:sz="8" w:space="0" w:color="152935"/>
              <w:right w:val="single" w:sz="8" w:space="0" w:color="E0E0E0"/>
            </w:tcBorders>
            <w:shd w:val="clear" w:color="auto" w:fill="FFFFFF"/>
            <w:vAlign w:val="bottom"/>
          </w:tcPr>
          <w:p w14:paraId="302E3934"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Tolerance</w:t>
            </w:r>
          </w:p>
        </w:tc>
        <w:tc>
          <w:tcPr>
            <w:tcW w:w="2043" w:type="dxa"/>
            <w:tcBorders>
              <w:top w:val="nil"/>
              <w:left w:val="single" w:sz="8" w:space="0" w:color="E0E0E0"/>
              <w:bottom w:val="single" w:sz="8" w:space="0" w:color="152935"/>
              <w:right w:val="nil"/>
            </w:tcBorders>
            <w:shd w:val="clear" w:color="auto" w:fill="FFFFFF"/>
            <w:vAlign w:val="bottom"/>
          </w:tcPr>
          <w:p w14:paraId="7855413A"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VIF</w:t>
            </w:r>
          </w:p>
        </w:tc>
      </w:tr>
      <w:tr w:rsidR="001318E5" w:rsidRPr="001318E5" w14:paraId="39A37093" w14:textId="77777777" w:rsidTr="008C35DB">
        <w:trPr>
          <w:cantSplit/>
        </w:trPr>
        <w:tc>
          <w:tcPr>
            <w:tcW w:w="1463" w:type="dxa"/>
            <w:vMerge w:val="restart"/>
            <w:tcBorders>
              <w:top w:val="single" w:sz="8" w:space="0" w:color="152935"/>
              <w:left w:val="nil"/>
              <w:bottom w:val="nil"/>
              <w:right w:val="nil"/>
            </w:tcBorders>
            <w:shd w:val="clear" w:color="auto" w:fill="E0E0E0"/>
          </w:tcPr>
          <w:p w14:paraId="11AACD87"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w:t>
            </w:r>
          </w:p>
        </w:tc>
        <w:tc>
          <w:tcPr>
            <w:tcW w:w="3598" w:type="dxa"/>
            <w:tcBorders>
              <w:top w:val="single" w:sz="8" w:space="0" w:color="152935"/>
              <w:left w:val="nil"/>
              <w:bottom w:val="single" w:sz="8" w:space="0" w:color="AEAEAE"/>
              <w:right w:val="nil"/>
            </w:tcBorders>
            <w:shd w:val="clear" w:color="auto" w:fill="E0E0E0"/>
          </w:tcPr>
          <w:p w14:paraId="609B81E4"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(Constant)</w:t>
            </w:r>
          </w:p>
        </w:tc>
        <w:tc>
          <w:tcPr>
            <w:tcW w:w="2256" w:type="dxa"/>
            <w:tcBorders>
              <w:top w:val="single" w:sz="8" w:space="0" w:color="152935"/>
              <w:left w:val="nil"/>
              <w:bottom w:val="single" w:sz="8" w:space="0" w:color="AEAEAE"/>
              <w:right w:val="single" w:sz="8" w:space="0" w:color="E0E0E0"/>
            </w:tcBorders>
            <w:shd w:val="clear" w:color="auto" w:fill="FFFFFF"/>
            <w:vAlign w:val="center"/>
          </w:tcPr>
          <w:p w14:paraId="48D2FD77"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2043" w:type="dxa"/>
            <w:tcBorders>
              <w:top w:val="single" w:sz="8" w:space="0" w:color="152935"/>
              <w:left w:val="single" w:sz="8" w:space="0" w:color="E0E0E0"/>
              <w:bottom w:val="single" w:sz="8" w:space="0" w:color="AEAEAE"/>
              <w:right w:val="nil"/>
            </w:tcBorders>
            <w:shd w:val="clear" w:color="auto" w:fill="FFFFFF"/>
            <w:vAlign w:val="center"/>
          </w:tcPr>
          <w:p w14:paraId="61529ED0"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14:paraId="67180FE7" w14:textId="77777777" w:rsidTr="008C35DB">
        <w:trPr>
          <w:cantSplit/>
        </w:trPr>
        <w:tc>
          <w:tcPr>
            <w:tcW w:w="1463" w:type="dxa"/>
            <w:vMerge/>
            <w:tcBorders>
              <w:top w:val="single" w:sz="8" w:space="0" w:color="152935"/>
              <w:left w:val="nil"/>
              <w:bottom w:val="nil"/>
              <w:right w:val="nil"/>
            </w:tcBorders>
            <w:shd w:val="clear" w:color="auto" w:fill="E0E0E0"/>
          </w:tcPr>
          <w:p w14:paraId="4E22772A"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3598" w:type="dxa"/>
            <w:tcBorders>
              <w:top w:val="single" w:sz="8" w:space="0" w:color="AEAEAE"/>
              <w:left w:val="nil"/>
              <w:bottom w:val="single" w:sz="8" w:space="0" w:color="AEAEAE"/>
              <w:right w:val="nil"/>
            </w:tcBorders>
            <w:shd w:val="clear" w:color="auto" w:fill="E0E0E0"/>
          </w:tcPr>
          <w:p w14:paraId="1B427634"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2256" w:type="dxa"/>
            <w:tcBorders>
              <w:top w:val="single" w:sz="8" w:space="0" w:color="AEAEAE"/>
              <w:left w:val="nil"/>
              <w:bottom w:val="single" w:sz="8" w:space="0" w:color="AEAEAE"/>
              <w:right w:val="single" w:sz="8" w:space="0" w:color="E0E0E0"/>
            </w:tcBorders>
            <w:shd w:val="clear" w:color="auto" w:fill="FFFFFF"/>
          </w:tcPr>
          <w:p w14:paraId="5FBD6A9A"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.965</w:t>
            </w:r>
          </w:p>
        </w:tc>
        <w:tc>
          <w:tcPr>
            <w:tcW w:w="2043" w:type="dxa"/>
            <w:tcBorders>
              <w:top w:val="single" w:sz="8" w:space="0" w:color="AEAEAE"/>
              <w:left w:val="single" w:sz="8" w:space="0" w:color="E0E0E0"/>
              <w:bottom w:val="single" w:sz="8" w:space="0" w:color="AEAEAE"/>
              <w:right w:val="nil"/>
            </w:tcBorders>
            <w:shd w:val="clear" w:color="auto" w:fill="FFFFFF"/>
          </w:tcPr>
          <w:p w14:paraId="00AF7B41"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1.036</w:t>
            </w:r>
          </w:p>
        </w:tc>
      </w:tr>
      <w:tr w:rsidR="001318E5" w:rsidRPr="001318E5" w14:paraId="0F3AE97B" w14:textId="77777777" w:rsidTr="008C35DB">
        <w:trPr>
          <w:cantSplit/>
        </w:trPr>
        <w:tc>
          <w:tcPr>
            <w:tcW w:w="1463" w:type="dxa"/>
            <w:vMerge/>
            <w:tcBorders>
              <w:top w:val="single" w:sz="8" w:space="0" w:color="152935"/>
              <w:left w:val="nil"/>
              <w:bottom w:val="nil"/>
              <w:right w:val="nil"/>
            </w:tcBorders>
            <w:shd w:val="clear" w:color="auto" w:fill="E0E0E0"/>
          </w:tcPr>
          <w:p w14:paraId="2126FFF7"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598" w:type="dxa"/>
            <w:tcBorders>
              <w:top w:val="single" w:sz="8" w:space="0" w:color="AEAEAE"/>
              <w:left w:val="nil"/>
              <w:bottom w:val="single" w:sz="8" w:space="0" w:color="AEAEAE"/>
              <w:right w:val="nil"/>
            </w:tcBorders>
            <w:shd w:val="clear" w:color="auto" w:fill="E0E0E0"/>
          </w:tcPr>
          <w:p w14:paraId="70366D03"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2256" w:type="dxa"/>
            <w:tcBorders>
              <w:top w:val="single" w:sz="8" w:space="0" w:color="AEAEAE"/>
              <w:left w:val="nil"/>
              <w:bottom w:val="single" w:sz="8" w:space="0" w:color="AEAEAE"/>
              <w:right w:val="single" w:sz="8" w:space="0" w:color="E0E0E0"/>
            </w:tcBorders>
            <w:shd w:val="clear" w:color="auto" w:fill="FFFFFF"/>
          </w:tcPr>
          <w:p w14:paraId="7300F476"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.879</w:t>
            </w:r>
          </w:p>
        </w:tc>
        <w:tc>
          <w:tcPr>
            <w:tcW w:w="2043" w:type="dxa"/>
            <w:tcBorders>
              <w:top w:val="single" w:sz="8" w:space="0" w:color="AEAEAE"/>
              <w:left w:val="single" w:sz="8" w:space="0" w:color="E0E0E0"/>
              <w:bottom w:val="single" w:sz="8" w:space="0" w:color="AEAEAE"/>
              <w:right w:val="nil"/>
            </w:tcBorders>
            <w:shd w:val="clear" w:color="auto" w:fill="FFFFFF"/>
          </w:tcPr>
          <w:p w14:paraId="06AF541F"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1.137</w:t>
            </w:r>
          </w:p>
        </w:tc>
      </w:tr>
      <w:tr w:rsidR="001318E5" w:rsidRPr="001318E5" w14:paraId="4A538A12" w14:textId="77777777" w:rsidTr="008C35DB">
        <w:trPr>
          <w:cantSplit/>
        </w:trPr>
        <w:tc>
          <w:tcPr>
            <w:tcW w:w="1463" w:type="dxa"/>
            <w:vMerge/>
            <w:tcBorders>
              <w:top w:val="single" w:sz="8" w:space="0" w:color="152935"/>
              <w:left w:val="nil"/>
              <w:bottom w:val="nil"/>
              <w:right w:val="nil"/>
            </w:tcBorders>
            <w:shd w:val="clear" w:color="auto" w:fill="E0E0E0"/>
          </w:tcPr>
          <w:p w14:paraId="621BBA58"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598" w:type="dxa"/>
            <w:tcBorders>
              <w:top w:val="single" w:sz="8" w:space="0" w:color="AEAEAE"/>
              <w:left w:val="nil"/>
              <w:bottom w:val="single" w:sz="8" w:space="0" w:color="AEAEAE"/>
              <w:right w:val="nil"/>
            </w:tcBorders>
            <w:shd w:val="clear" w:color="auto" w:fill="E0E0E0"/>
          </w:tcPr>
          <w:p w14:paraId="5CC8B7AE"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2256" w:type="dxa"/>
            <w:tcBorders>
              <w:top w:val="single" w:sz="8" w:space="0" w:color="AEAEAE"/>
              <w:left w:val="nil"/>
              <w:bottom w:val="single" w:sz="8" w:space="0" w:color="AEAEAE"/>
              <w:right w:val="single" w:sz="8" w:space="0" w:color="E0E0E0"/>
            </w:tcBorders>
            <w:shd w:val="clear" w:color="auto" w:fill="FFFFFF"/>
          </w:tcPr>
          <w:p w14:paraId="1B3B75C4"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.898</w:t>
            </w:r>
          </w:p>
        </w:tc>
        <w:tc>
          <w:tcPr>
            <w:tcW w:w="2043" w:type="dxa"/>
            <w:tcBorders>
              <w:top w:val="single" w:sz="8" w:space="0" w:color="AEAEAE"/>
              <w:left w:val="single" w:sz="8" w:space="0" w:color="E0E0E0"/>
              <w:bottom w:val="single" w:sz="8" w:space="0" w:color="AEAEAE"/>
              <w:right w:val="nil"/>
            </w:tcBorders>
            <w:shd w:val="clear" w:color="auto" w:fill="FFFFFF"/>
          </w:tcPr>
          <w:p w14:paraId="532194BA"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1.114</w:t>
            </w:r>
          </w:p>
        </w:tc>
      </w:tr>
      <w:tr w:rsidR="001318E5" w:rsidRPr="001318E5" w14:paraId="3212CEC6" w14:textId="77777777" w:rsidTr="008C35DB">
        <w:trPr>
          <w:cantSplit/>
        </w:trPr>
        <w:tc>
          <w:tcPr>
            <w:tcW w:w="1463" w:type="dxa"/>
            <w:vMerge/>
            <w:tcBorders>
              <w:top w:val="single" w:sz="8" w:space="0" w:color="152935"/>
              <w:left w:val="nil"/>
              <w:bottom w:val="nil"/>
              <w:right w:val="nil"/>
            </w:tcBorders>
            <w:shd w:val="clear" w:color="auto" w:fill="E0E0E0"/>
          </w:tcPr>
          <w:p w14:paraId="01E4C0F7"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598" w:type="dxa"/>
            <w:tcBorders>
              <w:top w:val="single" w:sz="8" w:space="0" w:color="AEAEAE"/>
              <w:left w:val="nil"/>
              <w:bottom w:val="single" w:sz="8" w:space="0" w:color="AEAEAE"/>
              <w:right w:val="nil"/>
            </w:tcBorders>
            <w:shd w:val="clear" w:color="auto" w:fill="E0E0E0"/>
          </w:tcPr>
          <w:p w14:paraId="3FCB70D6"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2256" w:type="dxa"/>
            <w:tcBorders>
              <w:top w:val="single" w:sz="8" w:space="0" w:color="AEAEAE"/>
              <w:left w:val="nil"/>
              <w:bottom w:val="single" w:sz="8" w:space="0" w:color="AEAEAE"/>
              <w:right w:val="single" w:sz="8" w:space="0" w:color="E0E0E0"/>
            </w:tcBorders>
            <w:shd w:val="clear" w:color="auto" w:fill="FFFFFF"/>
          </w:tcPr>
          <w:p w14:paraId="7AB4A8EB"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.922</w:t>
            </w:r>
          </w:p>
        </w:tc>
        <w:tc>
          <w:tcPr>
            <w:tcW w:w="2043" w:type="dxa"/>
            <w:tcBorders>
              <w:top w:val="single" w:sz="8" w:space="0" w:color="AEAEAE"/>
              <w:left w:val="single" w:sz="8" w:space="0" w:color="E0E0E0"/>
              <w:bottom w:val="single" w:sz="8" w:space="0" w:color="AEAEAE"/>
              <w:right w:val="nil"/>
            </w:tcBorders>
            <w:shd w:val="clear" w:color="auto" w:fill="FFFFFF"/>
          </w:tcPr>
          <w:p w14:paraId="7FC134C8"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1.085</w:t>
            </w:r>
          </w:p>
        </w:tc>
      </w:tr>
      <w:tr w:rsidR="001318E5" w:rsidRPr="001318E5" w14:paraId="6813B1A2" w14:textId="77777777" w:rsidTr="008C35DB">
        <w:trPr>
          <w:cantSplit/>
        </w:trPr>
        <w:tc>
          <w:tcPr>
            <w:tcW w:w="1463" w:type="dxa"/>
            <w:vMerge/>
            <w:tcBorders>
              <w:top w:val="single" w:sz="8" w:space="0" w:color="152935"/>
              <w:left w:val="nil"/>
              <w:bottom w:val="nil"/>
              <w:right w:val="nil"/>
            </w:tcBorders>
            <w:shd w:val="clear" w:color="auto" w:fill="E0E0E0"/>
          </w:tcPr>
          <w:p w14:paraId="16934DFC"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598" w:type="dxa"/>
            <w:tcBorders>
              <w:top w:val="single" w:sz="8" w:space="0" w:color="AEAEAE"/>
              <w:left w:val="nil"/>
              <w:bottom w:val="single" w:sz="8" w:space="0" w:color="AEAEAE"/>
              <w:right w:val="nil"/>
            </w:tcBorders>
            <w:shd w:val="clear" w:color="auto" w:fill="E0E0E0"/>
          </w:tcPr>
          <w:p w14:paraId="2C237E09"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2256" w:type="dxa"/>
            <w:tcBorders>
              <w:top w:val="single" w:sz="8" w:space="0" w:color="AEAEAE"/>
              <w:left w:val="nil"/>
              <w:bottom w:val="single" w:sz="8" w:space="0" w:color="AEAEAE"/>
              <w:right w:val="single" w:sz="8" w:space="0" w:color="E0E0E0"/>
            </w:tcBorders>
            <w:shd w:val="clear" w:color="auto" w:fill="FFFFFF"/>
          </w:tcPr>
          <w:p w14:paraId="68A6EFAA"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.881</w:t>
            </w:r>
          </w:p>
        </w:tc>
        <w:tc>
          <w:tcPr>
            <w:tcW w:w="2043" w:type="dxa"/>
            <w:tcBorders>
              <w:top w:val="single" w:sz="8" w:space="0" w:color="AEAEAE"/>
              <w:left w:val="single" w:sz="8" w:space="0" w:color="E0E0E0"/>
              <w:bottom w:val="single" w:sz="8" w:space="0" w:color="AEAEAE"/>
              <w:right w:val="nil"/>
            </w:tcBorders>
            <w:shd w:val="clear" w:color="auto" w:fill="FFFFFF"/>
          </w:tcPr>
          <w:p w14:paraId="67454923"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1.135</w:t>
            </w:r>
          </w:p>
        </w:tc>
      </w:tr>
      <w:tr w:rsidR="001318E5" w:rsidRPr="001318E5" w14:paraId="0ECB2465" w14:textId="77777777" w:rsidTr="008C35DB">
        <w:trPr>
          <w:cantSplit/>
        </w:trPr>
        <w:tc>
          <w:tcPr>
            <w:tcW w:w="1463" w:type="dxa"/>
            <w:vMerge/>
            <w:tcBorders>
              <w:top w:val="single" w:sz="8" w:space="0" w:color="152935"/>
              <w:left w:val="nil"/>
              <w:bottom w:val="nil"/>
              <w:right w:val="nil"/>
            </w:tcBorders>
            <w:shd w:val="clear" w:color="auto" w:fill="E0E0E0"/>
          </w:tcPr>
          <w:p w14:paraId="56927F99"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598" w:type="dxa"/>
            <w:tcBorders>
              <w:top w:val="single" w:sz="8" w:space="0" w:color="AEAEAE"/>
              <w:left w:val="nil"/>
              <w:bottom w:val="nil"/>
              <w:right w:val="nil"/>
            </w:tcBorders>
            <w:shd w:val="clear" w:color="auto" w:fill="E0E0E0"/>
          </w:tcPr>
          <w:p w14:paraId="4D35F210"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2256" w:type="dxa"/>
            <w:tcBorders>
              <w:top w:val="single" w:sz="8" w:space="0" w:color="AEAEAE"/>
              <w:left w:val="nil"/>
              <w:bottom w:val="nil"/>
              <w:right w:val="single" w:sz="8" w:space="0" w:color="E0E0E0"/>
            </w:tcBorders>
            <w:shd w:val="clear" w:color="auto" w:fill="FFFFFF"/>
          </w:tcPr>
          <w:p w14:paraId="299435B7"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.975</w:t>
            </w:r>
          </w:p>
        </w:tc>
        <w:tc>
          <w:tcPr>
            <w:tcW w:w="2043" w:type="dxa"/>
            <w:tcBorders>
              <w:top w:val="single" w:sz="8" w:space="0" w:color="AEAEAE"/>
              <w:left w:val="single" w:sz="8" w:space="0" w:color="E0E0E0"/>
              <w:bottom w:val="nil"/>
              <w:right w:val="nil"/>
            </w:tcBorders>
            <w:shd w:val="clear" w:color="auto" w:fill="FFFFFF"/>
          </w:tcPr>
          <w:p w14:paraId="35DD8885"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1.026</w:t>
            </w:r>
          </w:p>
        </w:tc>
      </w:tr>
      <w:tr w:rsidR="001318E5" w:rsidRPr="001318E5" w14:paraId="434DE1BA" w14:textId="77777777" w:rsidTr="008C35DB">
        <w:trPr>
          <w:cantSplit/>
        </w:trPr>
        <w:tc>
          <w:tcPr>
            <w:tcW w:w="1463" w:type="dxa"/>
            <w:vMerge w:val="restart"/>
            <w:tcBorders>
              <w:top w:val="single" w:sz="8" w:space="0" w:color="AEAEAE"/>
              <w:left w:val="nil"/>
              <w:bottom w:val="single" w:sz="8" w:space="0" w:color="152935"/>
              <w:right w:val="nil"/>
            </w:tcBorders>
            <w:shd w:val="clear" w:color="auto" w:fill="E0E0E0"/>
          </w:tcPr>
          <w:p w14:paraId="223FF482"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2</w:t>
            </w:r>
          </w:p>
        </w:tc>
        <w:tc>
          <w:tcPr>
            <w:tcW w:w="3598" w:type="dxa"/>
            <w:tcBorders>
              <w:top w:val="single" w:sz="8" w:space="0" w:color="AEAEAE"/>
              <w:left w:val="nil"/>
              <w:bottom w:val="single" w:sz="8" w:space="0" w:color="AEAEAE"/>
              <w:right w:val="nil"/>
            </w:tcBorders>
            <w:shd w:val="clear" w:color="auto" w:fill="E0E0E0"/>
          </w:tcPr>
          <w:p w14:paraId="0A93F373"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(Constant)</w:t>
            </w:r>
          </w:p>
        </w:tc>
        <w:tc>
          <w:tcPr>
            <w:tcW w:w="2256" w:type="dxa"/>
            <w:tcBorders>
              <w:top w:val="single" w:sz="8" w:space="0" w:color="AEAEAE"/>
              <w:left w:val="nil"/>
              <w:bottom w:val="single" w:sz="8" w:space="0" w:color="AEAEAE"/>
              <w:right w:val="single" w:sz="8" w:space="0" w:color="E0E0E0"/>
            </w:tcBorders>
            <w:shd w:val="clear" w:color="auto" w:fill="FFFFFF"/>
            <w:vAlign w:val="center"/>
          </w:tcPr>
          <w:p w14:paraId="68EF3C8B"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2043" w:type="dxa"/>
            <w:tcBorders>
              <w:top w:val="single" w:sz="8" w:space="0" w:color="AEAEAE"/>
              <w:left w:val="single" w:sz="8" w:space="0" w:color="E0E0E0"/>
              <w:bottom w:val="single" w:sz="8" w:space="0" w:color="AEAEAE"/>
              <w:right w:val="nil"/>
            </w:tcBorders>
            <w:shd w:val="clear" w:color="auto" w:fill="FFFFFF"/>
            <w:vAlign w:val="center"/>
          </w:tcPr>
          <w:p w14:paraId="3CF2A26C"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14:paraId="71F26D47" w14:textId="77777777" w:rsidTr="008C35DB">
        <w:trPr>
          <w:cantSplit/>
        </w:trPr>
        <w:tc>
          <w:tcPr>
            <w:tcW w:w="1463" w:type="dxa"/>
            <w:vMerge/>
            <w:tcBorders>
              <w:top w:val="single" w:sz="8" w:space="0" w:color="AEAEAE"/>
              <w:left w:val="nil"/>
              <w:bottom w:val="single" w:sz="8" w:space="0" w:color="152935"/>
              <w:right w:val="nil"/>
            </w:tcBorders>
            <w:shd w:val="clear" w:color="auto" w:fill="E0E0E0"/>
          </w:tcPr>
          <w:p w14:paraId="1DD963E8"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3598" w:type="dxa"/>
            <w:tcBorders>
              <w:top w:val="single" w:sz="8" w:space="0" w:color="AEAEAE"/>
              <w:left w:val="nil"/>
              <w:bottom w:val="single" w:sz="8" w:space="0" w:color="AEAEAE"/>
              <w:right w:val="nil"/>
            </w:tcBorders>
            <w:shd w:val="clear" w:color="auto" w:fill="E0E0E0"/>
          </w:tcPr>
          <w:p w14:paraId="37DA6BC3"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2256" w:type="dxa"/>
            <w:tcBorders>
              <w:top w:val="single" w:sz="8" w:space="0" w:color="AEAEAE"/>
              <w:left w:val="nil"/>
              <w:bottom w:val="single" w:sz="8" w:space="0" w:color="AEAEAE"/>
              <w:right w:val="single" w:sz="8" w:space="0" w:color="E0E0E0"/>
            </w:tcBorders>
            <w:shd w:val="clear" w:color="auto" w:fill="FFFFFF"/>
          </w:tcPr>
          <w:p w14:paraId="5164DF52"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.275</w:t>
            </w:r>
          </w:p>
        </w:tc>
        <w:tc>
          <w:tcPr>
            <w:tcW w:w="2043" w:type="dxa"/>
            <w:tcBorders>
              <w:top w:val="single" w:sz="8" w:space="0" w:color="AEAEAE"/>
              <w:left w:val="single" w:sz="8" w:space="0" w:color="E0E0E0"/>
              <w:bottom w:val="single" w:sz="8" w:space="0" w:color="AEAEAE"/>
              <w:right w:val="nil"/>
            </w:tcBorders>
            <w:shd w:val="clear" w:color="auto" w:fill="FFFFFF"/>
          </w:tcPr>
          <w:p w14:paraId="25D83192"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3.643</w:t>
            </w:r>
          </w:p>
        </w:tc>
      </w:tr>
      <w:tr w:rsidR="001318E5" w:rsidRPr="001318E5" w14:paraId="7E5EEE9C" w14:textId="77777777" w:rsidTr="008C35DB">
        <w:trPr>
          <w:cantSplit/>
        </w:trPr>
        <w:tc>
          <w:tcPr>
            <w:tcW w:w="1463" w:type="dxa"/>
            <w:vMerge/>
            <w:tcBorders>
              <w:top w:val="single" w:sz="8" w:space="0" w:color="AEAEAE"/>
              <w:left w:val="nil"/>
              <w:bottom w:val="single" w:sz="8" w:space="0" w:color="152935"/>
              <w:right w:val="nil"/>
            </w:tcBorders>
            <w:shd w:val="clear" w:color="auto" w:fill="E0E0E0"/>
          </w:tcPr>
          <w:p w14:paraId="7C572251"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598" w:type="dxa"/>
            <w:tcBorders>
              <w:top w:val="single" w:sz="8" w:space="0" w:color="AEAEAE"/>
              <w:left w:val="nil"/>
              <w:bottom w:val="single" w:sz="8" w:space="0" w:color="AEAEAE"/>
              <w:right w:val="nil"/>
            </w:tcBorders>
            <w:shd w:val="clear" w:color="auto" w:fill="E0E0E0"/>
          </w:tcPr>
          <w:p w14:paraId="35CC826D"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2256" w:type="dxa"/>
            <w:tcBorders>
              <w:top w:val="single" w:sz="8" w:space="0" w:color="AEAEAE"/>
              <w:left w:val="nil"/>
              <w:bottom w:val="single" w:sz="8" w:space="0" w:color="AEAEAE"/>
              <w:right w:val="single" w:sz="8" w:space="0" w:color="E0E0E0"/>
            </w:tcBorders>
            <w:shd w:val="clear" w:color="auto" w:fill="FFFFFF"/>
          </w:tcPr>
          <w:p w14:paraId="01B452F6"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.875</w:t>
            </w:r>
          </w:p>
        </w:tc>
        <w:tc>
          <w:tcPr>
            <w:tcW w:w="2043" w:type="dxa"/>
            <w:tcBorders>
              <w:top w:val="single" w:sz="8" w:space="0" w:color="AEAEAE"/>
              <w:left w:val="single" w:sz="8" w:space="0" w:color="E0E0E0"/>
              <w:bottom w:val="single" w:sz="8" w:space="0" w:color="AEAEAE"/>
              <w:right w:val="nil"/>
            </w:tcBorders>
            <w:shd w:val="clear" w:color="auto" w:fill="FFFFFF"/>
          </w:tcPr>
          <w:p w14:paraId="7DDF6627"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1.143</w:t>
            </w:r>
          </w:p>
        </w:tc>
      </w:tr>
      <w:tr w:rsidR="001318E5" w:rsidRPr="001318E5" w14:paraId="52165539" w14:textId="77777777" w:rsidTr="008C35DB">
        <w:trPr>
          <w:cantSplit/>
        </w:trPr>
        <w:tc>
          <w:tcPr>
            <w:tcW w:w="1463" w:type="dxa"/>
            <w:vMerge/>
            <w:tcBorders>
              <w:top w:val="single" w:sz="8" w:space="0" w:color="AEAEAE"/>
              <w:left w:val="nil"/>
              <w:bottom w:val="single" w:sz="8" w:space="0" w:color="152935"/>
              <w:right w:val="nil"/>
            </w:tcBorders>
            <w:shd w:val="clear" w:color="auto" w:fill="E0E0E0"/>
          </w:tcPr>
          <w:p w14:paraId="1AF4E4F7"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598" w:type="dxa"/>
            <w:tcBorders>
              <w:top w:val="single" w:sz="8" w:space="0" w:color="AEAEAE"/>
              <w:left w:val="nil"/>
              <w:bottom w:val="single" w:sz="8" w:space="0" w:color="AEAEAE"/>
              <w:right w:val="nil"/>
            </w:tcBorders>
            <w:shd w:val="clear" w:color="auto" w:fill="E0E0E0"/>
          </w:tcPr>
          <w:p w14:paraId="400088CF"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2256" w:type="dxa"/>
            <w:tcBorders>
              <w:top w:val="single" w:sz="8" w:space="0" w:color="AEAEAE"/>
              <w:left w:val="nil"/>
              <w:bottom w:val="single" w:sz="8" w:space="0" w:color="AEAEAE"/>
              <w:right w:val="single" w:sz="8" w:space="0" w:color="E0E0E0"/>
            </w:tcBorders>
            <w:shd w:val="clear" w:color="auto" w:fill="FFFFFF"/>
          </w:tcPr>
          <w:p w14:paraId="6F8D4610"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.894</w:t>
            </w:r>
          </w:p>
        </w:tc>
        <w:tc>
          <w:tcPr>
            <w:tcW w:w="2043" w:type="dxa"/>
            <w:tcBorders>
              <w:top w:val="single" w:sz="8" w:space="0" w:color="AEAEAE"/>
              <w:left w:val="single" w:sz="8" w:space="0" w:color="E0E0E0"/>
              <w:bottom w:val="single" w:sz="8" w:space="0" w:color="AEAEAE"/>
              <w:right w:val="nil"/>
            </w:tcBorders>
            <w:shd w:val="clear" w:color="auto" w:fill="FFFFFF"/>
          </w:tcPr>
          <w:p w14:paraId="19C5BDFD"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1.119</w:t>
            </w:r>
          </w:p>
        </w:tc>
      </w:tr>
      <w:tr w:rsidR="001318E5" w:rsidRPr="001318E5" w14:paraId="311351E0" w14:textId="77777777" w:rsidTr="008C35DB">
        <w:trPr>
          <w:cantSplit/>
        </w:trPr>
        <w:tc>
          <w:tcPr>
            <w:tcW w:w="1463" w:type="dxa"/>
            <w:vMerge/>
            <w:tcBorders>
              <w:top w:val="single" w:sz="8" w:space="0" w:color="AEAEAE"/>
              <w:left w:val="nil"/>
              <w:bottom w:val="single" w:sz="8" w:space="0" w:color="152935"/>
              <w:right w:val="nil"/>
            </w:tcBorders>
            <w:shd w:val="clear" w:color="auto" w:fill="E0E0E0"/>
          </w:tcPr>
          <w:p w14:paraId="3DD03C08"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598" w:type="dxa"/>
            <w:tcBorders>
              <w:top w:val="single" w:sz="8" w:space="0" w:color="AEAEAE"/>
              <w:left w:val="nil"/>
              <w:bottom w:val="single" w:sz="8" w:space="0" w:color="AEAEAE"/>
              <w:right w:val="nil"/>
            </w:tcBorders>
            <w:shd w:val="clear" w:color="auto" w:fill="E0E0E0"/>
          </w:tcPr>
          <w:p w14:paraId="789BCDF4"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2256" w:type="dxa"/>
            <w:tcBorders>
              <w:top w:val="single" w:sz="8" w:space="0" w:color="AEAEAE"/>
              <w:left w:val="nil"/>
              <w:bottom w:val="single" w:sz="8" w:space="0" w:color="AEAEAE"/>
              <w:right w:val="single" w:sz="8" w:space="0" w:color="E0E0E0"/>
            </w:tcBorders>
            <w:shd w:val="clear" w:color="auto" w:fill="FFFFFF"/>
          </w:tcPr>
          <w:p w14:paraId="0C38FBAF"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.921</w:t>
            </w:r>
          </w:p>
        </w:tc>
        <w:tc>
          <w:tcPr>
            <w:tcW w:w="2043" w:type="dxa"/>
            <w:tcBorders>
              <w:top w:val="single" w:sz="8" w:space="0" w:color="AEAEAE"/>
              <w:left w:val="single" w:sz="8" w:space="0" w:color="E0E0E0"/>
              <w:bottom w:val="single" w:sz="8" w:space="0" w:color="AEAEAE"/>
              <w:right w:val="nil"/>
            </w:tcBorders>
            <w:shd w:val="clear" w:color="auto" w:fill="FFFFFF"/>
          </w:tcPr>
          <w:p w14:paraId="011C2DBD"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1.086</w:t>
            </w:r>
          </w:p>
        </w:tc>
      </w:tr>
      <w:tr w:rsidR="001318E5" w:rsidRPr="001318E5" w14:paraId="075D5C26" w14:textId="77777777" w:rsidTr="008C35DB">
        <w:trPr>
          <w:cantSplit/>
        </w:trPr>
        <w:tc>
          <w:tcPr>
            <w:tcW w:w="1463" w:type="dxa"/>
            <w:vMerge/>
            <w:tcBorders>
              <w:top w:val="single" w:sz="8" w:space="0" w:color="AEAEAE"/>
              <w:left w:val="nil"/>
              <w:bottom w:val="single" w:sz="8" w:space="0" w:color="152935"/>
              <w:right w:val="nil"/>
            </w:tcBorders>
            <w:shd w:val="clear" w:color="auto" w:fill="E0E0E0"/>
          </w:tcPr>
          <w:p w14:paraId="4D38CA47"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598" w:type="dxa"/>
            <w:tcBorders>
              <w:top w:val="single" w:sz="8" w:space="0" w:color="AEAEAE"/>
              <w:left w:val="nil"/>
              <w:bottom w:val="single" w:sz="8" w:space="0" w:color="AEAEAE"/>
              <w:right w:val="nil"/>
            </w:tcBorders>
            <w:shd w:val="clear" w:color="auto" w:fill="E0E0E0"/>
          </w:tcPr>
          <w:p w14:paraId="16B4EB36"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2256" w:type="dxa"/>
            <w:tcBorders>
              <w:top w:val="single" w:sz="8" w:space="0" w:color="AEAEAE"/>
              <w:left w:val="nil"/>
              <w:bottom w:val="single" w:sz="8" w:space="0" w:color="AEAEAE"/>
              <w:right w:val="single" w:sz="8" w:space="0" w:color="E0E0E0"/>
            </w:tcBorders>
            <w:shd w:val="clear" w:color="auto" w:fill="FFFFFF"/>
          </w:tcPr>
          <w:p w14:paraId="35B03782"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.405</w:t>
            </w:r>
          </w:p>
        </w:tc>
        <w:tc>
          <w:tcPr>
            <w:tcW w:w="2043" w:type="dxa"/>
            <w:tcBorders>
              <w:top w:val="single" w:sz="8" w:space="0" w:color="AEAEAE"/>
              <w:left w:val="single" w:sz="8" w:space="0" w:color="E0E0E0"/>
              <w:bottom w:val="single" w:sz="8" w:space="0" w:color="AEAEAE"/>
              <w:right w:val="nil"/>
            </w:tcBorders>
            <w:shd w:val="clear" w:color="auto" w:fill="FFFFFF"/>
          </w:tcPr>
          <w:p w14:paraId="444E353E"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2.470</w:t>
            </w:r>
          </w:p>
        </w:tc>
      </w:tr>
      <w:tr w:rsidR="001318E5" w:rsidRPr="001318E5" w14:paraId="7E56F29B" w14:textId="77777777" w:rsidTr="008C35DB">
        <w:trPr>
          <w:cantSplit/>
        </w:trPr>
        <w:tc>
          <w:tcPr>
            <w:tcW w:w="1463" w:type="dxa"/>
            <w:vMerge/>
            <w:tcBorders>
              <w:top w:val="single" w:sz="8" w:space="0" w:color="AEAEAE"/>
              <w:left w:val="nil"/>
              <w:bottom w:val="single" w:sz="8" w:space="0" w:color="152935"/>
              <w:right w:val="nil"/>
            </w:tcBorders>
            <w:shd w:val="clear" w:color="auto" w:fill="E0E0E0"/>
          </w:tcPr>
          <w:p w14:paraId="23A4E25E"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598" w:type="dxa"/>
            <w:tcBorders>
              <w:top w:val="single" w:sz="8" w:space="0" w:color="AEAEAE"/>
              <w:left w:val="nil"/>
              <w:bottom w:val="single" w:sz="8" w:space="0" w:color="AEAEAE"/>
              <w:right w:val="nil"/>
            </w:tcBorders>
            <w:shd w:val="clear" w:color="auto" w:fill="E0E0E0"/>
          </w:tcPr>
          <w:p w14:paraId="078CEB58"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2256" w:type="dxa"/>
            <w:tcBorders>
              <w:top w:val="single" w:sz="8" w:space="0" w:color="AEAEAE"/>
              <w:left w:val="nil"/>
              <w:bottom w:val="single" w:sz="8" w:space="0" w:color="AEAEAE"/>
              <w:right w:val="single" w:sz="8" w:space="0" w:color="E0E0E0"/>
            </w:tcBorders>
            <w:shd w:val="clear" w:color="auto" w:fill="FFFFFF"/>
          </w:tcPr>
          <w:p w14:paraId="442D557A"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.971</w:t>
            </w:r>
          </w:p>
        </w:tc>
        <w:tc>
          <w:tcPr>
            <w:tcW w:w="2043" w:type="dxa"/>
            <w:tcBorders>
              <w:top w:val="single" w:sz="8" w:space="0" w:color="AEAEAE"/>
              <w:left w:val="single" w:sz="8" w:space="0" w:color="E0E0E0"/>
              <w:bottom w:val="single" w:sz="8" w:space="0" w:color="AEAEAE"/>
              <w:right w:val="nil"/>
            </w:tcBorders>
            <w:shd w:val="clear" w:color="auto" w:fill="FFFFFF"/>
          </w:tcPr>
          <w:p w14:paraId="1A35003D"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1.030</w:t>
            </w:r>
          </w:p>
        </w:tc>
      </w:tr>
      <w:tr w:rsidR="001318E5" w:rsidRPr="001318E5" w14:paraId="644E01A1" w14:textId="77777777" w:rsidTr="008C35DB">
        <w:trPr>
          <w:cantSplit/>
        </w:trPr>
        <w:tc>
          <w:tcPr>
            <w:tcW w:w="1463" w:type="dxa"/>
            <w:vMerge/>
            <w:tcBorders>
              <w:top w:val="single" w:sz="8" w:space="0" w:color="AEAEAE"/>
              <w:left w:val="nil"/>
              <w:bottom w:val="single" w:sz="8" w:space="0" w:color="152935"/>
              <w:right w:val="nil"/>
            </w:tcBorders>
            <w:shd w:val="clear" w:color="auto" w:fill="E0E0E0"/>
          </w:tcPr>
          <w:p w14:paraId="68A62B54"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598" w:type="dxa"/>
            <w:tcBorders>
              <w:top w:val="single" w:sz="8" w:space="0" w:color="AEAEAE"/>
              <w:left w:val="nil"/>
              <w:bottom w:val="single" w:sz="8" w:space="0" w:color="AEAEAE"/>
              <w:right w:val="nil"/>
            </w:tcBorders>
            <w:shd w:val="clear" w:color="auto" w:fill="E0E0E0"/>
          </w:tcPr>
          <w:p w14:paraId="49D91BA5"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2256" w:type="dxa"/>
            <w:tcBorders>
              <w:top w:val="single" w:sz="8" w:space="0" w:color="AEAEAE"/>
              <w:left w:val="nil"/>
              <w:bottom w:val="single" w:sz="8" w:space="0" w:color="AEAEAE"/>
              <w:right w:val="single" w:sz="8" w:space="0" w:color="E0E0E0"/>
            </w:tcBorders>
            <w:shd w:val="clear" w:color="auto" w:fill="FFFFFF"/>
          </w:tcPr>
          <w:p w14:paraId="29065286"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.183</w:t>
            </w:r>
          </w:p>
        </w:tc>
        <w:tc>
          <w:tcPr>
            <w:tcW w:w="2043" w:type="dxa"/>
            <w:tcBorders>
              <w:top w:val="single" w:sz="8" w:space="0" w:color="AEAEAE"/>
              <w:left w:val="single" w:sz="8" w:space="0" w:color="E0E0E0"/>
              <w:bottom w:val="single" w:sz="8" w:space="0" w:color="AEAEAE"/>
              <w:right w:val="nil"/>
            </w:tcBorders>
            <w:shd w:val="clear" w:color="auto" w:fill="FFFFFF"/>
          </w:tcPr>
          <w:p w14:paraId="7298A064"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5.458</w:t>
            </w:r>
          </w:p>
        </w:tc>
      </w:tr>
      <w:tr w:rsidR="001318E5" w:rsidRPr="001318E5" w14:paraId="7BA86B7F" w14:textId="77777777" w:rsidTr="008C35DB">
        <w:trPr>
          <w:cantSplit/>
        </w:trPr>
        <w:tc>
          <w:tcPr>
            <w:tcW w:w="1463" w:type="dxa"/>
            <w:vMerge/>
            <w:tcBorders>
              <w:top w:val="single" w:sz="8" w:space="0" w:color="AEAEAE"/>
              <w:left w:val="nil"/>
              <w:bottom w:val="single" w:sz="8" w:space="0" w:color="152935"/>
              <w:right w:val="nil"/>
            </w:tcBorders>
            <w:shd w:val="clear" w:color="auto" w:fill="E0E0E0"/>
          </w:tcPr>
          <w:p w14:paraId="1FA16D82"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598" w:type="dxa"/>
            <w:tcBorders>
              <w:top w:val="single" w:sz="8" w:space="0" w:color="AEAEAE"/>
              <w:left w:val="nil"/>
              <w:bottom w:val="single" w:sz="8" w:space="0" w:color="AEAEAE"/>
              <w:right w:val="nil"/>
            </w:tcBorders>
            <w:shd w:val="clear" w:color="auto" w:fill="E0E0E0"/>
          </w:tcPr>
          <w:p w14:paraId="0EF2DCE9"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2256" w:type="dxa"/>
            <w:tcBorders>
              <w:top w:val="single" w:sz="8" w:space="0" w:color="AEAEAE"/>
              <w:left w:val="nil"/>
              <w:bottom w:val="single" w:sz="8" w:space="0" w:color="AEAEAE"/>
              <w:right w:val="single" w:sz="8" w:space="0" w:color="E0E0E0"/>
            </w:tcBorders>
            <w:shd w:val="clear" w:color="auto" w:fill="FFFFFF"/>
          </w:tcPr>
          <w:p w14:paraId="16119177"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.956</w:t>
            </w:r>
          </w:p>
        </w:tc>
        <w:tc>
          <w:tcPr>
            <w:tcW w:w="2043" w:type="dxa"/>
            <w:tcBorders>
              <w:top w:val="single" w:sz="8" w:space="0" w:color="AEAEAE"/>
              <w:left w:val="single" w:sz="8" w:space="0" w:color="E0E0E0"/>
              <w:bottom w:val="single" w:sz="8" w:space="0" w:color="AEAEAE"/>
              <w:right w:val="nil"/>
            </w:tcBorders>
            <w:shd w:val="clear" w:color="auto" w:fill="FFFFFF"/>
          </w:tcPr>
          <w:p w14:paraId="3B064C43"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1.046</w:t>
            </w:r>
          </w:p>
        </w:tc>
      </w:tr>
      <w:tr w:rsidR="001318E5" w:rsidRPr="001318E5" w14:paraId="5C1EA58F" w14:textId="77777777" w:rsidTr="008C35DB">
        <w:trPr>
          <w:cantSplit/>
        </w:trPr>
        <w:tc>
          <w:tcPr>
            <w:tcW w:w="1463" w:type="dxa"/>
            <w:vMerge/>
            <w:tcBorders>
              <w:top w:val="single" w:sz="8" w:space="0" w:color="AEAEAE"/>
              <w:left w:val="nil"/>
              <w:bottom w:val="single" w:sz="8" w:space="0" w:color="152935"/>
              <w:right w:val="nil"/>
            </w:tcBorders>
            <w:shd w:val="clear" w:color="auto" w:fill="E0E0E0"/>
          </w:tcPr>
          <w:p w14:paraId="0730DA15"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598" w:type="dxa"/>
            <w:tcBorders>
              <w:top w:val="single" w:sz="8" w:space="0" w:color="AEAEAE"/>
              <w:left w:val="nil"/>
              <w:bottom w:val="single" w:sz="8" w:space="0" w:color="152935"/>
              <w:right w:val="nil"/>
            </w:tcBorders>
            <w:shd w:val="clear" w:color="auto" w:fill="E0E0E0"/>
          </w:tcPr>
          <w:p w14:paraId="782AFD51"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2256" w:type="dxa"/>
            <w:tcBorders>
              <w:top w:val="single" w:sz="8" w:space="0" w:color="AEAEAE"/>
              <w:left w:val="nil"/>
              <w:bottom w:val="single" w:sz="8" w:space="0" w:color="152935"/>
              <w:right w:val="single" w:sz="8" w:space="0" w:color="E0E0E0"/>
            </w:tcBorders>
            <w:shd w:val="clear" w:color="auto" w:fill="FFFFFF"/>
          </w:tcPr>
          <w:p w14:paraId="2444F447"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.953</w:t>
            </w:r>
          </w:p>
        </w:tc>
        <w:tc>
          <w:tcPr>
            <w:tcW w:w="2043" w:type="dxa"/>
            <w:tcBorders>
              <w:top w:val="single" w:sz="8" w:space="0" w:color="AEAEAE"/>
              <w:left w:val="single" w:sz="8" w:space="0" w:color="E0E0E0"/>
              <w:bottom w:val="single" w:sz="8" w:space="0" w:color="152935"/>
              <w:right w:val="nil"/>
            </w:tcBorders>
            <w:shd w:val="clear" w:color="auto" w:fill="FFFFFF"/>
          </w:tcPr>
          <w:p w14:paraId="045C1858"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1.050</w:t>
            </w:r>
          </w:p>
        </w:tc>
      </w:tr>
    </w:tbl>
    <w:p w14:paraId="1EC244A1"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1318E5" w:rsidRPr="001318E5" w14:paraId="406BA033" w14:textId="77777777" w:rsidTr="008C35DB">
        <w:trPr>
          <w:cantSplit/>
        </w:trPr>
        <w:tc>
          <w:tcPr>
            <w:tcW w:w="9360" w:type="dxa"/>
            <w:tcBorders>
              <w:top w:val="nil"/>
              <w:left w:val="nil"/>
              <w:bottom w:val="nil"/>
              <w:right w:val="nil"/>
            </w:tcBorders>
            <w:shd w:val="clear" w:color="auto" w:fill="FFFFFF"/>
          </w:tcPr>
          <w:p w14:paraId="1DCF9AA0"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a. Dependent Variable: logCRECEIVE</w:t>
            </w:r>
          </w:p>
        </w:tc>
      </w:tr>
    </w:tbl>
    <w:p w14:paraId="7BEDA794" w14:textId="77777777"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p w14:paraId="6742DDE9" w14:textId="77777777"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93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2"/>
        <w:gridCol w:w="1823"/>
        <w:gridCol w:w="1035"/>
        <w:gridCol w:w="1035"/>
        <w:gridCol w:w="1035"/>
        <w:gridCol w:w="1483"/>
        <w:gridCol w:w="1143"/>
        <w:gridCol w:w="1035"/>
      </w:tblGrid>
      <w:tr w:rsidR="001318E5" w:rsidRPr="001318E5" w14:paraId="6AB22C3F" w14:textId="77777777" w:rsidTr="008C35DB">
        <w:trPr>
          <w:cantSplit/>
        </w:trPr>
        <w:tc>
          <w:tcPr>
            <w:tcW w:w="9329" w:type="dxa"/>
            <w:gridSpan w:val="8"/>
            <w:tcBorders>
              <w:top w:val="nil"/>
              <w:left w:val="nil"/>
              <w:bottom w:val="nil"/>
              <w:right w:val="nil"/>
            </w:tcBorders>
            <w:shd w:val="clear" w:color="auto" w:fill="FFFFFF"/>
            <w:vAlign w:val="center"/>
          </w:tcPr>
          <w:p w14:paraId="0B482B4F"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1318E5">
              <w:rPr>
                <w:rFonts w:ascii="Arial" w:eastAsiaTheme="minorEastAsia" w:hAnsi="Arial" w:cs="Arial"/>
                <w:b/>
                <w:bCs/>
                <w:color w:val="010205"/>
              </w:rPr>
              <w:t>Excluded Variables</w:t>
            </w:r>
            <w:r w:rsidRPr="001318E5">
              <w:rPr>
                <w:rFonts w:ascii="Arial" w:eastAsiaTheme="minorEastAsia" w:hAnsi="Arial" w:cs="Arial"/>
                <w:b/>
                <w:bCs/>
                <w:color w:val="010205"/>
                <w:vertAlign w:val="superscript"/>
              </w:rPr>
              <w:t>a</w:t>
            </w:r>
          </w:p>
        </w:tc>
      </w:tr>
      <w:tr w:rsidR="001318E5" w:rsidRPr="001318E5" w14:paraId="664802E3" w14:textId="77777777" w:rsidTr="008C35DB">
        <w:trPr>
          <w:cantSplit/>
        </w:trPr>
        <w:tc>
          <w:tcPr>
            <w:tcW w:w="2563" w:type="dxa"/>
            <w:gridSpan w:val="2"/>
            <w:vMerge w:val="restart"/>
            <w:tcBorders>
              <w:top w:val="nil"/>
              <w:left w:val="nil"/>
              <w:bottom w:val="nil"/>
              <w:right w:val="nil"/>
            </w:tcBorders>
            <w:shd w:val="clear" w:color="auto" w:fill="FFFFFF"/>
            <w:vAlign w:val="bottom"/>
          </w:tcPr>
          <w:p w14:paraId="50584FB7"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Model</w:t>
            </w:r>
          </w:p>
        </w:tc>
        <w:tc>
          <w:tcPr>
            <w:tcW w:w="1035" w:type="dxa"/>
            <w:vMerge w:val="restart"/>
            <w:tcBorders>
              <w:top w:val="nil"/>
              <w:left w:val="nil"/>
              <w:bottom w:val="nil"/>
              <w:right w:val="single" w:sz="8" w:space="0" w:color="E0E0E0"/>
            </w:tcBorders>
            <w:shd w:val="clear" w:color="auto" w:fill="FFFFFF"/>
            <w:vAlign w:val="bottom"/>
          </w:tcPr>
          <w:p w14:paraId="66F70FB9"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Beta In</w:t>
            </w:r>
          </w:p>
        </w:tc>
        <w:tc>
          <w:tcPr>
            <w:tcW w:w="1035" w:type="dxa"/>
            <w:vMerge w:val="restart"/>
            <w:tcBorders>
              <w:top w:val="nil"/>
              <w:left w:val="single" w:sz="8" w:space="0" w:color="E0E0E0"/>
              <w:bottom w:val="nil"/>
              <w:right w:val="single" w:sz="8" w:space="0" w:color="E0E0E0"/>
            </w:tcBorders>
            <w:shd w:val="clear" w:color="auto" w:fill="FFFFFF"/>
            <w:vAlign w:val="bottom"/>
          </w:tcPr>
          <w:p w14:paraId="2F2309CB"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t</w:t>
            </w:r>
          </w:p>
        </w:tc>
        <w:tc>
          <w:tcPr>
            <w:tcW w:w="1035" w:type="dxa"/>
            <w:vMerge w:val="restart"/>
            <w:tcBorders>
              <w:top w:val="nil"/>
              <w:left w:val="single" w:sz="8" w:space="0" w:color="E0E0E0"/>
              <w:bottom w:val="nil"/>
              <w:right w:val="single" w:sz="8" w:space="0" w:color="E0E0E0"/>
            </w:tcBorders>
            <w:shd w:val="clear" w:color="auto" w:fill="FFFFFF"/>
            <w:vAlign w:val="bottom"/>
          </w:tcPr>
          <w:p w14:paraId="6E3B8590"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Sig.</w:t>
            </w:r>
          </w:p>
        </w:tc>
        <w:tc>
          <w:tcPr>
            <w:tcW w:w="1483" w:type="dxa"/>
            <w:vMerge w:val="restart"/>
            <w:tcBorders>
              <w:top w:val="nil"/>
              <w:left w:val="single" w:sz="8" w:space="0" w:color="E0E0E0"/>
              <w:bottom w:val="nil"/>
              <w:right w:val="single" w:sz="8" w:space="0" w:color="E0E0E0"/>
            </w:tcBorders>
            <w:shd w:val="clear" w:color="auto" w:fill="FFFFFF"/>
            <w:vAlign w:val="bottom"/>
          </w:tcPr>
          <w:p w14:paraId="7C7FD6D3"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Partial Correlation</w:t>
            </w:r>
          </w:p>
        </w:tc>
        <w:tc>
          <w:tcPr>
            <w:tcW w:w="2178" w:type="dxa"/>
            <w:gridSpan w:val="2"/>
            <w:tcBorders>
              <w:top w:val="nil"/>
              <w:left w:val="single" w:sz="8" w:space="0" w:color="E0E0E0"/>
              <w:bottom w:val="nil"/>
              <w:right w:val="nil"/>
            </w:tcBorders>
            <w:shd w:val="clear" w:color="auto" w:fill="FFFFFF"/>
            <w:vAlign w:val="bottom"/>
          </w:tcPr>
          <w:p w14:paraId="4F61640C"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Collinearity Statistics</w:t>
            </w:r>
          </w:p>
        </w:tc>
      </w:tr>
      <w:tr w:rsidR="001318E5" w:rsidRPr="001318E5" w14:paraId="7E446178" w14:textId="77777777" w:rsidTr="008C35DB">
        <w:trPr>
          <w:cantSplit/>
        </w:trPr>
        <w:tc>
          <w:tcPr>
            <w:tcW w:w="2563" w:type="dxa"/>
            <w:gridSpan w:val="2"/>
            <w:vMerge/>
            <w:tcBorders>
              <w:top w:val="nil"/>
              <w:left w:val="nil"/>
              <w:bottom w:val="nil"/>
              <w:right w:val="nil"/>
            </w:tcBorders>
            <w:shd w:val="clear" w:color="auto" w:fill="FFFFFF"/>
            <w:vAlign w:val="bottom"/>
          </w:tcPr>
          <w:p w14:paraId="73A3B932"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035" w:type="dxa"/>
            <w:vMerge/>
            <w:tcBorders>
              <w:top w:val="nil"/>
              <w:left w:val="nil"/>
              <w:bottom w:val="nil"/>
              <w:right w:val="single" w:sz="8" w:space="0" w:color="E0E0E0"/>
            </w:tcBorders>
            <w:shd w:val="clear" w:color="auto" w:fill="FFFFFF"/>
            <w:vAlign w:val="bottom"/>
          </w:tcPr>
          <w:p w14:paraId="6B04A13B"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035" w:type="dxa"/>
            <w:vMerge/>
            <w:tcBorders>
              <w:top w:val="nil"/>
              <w:left w:val="single" w:sz="8" w:space="0" w:color="E0E0E0"/>
              <w:bottom w:val="nil"/>
              <w:right w:val="single" w:sz="8" w:space="0" w:color="E0E0E0"/>
            </w:tcBorders>
            <w:shd w:val="clear" w:color="auto" w:fill="FFFFFF"/>
            <w:vAlign w:val="bottom"/>
          </w:tcPr>
          <w:p w14:paraId="2BAA4E32"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035" w:type="dxa"/>
            <w:vMerge/>
            <w:tcBorders>
              <w:top w:val="nil"/>
              <w:left w:val="single" w:sz="8" w:space="0" w:color="E0E0E0"/>
              <w:bottom w:val="nil"/>
              <w:right w:val="single" w:sz="8" w:space="0" w:color="E0E0E0"/>
            </w:tcBorders>
            <w:shd w:val="clear" w:color="auto" w:fill="FFFFFF"/>
            <w:vAlign w:val="bottom"/>
          </w:tcPr>
          <w:p w14:paraId="3F868E16"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483" w:type="dxa"/>
            <w:vMerge/>
            <w:tcBorders>
              <w:top w:val="nil"/>
              <w:left w:val="single" w:sz="8" w:space="0" w:color="E0E0E0"/>
              <w:bottom w:val="nil"/>
              <w:right w:val="single" w:sz="8" w:space="0" w:color="E0E0E0"/>
            </w:tcBorders>
            <w:shd w:val="clear" w:color="auto" w:fill="FFFFFF"/>
            <w:vAlign w:val="bottom"/>
          </w:tcPr>
          <w:p w14:paraId="2805A521"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143" w:type="dxa"/>
            <w:tcBorders>
              <w:top w:val="nil"/>
              <w:left w:val="single" w:sz="8" w:space="0" w:color="E0E0E0"/>
              <w:bottom w:val="single" w:sz="8" w:space="0" w:color="152935"/>
              <w:right w:val="single" w:sz="8" w:space="0" w:color="E0E0E0"/>
            </w:tcBorders>
            <w:shd w:val="clear" w:color="auto" w:fill="FFFFFF"/>
            <w:vAlign w:val="bottom"/>
          </w:tcPr>
          <w:p w14:paraId="7B9CB33C"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Tolerance</w:t>
            </w:r>
          </w:p>
        </w:tc>
        <w:tc>
          <w:tcPr>
            <w:tcW w:w="1035" w:type="dxa"/>
            <w:tcBorders>
              <w:top w:val="nil"/>
              <w:left w:val="single" w:sz="8" w:space="0" w:color="E0E0E0"/>
              <w:bottom w:val="single" w:sz="8" w:space="0" w:color="152935"/>
              <w:right w:val="nil"/>
            </w:tcBorders>
            <w:shd w:val="clear" w:color="auto" w:fill="FFFFFF"/>
            <w:vAlign w:val="bottom"/>
          </w:tcPr>
          <w:p w14:paraId="4594F33E"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VIF</w:t>
            </w:r>
          </w:p>
        </w:tc>
      </w:tr>
      <w:tr w:rsidR="001318E5" w:rsidRPr="001318E5" w14:paraId="4DE42D73" w14:textId="77777777" w:rsidTr="008C35DB">
        <w:trPr>
          <w:cantSplit/>
        </w:trPr>
        <w:tc>
          <w:tcPr>
            <w:tcW w:w="741" w:type="dxa"/>
            <w:vMerge w:val="restart"/>
            <w:tcBorders>
              <w:top w:val="single" w:sz="8" w:space="0" w:color="152935"/>
              <w:left w:val="nil"/>
              <w:bottom w:val="single" w:sz="8" w:space="0" w:color="152935"/>
              <w:right w:val="nil"/>
            </w:tcBorders>
            <w:shd w:val="clear" w:color="auto" w:fill="E0E0E0"/>
          </w:tcPr>
          <w:p w14:paraId="205C3188"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w:t>
            </w:r>
          </w:p>
        </w:tc>
        <w:tc>
          <w:tcPr>
            <w:tcW w:w="1822" w:type="dxa"/>
            <w:tcBorders>
              <w:top w:val="single" w:sz="8" w:space="0" w:color="152935"/>
              <w:left w:val="nil"/>
              <w:bottom w:val="single" w:sz="8" w:space="0" w:color="AEAEAE"/>
              <w:right w:val="nil"/>
            </w:tcBorders>
            <w:shd w:val="clear" w:color="auto" w:fill="E0E0E0"/>
          </w:tcPr>
          <w:p w14:paraId="0BE4E87B"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1035" w:type="dxa"/>
            <w:tcBorders>
              <w:top w:val="single" w:sz="8" w:space="0" w:color="152935"/>
              <w:left w:val="nil"/>
              <w:bottom w:val="single" w:sz="8" w:space="0" w:color="AEAEAE"/>
              <w:right w:val="single" w:sz="8" w:space="0" w:color="E0E0E0"/>
            </w:tcBorders>
            <w:shd w:val="clear" w:color="auto" w:fill="FFFFFF"/>
          </w:tcPr>
          <w:p w14:paraId="67B76164"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-.073</w:t>
            </w:r>
            <w:r w:rsidRPr="001318E5">
              <w:rPr>
                <w:rFonts w:ascii="Arial" w:eastAsiaTheme="minorEastAsia" w:hAnsi="Arial" w:cs="Arial"/>
                <w:color w:val="010205"/>
                <w:sz w:val="18"/>
                <w:szCs w:val="18"/>
                <w:vertAlign w:val="superscript"/>
              </w:rPr>
              <w:t>b</w:t>
            </w:r>
          </w:p>
        </w:tc>
        <w:tc>
          <w:tcPr>
            <w:tcW w:w="1035" w:type="dxa"/>
            <w:tcBorders>
              <w:top w:val="single" w:sz="8" w:space="0" w:color="152935"/>
              <w:left w:val="single" w:sz="8" w:space="0" w:color="E0E0E0"/>
              <w:bottom w:val="single" w:sz="8" w:space="0" w:color="AEAEAE"/>
              <w:right w:val="single" w:sz="8" w:space="0" w:color="E0E0E0"/>
            </w:tcBorders>
            <w:shd w:val="clear" w:color="auto" w:fill="FFFFFF"/>
          </w:tcPr>
          <w:p w14:paraId="012027B4"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-1.702</w:t>
            </w:r>
          </w:p>
        </w:tc>
        <w:tc>
          <w:tcPr>
            <w:tcW w:w="1035" w:type="dxa"/>
            <w:tcBorders>
              <w:top w:val="single" w:sz="8" w:space="0" w:color="152935"/>
              <w:left w:val="single" w:sz="8" w:space="0" w:color="E0E0E0"/>
              <w:bottom w:val="single" w:sz="8" w:space="0" w:color="AEAEAE"/>
              <w:right w:val="single" w:sz="8" w:space="0" w:color="E0E0E0"/>
            </w:tcBorders>
            <w:shd w:val="clear" w:color="auto" w:fill="FFFFFF"/>
          </w:tcPr>
          <w:p w14:paraId="499FC6DB"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.089</w:t>
            </w:r>
          </w:p>
        </w:tc>
        <w:tc>
          <w:tcPr>
            <w:tcW w:w="1483" w:type="dxa"/>
            <w:tcBorders>
              <w:top w:val="single" w:sz="8" w:space="0" w:color="152935"/>
              <w:left w:val="single" w:sz="8" w:space="0" w:color="E0E0E0"/>
              <w:bottom w:val="single" w:sz="8" w:space="0" w:color="AEAEAE"/>
              <w:right w:val="single" w:sz="8" w:space="0" w:color="E0E0E0"/>
            </w:tcBorders>
            <w:shd w:val="clear" w:color="auto" w:fill="FFFFFF"/>
          </w:tcPr>
          <w:p w14:paraId="119CAEAE"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-.042</w:t>
            </w:r>
          </w:p>
        </w:tc>
        <w:tc>
          <w:tcPr>
            <w:tcW w:w="1143" w:type="dxa"/>
            <w:tcBorders>
              <w:top w:val="single" w:sz="8" w:space="0" w:color="152935"/>
              <w:left w:val="single" w:sz="8" w:space="0" w:color="E0E0E0"/>
              <w:bottom w:val="single" w:sz="8" w:space="0" w:color="AEAEAE"/>
              <w:right w:val="single" w:sz="8" w:space="0" w:color="E0E0E0"/>
            </w:tcBorders>
            <w:shd w:val="clear" w:color="auto" w:fill="FFFFFF"/>
          </w:tcPr>
          <w:p w14:paraId="42E61676"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.183</w:t>
            </w:r>
          </w:p>
        </w:tc>
        <w:tc>
          <w:tcPr>
            <w:tcW w:w="1035" w:type="dxa"/>
            <w:tcBorders>
              <w:top w:val="single" w:sz="8" w:space="0" w:color="152935"/>
              <w:left w:val="single" w:sz="8" w:space="0" w:color="E0E0E0"/>
              <w:bottom w:val="single" w:sz="8" w:space="0" w:color="AEAEAE"/>
              <w:right w:val="nil"/>
            </w:tcBorders>
            <w:shd w:val="clear" w:color="auto" w:fill="FFFFFF"/>
          </w:tcPr>
          <w:p w14:paraId="0FF89120"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5.454</w:t>
            </w:r>
          </w:p>
        </w:tc>
      </w:tr>
      <w:tr w:rsidR="001318E5" w:rsidRPr="001318E5" w14:paraId="02B6D581" w14:textId="77777777" w:rsidTr="008C35DB">
        <w:trPr>
          <w:cantSplit/>
        </w:trPr>
        <w:tc>
          <w:tcPr>
            <w:tcW w:w="741" w:type="dxa"/>
            <w:vMerge/>
            <w:tcBorders>
              <w:top w:val="single" w:sz="8" w:space="0" w:color="152935"/>
              <w:left w:val="nil"/>
              <w:bottom w:val="single" w:sz="8" w:space="0" w:color="152935"/>
              <w:right w:val="nil"/>
            </w:tcBorders>
            <w:shd w:val="clear" w:color="auto" w:fill="E0E0E0"/>
          </w:tcPr>
          <w:p w14:paraId="45B070CA"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22" w:type="dxa"/>
            <w:tcBorders>
              <w:top w:val="single" w:sz="8" w:space="0" w:color="AEAEAE"/>
              <w:left w:val="nil"/>
              <w:bottom w:val="single" w:sz="8" w:space="0" w:color="AEAEAE"/>
              <w:right w:val="nil"/>
            </w:tcBorders>
            <w:shd w:val="clear" w:color="auto" w:fill="E0E0E0"/>
          </w:tcPr>
          <w:p w14:paraId="1CE3D153"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1035" w:type="dxa"/>
            <w:tcBorders>
              <w:top w:val="single" w:sz="8" w:space="0" w:color="AEAEAE"/>
              <w:left w:val="nil"/>
              <w:bottom w:val="single" w:sz="8" w:space="0" w:color="AEAEAE"/>
              <w:right w:val="single" w:sz="8" w:space="0" w:color="E0E0E0"/>
            </w:tcBorders>
            <w:shd w:val="clear" w:color="auto" w:fill="FFFFFF"/>
          </w:tcPr>
          <w:p w14:paraId="6AE20BC1"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.021</w:t>
            </w:r>
            <w:r w:rsidRPr="001318E5">
              <w:rPr>
                <w:rFonts w:ascii="Arial" w:eastAsiaTheme="minorEastAsia" w:hAnsi="Arial" w:cs="Arial"/>
                <w:color w:val="010205"/>
                <w:sz w:val="18"/>
                <w:szCs w:val="18"/>
                <w:vertAlign w:val="superscript"/>
              </w:rPr>
              <w:t>b</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14:paraId="7CE9EA90"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1.140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14:paraId="34D89578"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.254</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14:paraId="73EAD982"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.028</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13A743EB"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.994</w:t>
            </w:r>
          </w:p>
        </w:tc>
        <w:tc>
          <w:tcPr>
            <w:tcW w:w="1035" w:type="dxa"/>
            <w:tcBorders>
              <w:top w:val="single" w:sz="8" w:space="0" w:color="AEAEAE"/>
              <w:left w:val="single" w:sz="8" w:space="0" w:color="E0E0E0"/>
              <w:bottom w:val="single" w:sz="8" w:space="0" w:color="AEAEAE"/>
              <w:right w:val="nil"/>
            </w:tcBorders>
            <w:shd w:val="clear" w:color="auto" w:fill="FFFFFF"/>
          </w:tcPr>
          <w:p w14:paraId="12E5533C"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1.006</w:t>
            </w:r>
          </w:p>
        </w:tc>
      </w:tr>
      <w:tr w:rsidR="001318E5" w:rsidRPr="001318E5" w14:paraId="126F60C3" w14:textId="77777777" w:rsidTr="008C35DB">
        <w:trPr>
          <w:cantSplit/>
        </w:trPr>
        <w:tc>
          <w:tcPr>
            <w:tcW w:w="741" w:type="dxa"/>
            <w:vMerge/>
            <w:tcBorders>
              <w:top w:val="single" w:sz="8" w:space="0" w:color="152935"/>
              <w:left w:val="nil"/>
              <w:bottom w:val="single" w:sz="8" w:space="0" w:color="152935"/>
              <w:right w:val="nil"/>
            </w:tcBorders>
            <w:shd w:val="clear" w:color="auto" w:fill="E0E0E0"/>
          </w:tcPr>
          <w:p w14:paraId="3B296BE3"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22" w:type="dxa"/>
            <w:tcBorders>
              <w:top w:val="single" w:sz="8" w:space="0" w:color="AEAEAE"/>
              <w:left w:val="nil"/>
              <w:bottom w:val="single" w:sz="8" w:space="0" w:color="152935"/>
              <w:right w:val="nil"/>
            </w:tcBorders>
            <w:shd w:val="clear" w:color="auto" w:fill="E0E0E0"/>
          </w:tcPr>
          <w:p w14:paraId="3F1CBBE2"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1035" w:type="dxa"/>
            <w:tcBorders>
              <w:top w:val="single" w:sz="8" w:space="0" w:color="AEAEAE"/>
              <w:left w:val="nil"/>
              <w:bottom w:val="single" w:sz="8" w:space="0" w:color="152935"/>
              <w:right w:val="single" w:sz="8" w:space="0" w:color="E0E0E0"/>
            </w:tcBorders>
            <w:shd w:val="clear" w:color="auto" w:fill="FFFFFF"/>
          </w:tcPr>
          <w:p w14:paraId="4C60A478"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-.004</w:t>
            </w:r>
            <w:r w:rsidRPr="001318E5">
              <w:rPr>
                <w:rFonts w:ascii="Arial" w:eastAsiaTheme="minorEastAsia" w:hAnsi="Arial" w:cs="Arial"/>
                <w:color w:val="010205"/>
                <w:sz w:val="18"/>
                <w:szCs w:val="18"/>
                <w:vertAlign w:val="superscript"/>
              </w:rPr>
              <w:t>b</w:t>
            </w:r>
          </w:p>
        </w:tc>
        <w:tc>
          <w:tcPr>
            <w:tcW w:w="1035" w:type="dxa"/>
            <w:tcBorders>
              <w:top w:val="single" w:sz="8" w:space="0" w:color="AEAEAE"/>
              <w:left w:val="single" w:sz="8" w:space="0" w:color="E0E0E0"/>
              <w:bottom w:val="single" w:sz="8" w:space="0" w:color="152935"/>
              <w:right w:val="single" w:sz="8" w:space="0" w:color="E0E0E0"/>
            </w:tcBorders>
            <w:shd w:val="clear" w:color="auto" w:fill="FFFFFF"/>
          </w:tcPr>
          <w:p w14:paraId="3292617E"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-.234</w:t>
            </w:r>
          </w:p>
        </w:tc>
        <w:tc>
          <w:tcPr>
            <w:tcW w:w="1035" w:type="dxa"/>
            <w:tcBorders>
              <w:top w:val="single" w:sz="8" w:space="0" w:color="AEAEAE"/>
              <w:left w:val="single" w:sz="8" w:space="0" w:color="E0E0E0"/>
              <w:bottom w:val="single" w:sz="8" w:space="0" w:color="152935"/>
              <w:right w:val="single" w:sz="8" w:space="0" w:color="E0E0E0"/>
            </w:tcBorders>
            <w:shd w:val="clear" w:color="auto" w:fill="FFFFFF"/>
          </w:tcPr>
          <w:p w14:paraId="34B2E6B5"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.815</w:t>
            </w:r>
          </w:p>
        </w:tc>
        <w:tc>
          <w:tcPr>
            <w:tcW w:w="1483" w:type="dxa"/>
            <w:tcBorders>
              <w:top w:val="single" w:sz="8" w:space="0" w:color="AEAEAE"/>
              <w:left w:val="single" w:sz="8" w:space="0" w:color="E0E0E0"/>
              <w:bottom w:val="single" w:sz="8" w:space="0" w:color="152935"/>
              <w:right w:val="single" w:sz="8" w:space="0" w:color="E0E0E0"/>
            </w:tcBorders>
            <w:shd w:val="clear" w:color="auto" w:fill="FFFFFF"/>
          </w:tcPr>
          <w:p w14:paraId="4E496F9E"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-.006</w:t>
            </w:r>
          </w:p>
        </w:tc>
        <w:tc>
          <w:tcPr>
            <w:tcW w:w="1143" w:type="dxa"/>
            <w:tcBorders>
              <w:top w:val="single" w:sz="8" w:space="0" w:color="AEAEAE"/>
              <w:left w:val="single" w:sz="8" w:space="0" w:color="E0E0E0"/>
              <w:bottom w:val="single" w:sz="8" w:space="0" w:color="152935"/>
              <w:right w:val="single" w:sz="8" w:space="0" w:color="E0E0E0"/>
            </w:tcBorders>
            <w:shd w:val="clear" w:color="auto" w:fill="FFFFFF"/>
          </w:tcPr>
          <w:p w14:paraId="724BCD46"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.992</w:t>
            </w:r>
          </w:p>
        </w:tc>
        <w:tc>
          <w:tcPr>
            <w:tcW w:w="1035" w:type="dxa"/>
            <w:tcBorders>
              <w:top w:val="single" w:sz="8" w:space="0" w:color="AEAEAE"/>
              <w:left w:val="single" w:sz="8" w:space="0" w:color="E0E0E0"/>
              <w:bottom w:val="single" w:sz="8" w:space="0" w:color="152935"/>
              <w:right w:val="nil"/>
            </w:tcBorders>
            <w:shd w:val="clear" w:color="auto" w:fill="FFFFFF"/>
          </w:tcPr>
          <w:p w14:paraId="610EDE34"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1.009</w:t>
            </w:r>
          </w:p>
        </w:tc>
      </w:tr>
    </w:tbl>
    <w:p w14:paraId="55DFD395"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716"/>
        <w:gridCol w:w="4216"/>
        <w:gridCol w:w="3430"/>
      </w:tblGrid>
      <w:tr w:rsidR="001318E5" w:rsidRPr="001318E5" w14:paraId="4A80E4DE" w14:textId="77777777" w:rsidTr="008C35DB">
        <w:trPr>
          <w:cantSplit/>
        </w:trPr>
        <w:tc>
          <w:tcPr>
            <w:tcW w:w="9361" w:type="dxa"/>
            <w:gridSpan w:val="3"/>
            <w:tcBorders>
              <w:top w:val="nil"/>
              <w:left w:val="nil"/>
              <w:bottom w:val="nil"/>
              <w:right w:val="nil"/>
            </w:tcBorders>
            <w:shd w:val="clear" w:color="auto" w:fill="FFFFFF"/>
            <w:vAlign w:val="center"/>
          </w:tcPr>
          <w:p w14:paraId="06C4E48F"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1318E5">
              <w:rPr>
                <w:rFonts w:ascii="Arial" w:eastAsiaTheme="minorEastAsia" w:hAnsi="Arial" w:cs="Arial"/>
                <w:b/>
                <w:bCs/>
                <w:color w:val="010205"/>
              </w:rPr>
              <w:t>Excluded Variables</w:t>
            </w:r>
            <w:r w:rsidRPr="001318E5">
              <w:rPr>
                <w:rFonts w:ascii="Arial" w:eastAsiaTheme="minorEastAsia" w:hAnsi="Arial" w:cs="Arial"/>
                <w:b/>
                <w:bCs/>
                <w:color w:val="010205"/>
                <w:vertAlign w:val="superscript"/>
              </w:rPr>
              <w:t>a</w:t>
            </w:r>
          </w:p>
        </w:tc>
      </w:tr>
      <w:tr w:rsidR="001318E5" w:rsidRPr="001318E5" w14:paraId="1664F1EC" w14:textId="77777777" w:rsidTr="008C35DB">
        <w:trPr>
          <w:cantSplit/>
        </w:trPr>
        <w:tc>
          <w:tcPr>
            <w:tcW w:w="5931" w:type="dxa"/>
            <w:gridSpan w:val="2"/>
            <w:vMerge w:val="restart"/>
            <w:tcBorders>
              <w:top w:val="nil"/>
              <w:left w:val="nil"/>
              <w:bottom w:val="nil"/>
              <w:right w:val="nil"/>
            </w:tcBorders>
            <w:shd w:val="clear" w:color="auto" w:fill="FFFFFF"/>
            <w:vAlign w:val="bottom"/>
          </w:tcPr>
          <w:p w14:paraId="4DD8E4DA"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Model</w:t>
            </w:r>
          </w:p>
        </w:tc>
        <w:tc>
          <w:tcPr>
            <w:tcW w:w="3430" w:type="dxa"/>
            <w:tcBorders>
              <w:top w:val="nil"/>
              <w:left w:val="nil"/>
              <w:bottom w:val="nil"/>
              <w:right w:val="nil"/>
            </w:tcBorders>
            <w:shd w:val="clear" w:color="auto" w:fill="FFFFFF"/>
            <w:vAlign w:val="bottom"/>
          </w:tcPr>
          <w:p w14:paraId="14D04E9F"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Collinearity Statistics</w:t>
            </w:r>
          </w:p>
        </w:tc>
      </w:tr>
      <w:tr w:rsidR="001318E5" w:rsidRPr="001318E5" w14:paraId="568AADC1" w14:textId="77777777" w:rsidTr="008C35DB">
        <w:trPr>
          <w:cantSplit/>
        </w:trPr>
        <w:tc>
          <w:tcPr>
            <w:tcW w:w="5931" w:type="dxa"/>
            <w:gridSpan w:val="2"/>
            <w:vMerge/>
            <w:tcBorders>
              <w:top w:val="nil"/>
              <w:left w:val="nil"/>
              <w:bottom w:val="nil"/>
              <w:right w:val="nil"/>
            </w:tcBorders>
            <w:shd w:val="clear" w:color="auto" w:fill="FFFFFF"/>
            <w:vAlign w:val="bottom"/>
          </w:tcPr>
          <w:p w14:paraId="39A19B24"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3430" w:type="dxa"/>
            <w:tcBorders>
              <w:top w:val="nil"/>
              <w:left w:val="nil"/>
              <w:bottom w:val="single" w:sz="8" w:space="0" w:color="152935"/>
              <w:right w:val="nil"/>
            </w:tcBorders>
            <w:shd w:val="clear" w:color="auto" w:fill="FFFFFF"/>
            <w:vAlign w:val="bottom"/>
          </w:tcPr>
          <w:p w14:paraId="07C97498"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Minimum Tolerance</w:t>
            </w:r>
          </w:p>
        </w:tc>
      </w:tr>
      <w:tr w:rsidR="001318E5" w:rsidRPr="001318E5" w14:paraId="20E29530" w14:textId="77777777" w:rsidTr="008C35DB">
        <w:trPr>
          <w:cantSplit/>
        </w:trPr>
        <w:tc>
          <w:tcPr>
            <w:tcW w:w="1715" w:type="dxa"/>
            <w:vMerge w:val="restart"/>
            <w:tcBorders>
              <w:top w:val="single" w:sz="8" w:space="0" w:color="152935"/>
              <w:left w:val="nil"/>
              <w:bottom w:val="single" w:sz="8" w:space="0" w:color="152935"/>
              <w:right w:val="nil"/>
            </w:tcBorders>
            <w:shd w:val="clear" w:color="auto" w:fill="E0E0E0"/>
          </w:tcPr>
          <w:p w14:paraId="2138AA58"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w:t>
            </w:r>
          </w:p>
        </w:tc>
        <w:tc>
          <w:tcPr>
            <w:tcW w:w="4216" w:type="dxa"/>
            <w:tcBorders>
              <w:top w:val="single" w:sz="8" w:space="0" w:color="152935"/>
              <w:left w:val="nil"/>
              <w:bottom w:val="single" w:sz="8" w:space="0" w:color="AEAEAE"/>
              <w:right w:val="nil"/>
            </w:tcBorders>
            <w:shd w:val="clear" w:color="auto" w:fill="E0E0E0"/>
          </w:tcPr>
          <w:p w14:paraId="15EBB4A8"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3430" w:type="dxa"/>
            <w:tcBorders>
              <w:top w:val="single" w:sz="8" w:space="0" w:color="152935"/>
              <w:left w:val="nil"/>
              <w:bottom w:val="single" w:sz="8" w:space="0" w:color="AEAEAE"/>
              <w:right w:val="nil"/>
            </w:tcBorders>
            <w:shd w:val="clear" w:color="auto" w:fill="FFFFFF"/>
          </w:tcPr>
          <w:p w14:paraId="0E7E5DD6"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.183</w:t>
            </w:r>
          </w:p>
        </w:tc>
      </w:tr>
      <w:tr w:rsidR="001318E5" w:rsidRPr="001318E5" w14:paraId="2BF12FBC" w14:textId="77777777" w:rsidTr="008C35DB">
        <w:trPr>
          <w:cantSplit/>
        </w:trPr>
        <w:tc>
          <w:tcPr>
            <w:tcW w:w="1715" w:type="dxa"/>
            <w:vMerge/>
            <w:tcBorders>
              <w:top w:val="single" w:sz="8" w:space="0" w:color="152935"/>
              <w:left w:val="nil"/>
              <w:bottom w:val="single" w:sz="8" w:space="0" w:color="152935"/>
              <w:right w:val="nil"/>
            </w:tcBorders>
            <w:shd w:val="clear" w:color="auto" w:fill="E0E0E0"/>
          </w:tcPr>
          <w:p w14:paraId="2F821FFD"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4216" w:type="dxa"/>
            <w:tcBorders>
              <w:top w:val="single" w:sz="8" w:space="0" w:color="AEAEAE"/>
              <w:left w:val="nil"/>
              <w:bottom w:val="single" w:sz="8" w:space="0" w:color="AEAEAE"/>
              <w:right w:val="nil"/>
            </w:tcBorders>
            <w:shd w:val="clear" w:color="auto" w:fill="E0E0E0"/>
          </w:tcPr>
          <w:p w14:paraId="2E1206AD"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3430" w:type="dxa"/>
            <w:tcBorders>
              <w:top w:val="single" w:sz="8" w:space="0" w:color="AEAEAE"/>
              <w:left w:val="nil"/>
              <w:bottom w:val="single" w:sz="8" w:space="0" w:color="AEAEAE"/>
              <w:right w:val="nil"/>
            </w:tcBorders>
            <w:shd w:val="clear" w:color="auto" w:fill="FFFFFF"/>
          </w:tcPr>
          <w:p w14:paraId="0496E58E"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.879</w:t>
            </w:r>
          </w:p>
        </w:tc>
      </w:tr>
      <w:tr w:rsidR="001318E5" w:rsidRPr="001318E5" w14:paraId="57BCF0D7" w14:textId="77777777" w:rsidTr="008C35DB">
        <w:trPr>
          <w:cantSplit/>
        </w:trPr>
        <w:tc>
          <w:tcPr>
            <w:tcW w:w="1715" w:type="dxa"/>
            <w:vMerge/>
            <w:tcBorders>
              <w:top w:val="single" w:sz="8" w:space="0" w:color="152935"/>
              <w:left w:val="nil"/>
              <w:bottom w:val="single" w:sz="8" w:space="0" w:color="152935"/>
              <w:right w:val="nil"/>
            </w:tcBorders>
            <w:shd w:val="clear" w:color="auto" w:fill="E0E0E0"/>
          </w:tcPr>
          <w:p w14:paraId="5EC10D25"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4216" w:type="dxa"/>
            <w:tcBorders>
              <w:top w:val="single" w:sz="8" w:space="0" w:color="AEAEAE"/>
              <w:left w:val="nil"/>
              <w:bottom w:val="single" w:sz="8" w:space="0" w:color="152935"/>
              <w:right w:val="nil"/>
            </w:tcBorders>
            <w:shd w:val="clear" w:color="auto" w:fill="E0E0E0"/>
          </w:tcPr>
          <w:p w14:paraId="2F223A15"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3430" w:type="dxa"/>
            <w:tcBorders>
              <w:top w:val="single" w:sz="8" w:space="0" w:color="AEAEAE"/>
              <w:left w:val="nil"/>
              <w:bottom w:val="single" w:sz="8" w:space="0" w:color="152935"/>
              <w:right w:val="nil"/>
            </w:tcBorders>
            <w:shd w:val="clear" w:color="auto" w:fill="FFFFFF"/>
          </w:tcPr>
          <w:p w14:paraId="4F1AF1D9"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.878</w:t>
            </w:r>
          </w:p>
        </w:tc>
      </w:tr>
    </w:tbl>
    <w:p w14:paraId="06704E3D"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1318E5" w:rsidRPr="001318E5" w14:paraId="5751D3F3" w14:textId="77777777" w:rsidTr="008C35DB">
        <w:trPr>
          <w:cantSplit/>
        </w:trPr>
        <w:tc>
          <w:tcPr>
            <w:tcW w:w="9361" w:type="dxa"/>
            <w:tcBorders>
              <w:top w:val="nil"/>
              <w:left w:val="nil"/>
              <w:bottom w:val="nil"/>
              <w:right w:val="nil"/>
            </w:tcBorders>
            <w:shd w:val="clear" w:color="auto" w:fill="FFFFFF"/>
          </w:tcPr>
          <w:p w14:paraId="1D761D61"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a. Dependent Variable: logCRECEIVE</w:t>
            </w:r>
          </w:p>
        </w:tc>
      </w:tr>
      <w:tr w:rsidR="001318E5" w:rsidRPr="001318E5" w14:paraId="32CC7BC9" w14:textId="77777777" w:rsidTr="008C35DB">
        <w:trPr>
          <w:cantSplit/>
        </w:trPr>
        <w:tc>
          <w:tcPr>
            <w:tcW w:w="9361" w:type="dxa"/>
            <w:tcBorders>
              <w:top w:val="nil"/>
              <w:left w:val="nil"/>
              <w:bottom w:val="nil"/>
              <w:right w:val="nil"/>
            </w:tcBorders>
            <w:shd w:val="clear" w:color="auto" w:fill="FFFFFF"/>
          </w:tcPr>
          <w:p w14:paraId="793CF694"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b. Predictors in the Model: (Constant), RATIOCIT, CLAIMS, GENERAL, CMADE, GYEAR, ORIGINAL</w:t>
            </w:r>
          </w:p>
        </w:tc>
      </w:tr>
    </w:tbl>
    <w:p w14:paraId="69B596C6" w14:textId="77777777"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p w14:paraId="76661214" w14:textId="77777777"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21"/>
        <w:gridCol w:w="1324"/>
        <w:gridCol w:w="1777"/>
        <w:gridCol w:w="1099"/>
        <w:gridCol w:w="1099"/>
        <w:gridCol w:w="1144"/>
        <w:gridCol w:w="1099"/>
        <w:gridCol w:w="1099"/>
      </w:tblGrid>
      <w:tr w:rsidR="001318E5" w:rsidRPr="001318E5" w14:paraId="0C39F4BF" w14:textId="77777777" w:rsidTr="008C35DB">
        <w:trPr>
          <w:cantSplit/>
        </w:trPr>
        <w:tc>
          <w:tcPr>
            <w:tcW w:w="9357" w:type="dxa"/>
            <w:gridSpan w:val="8"/>
            <w:tcBorders>
              <w:top w:val="nil"/>
              <w:left w:val="nil"/>
              <w:bottom w:val="nil"/>
              <w:right w:val="nil"/>
            </w:tcBorders>
            <w:shd w:val="clear" w:color="auto" w:fill="FFFFFF"/>
            <w:vAlign w:val="center"/>
          </w:tcPr>
          <w:p w14:paraId="44D07589"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1318E5">
              <w:rPr>
                <w:rFonts w:ascii="Arial" w:eastAsiaTheme="minorEastAsia" w:hAnsi="Arial" w:cs="Arial"/>
                <w:b/>
                <w:bCs/>
                <w:color w:val="010205"/>
              </w:rPr>
              <w:t>Coefficient Correlations</w:t>
            </w:r>
            <w:r w:rsidRPr="001318E5">
              <w:rPr>
                <w:rFonts w:ascii="Arial" w:eastAsiaTheme="minorEastAsia" w:hAnsi="Arial" w:cs="Arial"/>
                <w:b/>
                <w:bCs/>
                <w:color w:val="010205"/>
                <w:vertAlign w:val="superscript"/>
              </w:rPr>
              <w:t>a</w:t>
            </w:r>
          </w:p>
        </w:tc>
      </w:tr>
      <w:tr w:rsidR="001318E5" w:rsidRPr="001318E5" w14:paraId="782A0BAD" w14:textId="77777777" w:rsidTr="008C35DB">
        <w:trPr>
          <w:cantSplit/>
        </w:trPr>
        <w:tc>
          <w:tcPr>
            <w:tcW w:w="3822" w:type="dxa"/>
            <w:gridSpan w:val="3"/>
            <w:tcBorders>
              <w:top w:val="nil"/>
              <w:left w:val="nil"/>
              <w:bottom w:val="single" w:sz="8" w:space="0" w:color="152935"/>
              <w:right w:val="nil"/>
            </w:tcBorders>
            <w:shd w:val="clear" w:color="auto" w:fill="FFFFFF"/>
            <w:vAlign w:val="bottom"/>
          </w:tcPr>
          <w:p w14:paraId="266EED0C"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Model</w:t>
            </w:r>
          </w:p>
        </w:tc>
        <w:tc>
          <w:tcPr>
            <w:tcW w:w="1098" w:type="dxa"/>
            <w:tcBorders>
              <w:top w:val="nil"/>
              <w:left w:val="nil"/>
              <w:bottom w:val="single" w:sz="8" w:space="0" w:color="152935"/>
              <w:right w:val="single" w:sz="8" w:space="0" w:color="E0E0E0"/>
            </w:tcBorders>
            <w:shd w:val="clear" w:color="auto" w:fill="FFFFFF"/>
            <w:vAlign w:val="bottom"/>
          </w:tcPr>
          <w:p w14:paraId="0888BEE7"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098" w:type="dxa"/>
            <w:tcBorders>
              <w:top w:val="nil"/>
              <w:left w:val="single" w:sz="8" w:space="0" w:color="E0E0E0"/>
              <w:bottom w:val="single" w:sz="8" w:space="0" w:color="152935"/>
              <w:right w:val="single" w:sz="8" w:space="0" w:color="E0E0E0"/>
            </w:tcBorders>
            <w:shd w:val="clear" w:color="auto" w:fill="FFFFFF"/>
            <w:vAlign w:val="bottom"/>
          </w:tcPr>
          <w:p w14:paraId="011059B8"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143" w:type="dxa"/>
            <w:tcBorders>
              <w:top w:val="nil"/>
              <w:left w:val="single" w:sz="8" w:space="0" w:color="E0E0E0"/>
              <w:bottom w:val="single" w:sz="8" w:space="0" w:color="152935"/>
              <w:right w:val="single" w:sz="8" w:space="0" w:color="E0E0E0"/>
            </w:tcBorders>
            <w:shd w:val="clear" w:color="auto" w:fill="FFFFFF"/>
            <w:vAlign w:val="bottom"/>
          </w:tcPr>
          <w:p w14:paraId="6B4EAB5A"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098" w:type="dxa"/>
            <w:tcBorders>
              <w:top w:val="nil"/>
              <w:left w:val="single" w:sz="8" w:space="0" w:color="E0E0E0"/>
              <w:bottom w:val="single" w:sz="8" w:space="0" w:color="152935"/>
              <w:right w:val="single" w:sz="8" w:space="0" w:color="E0E0E0"/>
            </w:tcBorders>
            <w:shd w:val="clear" w:color="auto" w:fill="FFFFFF"/>
            <w:vAlign w:val="bottom"/>
          </w:tcPr>
          <w:p w14:paraId="44108EC9"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098" w:type="dxa"/>
            <w:tcBorders>
              <w:top w:val="nil"/>
              <w:left w:val="single" w:sz="8" w:space="0" w:color="E0E0E0"/>
              <w:bottom w:val="single" w:sz="8" w:space="0" w:color="152935"/>
              <w:right w:val="nil"/>
            </w:tcBorders>
            <w:shd w:val="clear" w:color="auto" w:fill="FFFFFF"/>
            <w:vAlign w:val="bottom"/>
          </w:tcPr>
          <w:p w14:paraId="4A429A66"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r>
      <w:tr w:rsidR="001318E5" w:rsidRPr="001318E5" w14:paraId="78BEA77B" w14:textId="77777777" w:rsidTr="008C35DB">
        <w:trPr>
          <w:cantSplit/>
        </w:trPr>
        <w:tc>
          <w:tcPr>
            <w:tcW w:w="722" w:type="dxa"/>
            <w:vMerge w:val="restart"/>
            <w:tcBorders>
              <w:top w:val="single" w:sz="8" w:space="0" w:color="152935"/>
              <w:left w:val="nil"/>
              <w:bottom w:val="nil"/>
              <w:right w:val="nil"/>
            </w:tcBorders>
            <w:shd w:val="clear" w:color="auto" w:fill="E0E0E0"/>
          </w:tcPr>
          <w:p w14:paraId="000ED6C6"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w:t>
            </w:r>
          </w:p>
        </w:tc>
        <w:tc>
          <w:tcPr>
            <w:tcW w:w="1324" w:type="dxa"/>
            <w:vMerge w:val="restart"/>
            <w:tcBorders>
              <w:top w:val="single" w:sz="8" w:space="0" w:color="152935"/>
              <w:left w:val="nil"/>
              <w:bottom w:val="nil"/>
              <w:right w:val="nil"/>
            </w:tcBorders>
            <w:shd w:val="clear" w:color="auto" w:fill="E0E0E0"/>
          </w:tcPr>
          <w:p w14:paraId="54522532"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Correlations</w:t>
            </w:r>
          </w:p>
        </w:tc>
        <w:tc>
          <w:tcPr>
            <w:tcW w:w="1776" w:type="dxa"/>
            <w:tcBorders>
              <w:top w:val="single" w:sz="8" w:space="0" w:color="152935"/>
              <w:left w:val="nil"/>
              <w:bottom w:val="single" w:sz="8" w:space="0" w:color="AEAEAE"/>
              <w:right w:val="nil"/>
            </w:tcBorders>
            <w:shd w:val="clear" w:color="auto" w:fill="E0E0E0"/>
          </w:tcPr>
          <w:p w14:paraId="6E69E301"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098" w:type="dxa"/>
            <w:tcBorders>
              <w:top w:val="single" w:sz="8" w:space="0" w:color="152935"/>
              <w:left w:val="nil"/>
              <w:bottom w:val="single" w:sz="8" w:space="0" w:color="AEAEAE"/>
              <w:right w:val="single" w:sz="8" w:space="0" w:color="E0E0E0"/>
            </w:tcBorders>
            <w:shd w:val="clear" w:color="auto" w:fill="FFFFFF"/>
          </w:tcPr>
          <w:p w14:paraId="6F367DCB"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098" w:type="dxa"/>
            <w:tcBorders>
              <w:top w:val="single" w:sz="8" w:space="0" w:color="152935"/>
              <w:left w:val="single" w:sz="8" w:space="0" w:color="E0E0E0"/>
              <w:bottom w:val="single" w:sz="8" w:space="0" w:color="AEAEAE"/>
              <w:right w:val="single" w:sz="8" w:space="0" w:color="E0E0E0"/>
            </w:tcBorders>
            <w:shd w:val="clear" w:color="auto" w:fill="FFFFFF"/>
          </w:tcPr>
          <w:p w14:paraId="1884CC42"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-.022</w:t>
            </w:r>
          </w:p>
        </w:tc>
        <w:tc>
          <w:tcPr>
            <w:tcW w:w="1143" w:type="dxa"/>
            <w:tcBorders>
              <w:top w:val="single" w:sz="8" w:space="0" w:color="152935"/>
              <w:left w:val="single" w:sz="8" w:space="0" w:color="E0E0E0"/>
              <w:bottom w:val="single" w:sz="8" w:space="0" w:color="AEAEAE"/>
              <w:right w:val="single" w:sz="8" w:space="0" w:color="E0E0E0"/>
            </w:tcBorders>
            <w:shd w:val="clear" w:color="auto" w:fill="FFFFFF"/>
          </w:tcPr>
          <w:p w14:paraId="399CCF07"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-.050</w:t>
            </w:r>
          </w:p>
        </w:tc>
        <w:tc>
          <w:tcPr>
            <w:tcW w:w="1098" w:type="dxa"/>
            <w:tcBorders>
              <w:top w:val="single" w:sz="8" w:space="0" w:color="152935"/>
              <w:left w:val="single" w:sz="8" w:space="0" w:color="E0E0E0"/>
              <w:bottom w:val="single" w:sz="8" w:space="0" w:color="AEAEAE"/>
              <w:right w:val="single" w:sz="8" w:space="0" w:color="E0E0E0"/>
            </w:tcBorders>
            <w:shd w:val="clear" w:color="auto" w:fill="FFFFFF"/>
          </w:tcPr>
          <w:p w14:paraId="4FBF0B38"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.127</w:t>
            </w:r>
          </w:p>
        </w:tc>
        <w:tc>
          <w:tcPr>
            <w:tcW w:w="1098" w:type="dxa"/>
            <w:tcBorders>
              <w:top w:val="single" w:sz="8" w:space="0" w:color="152935"/>
              <w:left w:val="single" w:sz="8" w:space="0" w:color="E0E0E0"/>
              <w:bottom w:val="single" w:sz="8" w:space="0" w:color="AEAEAE"/>
              <w:right w:val="nil"/>
            </w:tcBorders>
            <w:shd w:val="clear" w:color="auto" w:fill="FFFFFF"/>
          </w:tcPr>
          <w:p w14:paraId="6F1E4EB7"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-.098</w:t>
            </w:r>
          </w:p>
        </w:tc>
      </w:tr>
      <w:tr w:rsidR="001318E5" w:rsidRPr="001318E5" w14:paraId="3105087A" w14:textId="77777777" w:rsidTr="008C35DB">
        <w:trPr>
          <w:cantSplit/>
        </w:trPr>
        <w:tc>
          <w:tcPr>
            <w:tcW w:w="722" w:type="dxa"/>
            <w:vMerge/>
            <w:tcBorders>
              <w:top w:val="single" w:sz="8" w:space="0" w:color="152935"/>
              <w:left w:val="nil"/>
              <w:bottom w:val="nil"/>
              <w:right w:val="nil"/>
            </w:tcBorders>
            <w:shd w:val="clear" w:color="auto" w:fill="E0E0E0"/>
          </w:tcPr>
          <w:p w14:paraId="452C1431"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152935"/>
              <w:left w:val="nil"/>
              <w:bottom w:val="nil"/>
              <w:right w:val="nil"/>
            </w:tcBorders>
            <w:shd w:val="clear" w:color="auto" w:fill="E0E0E0"/>
          </w:tcPr>
          <w:p w14:paraId="470F750A"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14:paraId="3709E749"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098" w:type="dxa"/>
            <w:tcBorders>
              <w:top w:val="single" w:sz="8" w:space="0" w:color="AEAEAE"/>
              <w:left w:val="nil"/>
              <w:bottom w:val="single" w:sz="8" w:space="0" w:color="AEAEAE"/>
              <w:right w:val="single" w:sz="8" w:space="0" w:color="E0E0E0"/>
            </w:tcBorders>
            <w:shd w:val="clear" w:color="auto" w:fill="FFFFFF"/>
          </w:tcPr>
          <w:p w14:paraId="11FAAF84"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-.022</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14:paraId="592C262E"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0DC19AA4"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-.047</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14:paraId="57563695"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-.142</w:t>
            </w:r>
          </w:p>
        </w:tc>
        <w:tc>
          <w:tcPr>
            <w:tcW w:w="1098" w:type="dxa"/>
            <w:tcBorders>
              <w:top w:val="single" w:sz="8" w:space="0" w:color="AEAEAE"/>
              <w:left w:val="single" w:sz="8" w:space="0" w:color="E0E0E0"/>
              <w:bottom w:val="single" w:sz="8" w:space="0" w:color="AEAEAE"/>
              <w:right w:val="nil"/>
            </w:tcBorders>
            <w:shd w:val="clear" w:color="auto" w:fill="FFFFFF"/>
          </w:tcPr>
          <w:p w14:paraId="2178C407"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-.027</w:t>
            </w:r>
          </w:p>
        </w:tc>
      </w:tr>
      <w:tr w:rsidR="001318E5" w:rsidRPr="001318E5" w14:paraId="68CB60C6" w14:textId="77777777" w:rsidTr="008C35DB">
        <w:trPr>
          <w:cantSplit/>
        </w:trPr>
        <w:tc>
          <w:tcPr>
            <w:tcW w:w="722" w:type="dxa"/>
            <w:vMerge/>
            <w:tcBorders>
              <w:top w:val="single" w:sz="8" w:space="0" w:color="152935"/>
              <w:left w:val="nil"/>
              <w:bottom w:val="nil"/>
              <w:right w:val="nil"/>
            </w:tcBorders>
            <w:shd w:val="clear" w:color="auto" w:fill="E0E0E0"/>
          </w:tcPr>
          <w:p w14:paraId="2922F22F"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152935"/>
              <w:left w:val="nil"/>
              <w:bottom w:val="nil"/>
              <w:right w:val="nil"/>
            </w:tcBorders>
            <w:shd w:val="clear" w:color="auto" w:fill="E0E0E0"/>
          </w:tcPr>
          <w:p w14:paraId="3CB1C1F4"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14:paraId="0A6A6F0E"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098" w:type="dxa"/>
            <w:tcBorders>
              <w:top w:val="single" w:sz="8" w:space="0" w:color="AEAEAE"/>
              <w:left w:val="nil"/>
              <w:bottom w:val="single" w:sz="8" w:space="0" w:color="AEAEAE"/>
              <w:right w:val="single" w:sz="8" w:space="0" w:color="E0E0E0"/>
            </w:tcBorders>
            <w:shd w:val="clear" w:color="auto" w:fill="FFFFFF"/>
          </w:tcPr>
          <w:p w14:paraId="30333584"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-.050</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14:paraId="3798E318"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-.047</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7F4CD6E6"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14:paraId="41DD24D3"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-.031</w:t>
            </w:r>
          </w:p>
        </w:tc>
        <w:tc>
          <w:tcPr>
            <w:tcW w:w="1098" w:type="dxa"/>
            <w:tcBorders>
              <w:top w:val="single" w:sz="8" w:space="0" w:color="AEAEAE"/>
              <w:left w:val="single" w:sz="8" w:space="0" w:color="E0E0E0"/>
              <w:bottom w:val="single" w:sz="8" w:space="0" w:color="AEAEAE"/>
              <w:right w:val="nil"/>
            </w:tcBorders>
            <w:shd w:val="clear" w:color="auto" w:fill="FFFFFF"/>
          </w:tcPr>
          <w:p w14:paraId="5BDA8273"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.256</w:t>
            </w:r>
          </w:p>
        </w:tc>
      </w:tr>
      <w:tr w:rsidR="001318E5" w:rsidRPr="001318E5" w14:paraId="77E3FDB6" w14:textId="77777777" w:rsidTr="008C35DB">
        <w:trPr>
          <w:cantSplit/>
        </w:trPr>
        <w:tc>
          <w:tcPr>
            <w:tcW w:w="722" w:type="dxa"/>
            <w:vMerge/>
            <w:tcBorders>
              <w:top w:val="single" w:sz="8" w:space="0" w:color="152935"/>
              <w:left w:val="nil"/>
              <w:bottom w:val="nil"/>
              <w:right w:val="nil"/>
            </w:tcBorders>
            <w:shd w:val="clear" w:color="auto" w:fill="E0E0E0"/>
          </w:tcPr>
          <w:p w14:paraId="5D4C7474"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152935"/>
              <w:left w:val="nil"/>
              <w:bottom w:val="nil"/>
              <w:right w:val="nil"/>
            </w:tcBorders>
            <w:shd w:val="clear" w:color="auto" w:fill="E0E0E0"/>
          </w:tcPr>
          <w:p w14:paraId="591C6EE4"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14:paraId="32D6F81F"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098" w:type="dxa"/>
            <w:tcBorders>
              <w:top w:val="single" w:sz="8" w:space="0" w:color="AEAEAE"/>
              <w:left w:val="nil"/>
              <w:bottom w:val="single" w:sz="8" w:space="0" w:color="AEAEAE"/>
              <w:right w:val="single" w:sz="8" w:space="0" w:color="E0E0E0"/>
            </w:tcBorders>
            <w:shd w:val="clear" w:color="auto" w:fill="FFFFFF"/>
          </w:tcPr>
          <w:p w14:paraId="7BF98830"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.127</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14:paraId="2EEA8BDB"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-.142</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7704121E"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-.031</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14:paraId="723806A0"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098" w:type="dxa"/>
            <w:tcBorders>
              <w:top w:val="single" w:sz="8" w:space="0" w:color="AEAEAE"/>
              <w:left w:val="single" w:sz="8" w:space="0" w:color="E0E0E0"/>
              <w:bottom w:val="single" w:sz="8" w:space="0" w:color="AEAEAE"/>
              <w:right w:val="nil"/>
            </w:tcBorders>
            <w:shd w:val="clear" w:color="auto" w:fill="FFFFFF"/>
          </w:tcPr>
          <w:p w14:paraId="6A632088"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-.083</w:t>
            </w:r>
          </w:p>
        </w:tc>
      </w:tr>
      <w:tr w:rsidR="001318E5" w:rsidRPr="001318E5" w14:paraId="563CD889" w14:textId="77777777" w:rsidTr="008C35DB">
        <w:trPr>
          <w:cantSplit/>
        </w:trPr>
        <w:tc>
          <w:tcPr>
            <w:tcW w:w="722" w:type="dxa"/>
            <w:vMerge/>
            <w:tcBorders>
              <w:top w:val="single" w:sz="8" w:space="0" w:color="152935"/>
              <w:left w:val="nil"/>
              <w:bottom w:val="nil"/>
              <w:right w:val="nil"/>
            </w:tcBorders>
            <w:shd w:val="clear" w:color="auto" w:fill="E0E0E0"/>
          </w:tcPr>
          <w:p w14:paraId="00891613"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152935"/>
              <w:left w:val="nil"/>
              <w:bottom w:val="nil"/>
              <w:right w:val="nil"/>
            </w:tcBorders>
            <w:shd w:val="clear" w:color="auto" w:fill="E0E0E0"/>
          </w:tcPr>
          <w:p w14:paraId="26207A32"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14:paraId="46FC98D8"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098" w:type="dxa"/>
            <w:tcBorders>
              <w:top w:val="single" w:sz="8" w:space="0" w:color="AEAEAE"/>
              <w:left w:val="nil"/>
              <w:bottom w:val="single" w:sz="8" w:space="0" w:color="AEAEAE"/>
              <w:right w:val="single" w:sz="8" w:space="0" w:color="E0E0E0"/>
            </w:tcBorders>
            <w:shd w:val="clear" w:color="auto" w:fill="FFFFFF"/>
          </w:tcPr>
          <w:p w14:paraId="63808327"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-.098</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14:paraId="543447E2"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-.027</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74B68556"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.256</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14:paraId="19262516"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-.083</w:t>
            </w:r>
          </w:p>
        </w:tc>
        <w:tc>
          <w:tcPr>
            <w:tcW w:w="1098" w:type="dxa"/>
            <w:tcBorders>
              <w:top w:val="single" w:sz="8" w:space="0" w:color="AEAEAE"/>
              <w:left w:val="single" w:sz="8" w:space="0" w:color="E0E0E0"/>
              <w:bottom w:val="single" w:sz="8" w:space="0" w:color="AEAEAE"/>
              <w:right w:val="nil"/>
            </w:tcBorders>
            <w:shd w:val="clear" w:color="auto" w:fill="FFFFFF"/>
          </w:tcPr>
          <w:p w14:paraId="676985BF"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r>
      <w:tr w:rsidR="001318E5" w:rsidRPr="001318E5" w14:paraId="68DB11CC" w14:textId="77777777" w:rsidTr="008C35DB">
        <w:trPr>
          <w:cantSplit/>
        </w:trPr>
        <w:tc>
          <w:tcPr>
            <w:tcW w:w="722" w:type="dxa"/>
            <w:vMerge/>
            <w:tcBorders>
              <w:top w:val="single" w:sz="8" w:space="0" w:color="152935"/>
              <w:left w:val="nil"/>
              <w:bottom w:val="nil"/>
              <w:right w:val="nil"/>
            </w:tcBorders>
            <w:shd w:val="clear" w:color="auto" w:fill="E0E0E0"/>
          </w:tcPr>
          <w:p w14:paraId="774BEC0A"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152935"/>
              <w:left w:val="nil"/>
              <w:bottom w:val="nil"/>
              <w:right w:val="nil"/>
            </w:tcBorders>
            <w:shd w:val="clear" w:color="auto" w:fill="E0E0E0"/>
          </w:tcPr>
          <w:p w14:paraId="36AB2788"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nil"/>
              <w:right w:val="nil"/>
            </w:tcBorders>
            <w:shd w:val="clear" w:color="auto" w:fill="E0E0E0"/>
          </w:tcPr>
          <w:p w14:paraId="5F185576"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098" w:type="dxa"/>
            <w:tcBorders>
              <w:top w:val="single" w:sz="8" w:space="0" w:color="AEAEAE"/>
              <w:left w:val="nil"/>
              <w:bottom w:val="nil"/>
              <w:right w:val="single" w:sz="8" w:space="0" w:color="E0E0E0"/>
            </w:tcBorders>
            <w:shd w:val="clear" w:color="auto" w:fill="FFFFFF"/>
          </w:tcPr>
          <w:p w14:paraId="43936D87"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-.050</w:t>
            </w:r>
          </w:p>
        </w:tc>
        <w:tc>
          <w:tcPr>
            <w:tcW w:w="1098" w:type="dxa"/>
            <w:tcBorders>
              <w:top w:val="single" w:sz="8" w:space="0" w:color="AEAEAE"/>
              <w:left w:val="single" w:sz="8" w:space="0" w:color="E0E0E0"/>
              <w:bottom w:val="nil"/>
              <w:right w:val="single" w:sz="8" w:space="0" w:color="E0E0E0"/>
            </w:tcBorders>
            <w:shd w:val="clear" w:color="auto" w:fill="FFFFFF"/>
          </w:tcPr>
          <w:p w14:paraId="09DDAFD5"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-.050</w:t>
            </w:r>
          </w:p>
        </w:tc>
        <w:tc>
          <w:tcPr>
            <w:tcW w:w="1143" w:type="dxa"/>
            <w:tcBorders>
              <w:top w:val="single" w:sz="8" w:space="0" w:color="AEAEAE"/>
              <w:left w:val="single" w:sz="8" w:space="0" w:color="E0E0E0"/>
              <w:bottom w:val="nil"/>
              <w:right w:val="single" w:sz="8" w:space="0" w:color="E0E0E0"/>
            </w:tcBorders>
            <w:shd w:val="clear" w:color="auto" w:fill="FFFFFF"/>
          </w:tcPr>
          <w:p w14:paraId="18AF456A"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-.179</w:t>
            </w:r>
          </w:p>
        </w:tc>
        <w:tc>
          <w:tcPr>
            <w:tcW w:w="1098" w:type="dxa"/>
            <w:tcBorders>
              <w:top w:val="single" w:sz="8" w:space="0" w:color="AEAEAE"/>
              <w:left w:val="single" w:sz="8" w:space="0" w:color="E0E0E0"/>
              <w:bottom w:val="nil"/>
              <w:right w:val="single" w:sz="8" w:space="0" w:color="E0E0E0"/>
            </w:tcBorders>
            <w:shd w:val="clear" w:color="auto" w:fill="FFFFFF"/>
          </w:tcPr>
          <w:p w14:paraId="1706AE7B"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-.270</w:t>
            </w:r>
          </w:p>
        </w:tc>
        <w:tc>
          <w:tcPr>
            <w:tcW w:w="1098" w:type="dxa"/>
            <w:tcBorders>
              <w:top w:val="single" w:sz="8" w:space="0" w:color="AEAEAE"/>
              <w:left w:val="single" w:sz="8" w:space="0" w:color="E0E0E0"/>
              <w:bottom w:val="nil"/>
              <w:right w:val="nil"/>
            </w:tcBorders>
            <w:shd w:val="clear" w:color="auto" w:fill="FFFFFF"/>
          </w:tcPr>
          <w:p w14:paraId="76605648"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-.036</w:t>
            </w:r>
          </w:p>
        </w:tc>
      </w:tr>
      <w:tr w:rsidR="001318E5" w:rsidRPr="001318E5" w14:paraId="3B1A4D64" w14:textId="77777777" w:rsidTr="008C35DB">
        <w:trPr>
          <w:cantSplit/>
        </w:trPr>
        <w:tc>
          <w:tcPr>
            <w:tcW w:w="722" w:type="dxa"/>
            <w:vMerge/>
            <w:tcBorders>
              <w:top w:val="single" w:sz="8" w:space="0" w:color="152935"/>
              <w:left w:val="nil"/>
              <w:bottom w:val="nil"/>
              <w:right w:val="nil"/>
            </w:tcBorders>
            <w:shd w:val="clear" w:color="auto" w:fill="E0E0E0"/>
          </w:tcPr>
          <w:p w14:paraId="3746B2E0"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val="restart"/>
            <w:tcBorders>
              <w:top w:val="single" w:sz="8" w:space="0" w:color="AEAEAE"/>
              <w:left w:val="nil"/>
              <w:bottom w:val="nil"/>
              <w:right w:val="nil"/>
            </w:tcBorders>
            <w:shd w:val="clear" w:color="auto" w:fill="E0E0E0"/>
          </w:tcPr>
          <w:p w14:paraId="2E490734"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Covariances</w:t>
            </w:r>
          </w:p>
        </w:tc>
        <w:tc>
          <w:tcPr>
            <w:tcW w:w="1776" w:type="dxa"/>
            <w:tcBorders>
              <w:top w:val="single" w:sz="8" w:space="0" w:color="AEAEAE"/>
              <w:left w:val="nil"/>
              <w:bottom w:val="single" w:sz="8" w:space="0" w:color="AEAEAE"/>
              <w:right w:val="nil"/>
            </w:tcBorders>
            <w:shd w:val="clear" w:color="auto" w:fill="E0E0E0"/>
          </w:tcPr>
          <w:p w14:paraId="42A628D6"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098" w:type="dxa"/>
            <w:tcBorders>
              <w:top w:val="single" w:sz="8" w:space="0" w:color="AEAEAE"/>
              <w:left w:val="nil"/>
              <w:bottom w:val="single" w:sz="8" w:space="0" w:color="AEAEAE"/>
              <w:right w:val="single" w:sz="8" w:space="0" w:color="E0E0E0"/>
            </w:tcBorders>
            <w:shd w:val="clear" w:color="auto" w:fill="FFFFFF"/>
          </w:tcPr>
          <w:p w14:paraId="7B797680"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.016</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14:paraId="7DC407C1"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-3.372E-6</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646A6FAC"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14:paraId="624AFD5D"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1.842E-5</w:t>
            </w:r>
          </w:p>
        </w:tc>
        <w:tc>
          <w:tcPr>
            <w:tcW w:w="1098" w:type="dxa"/>
            <w:tcBorders>
              <w:top w:val="single" w:sz="8" w:space="0" w:color="AEAEAE"/>
              <w:left w:val="single" w:sz="8" w:space="0" w:color="E0E0E0"/>
              <w:bottom w:val="single" w:sz="8" w:space="0" w:color="AEAEAE"/>
              <w:right w:val="nil"/>
            </w:tcBorders>
            <w:shd w:val="clear" w:color="auto" w:fill="FFFFFF"/>
          </w:tcPr>
          <w:p w14:paraId="71E6B77E"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14:paraId="01606DF9" w14:textId="77777777" w:rsidTr="008C35DB">
        <w:trPr>
          <w:cantSplit/>
        </w:trPr>
        <w:tc>
          <w:tcPr>
            <w:tcW w:w="722" w:type="dxa"/>
            <w:vMerge/>
            <w:tcBorders>
              <w:top w:val="single" w:sz="8" w:space="0" w:color="152935"/>
              <w:left w:val="nil"/>
              <w:bottom w:val="nil"/>
              <w:right w:val="nil"/>
            </w:tcBorders>
            <w:shd w:val="clear" w:color="auto" w:fill="E0E0E0"/>
          </w:tcPr>
          <w:p w14:paraId="7B17CF77"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nil"/>
              <w:right w:val="nil"/>
            </w:tcBorders>
            <w:shd w:val="clear" w:color="auto" w:fill="E0E0E0"/>
          </w:tcPr>
          <w:p w14:paraId="5B7EF5C6"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14:paraId="30A79C59"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098" w:type="dxa"/>
            <w:tcBorders>
              <w:top w:val="single" w:sz="8" w:space="0" w:color="AEAEAE"/>
              <w:left w:val="nil"/>
              <w:bottom w:val="single" w:sz="8" w:space="0" w:color="AEAEAE"/>
              <w:right w:val="single" w:sz="8" w:space="0" w:color="E0E0E0"/>
            </w:tcBorders>
            <w:shd w:val="clear" w:color="auto" w:fill="FFFFFF"/>
          </w:tcPr>
          <w:p w14:paraId="2925DFFE"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-3.372E-6</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14:paraId="2D0EEF10"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1.456E-6</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30F5FFD9"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-3.392E-6</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14:paraId="6864E2CC"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-1.965E-7</w:t>
            </w:r>
          </w:p>
        </w:tc>
        <w:tc>
          <w:tcPr>
            <w:tcW w:w="1098" w:type="dxa"/>
            <w:tcBorders>
              <w:top w:val="single" w:sz="8" w:space="0" w:color="AEAEAE"/>
              <w:left w:val="single" w:sz="8" w:space="0" w:color="E0E0E0"/>
              <w:bottom w:val="single" w:sz="8" w:space="0" w:color="AEAEAE"/>
              <w:right w:val="nil"/>
            </w:tcBorders>
            <w:shd w:val="clear" w:color="auto" w:fill="FFFFFF"/>
          </w:tcPr>
          <w:p w14:paraId="015DAA71"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-4.738E-7</w:t>
            </w:r>
          </w:p>
        </w:tc>
      </w:tr>
      <w:tr w:rsidR="001318E5" w:rsidRPr="001318E5" w14:paraId="36B07121" w14:textId="77777777" w:rsidTr="008C35DB">
        <w:trPr>
          <w:cantSplit/>
        </w:trPr>
        <w:tc>
          <w:tcPr>
            <w:tcW w:w="722" w:type="dxa"/>
            <w:vMerge/>
            <w:tcBorders>
              <w:top w:val="single" w:sz="8" w:space="0" w:color="152935"/>
              <w:left w:val="nil"/>
              <w:bottom w:val="nil"/>
              <w:right w:val="nil"/>
            </w:tcBorders>
            <w:shd w:val="clear" w:color="auto" w:fill="E0E0E0"/>
          </w:tcPr>
          <w:p w14:paraId="6B67906B"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nil"/>
              <w:right w:val="nil"/>
            </w:tcBorders>
            <w:shd w:val="clear" w:color="auto" w:fill="E0E0E0"/>
          </w:tcPr>
          <w:p w14:paraId="7F1C4F97"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14:paraId="7C2648F7"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098" w:type="dxa"/>
            <w:tcBorders>
              <w:top w:val="single" w:sz="8" w:space="0" w:color="AEAEAE"/>
              <w:left w:val="nil"/>
              <w:bottom w:val="single" w:sz="8" w:space="0" w:color="AEAEAE"/>
              <w:right w:val="single" w:sz="8" w:space="0" w:color="E0E0E0"/>
            </w:tcBorders>
            <w:shd w:val="clear" w:color="auto" w:fill="FFFFFF"/>
          </w:tcPr>
          <w:p w14:paraId="63CA2856"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14:paraId="5D7A47C7"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-3.392E-6</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372083A5"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.004</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14:paraId="75672F6C"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-2.085E-6</w:t>
            </w:r>
          </w:p>
        </w:tc>
        <w:tc>
          <w:tcPr>
            <w:tcW w:w="1098" w:type="dxa"/>
            <w:tcBorders>
              <w:top w:val="single" w:sz="8" w:space="0" w:color="AEAEAE"/>
              <w:left w:val="single" w:sz="8" w:space="0" w:color="E0E0E0"/>
              <w:bottom w:val="single" w:sz="8" w:space="0" w:color="AEAEAE"/>
              <w:right w:val="nil"/>
            </w:tcBorders>
            <w:shd w:val="clear" w:color="auto" w:fill="FFFFFF"/>
          </w:tcPr>
          <w:p w14:paraId="12934450"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14:paraId="07E3F5D2" w14:textId="77777777" w:rsidTr="008C35DB">
        <w:trPr>
          <w:cantSplit/>
        </w:trPr>
        <w:tc>
          <w:tcPr>
            <w:tcW w:w="722" w:type="dxa"/>
            <w:vMerge/>
            <w:tcBorders>
              <w:top w:val="single" w:sz="8" w:space="0" w:color="152935"/>
              <w:left w:val="nil"/>
              <w:bottom w:val="nil"/>
              <w:right w:val="nil"/>
            </w:tcBorders>
            <w:shd w:val="clear" w:color="auto" w:fill="E0E0E0"/>
          </w:tcPr>
          <w:p w14:paraId="29F0BE14"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nil"/>
              <w:right w:val="nil"/>
            </w:tcBorders>
            <w:shd w:val="clear" w:color="auto" w:fill="E0E0E0"/>
          </w:tcPr>
          <w:p w14:paraId="13B8DCDC"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14:paraId="35FDA45C"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098" w:type="dxa"/>
            <w:tcBorders>
              <w:top w:val="single" w:sz="8" w:space="0" w:color="AEAEAE"/>
              <w:left w:val="nil"/>
              <w:bottom w:val="single" w:sz="8" w:space="0" w:color="AEAEAE"/>
              <w:right w:val="single" w:sz="8" w:space="0" w:color="E0E0E0"/>
            </w:tcBorders>
            <w:shd w:val="clear" w:color="auto" w:fill="FFFFFF"/>
          </w:tcPr>
          <w:p w14:paraId="5E973F5A"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1.842E-5</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14:paraId="6B66490B"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-1.965E-7</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4E0D13AC"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-2.085E-6</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14:paraId="66B87DE1"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1.312E-6</w:t>
            </w:r>
          </w:p>
        </w:tc>
        <w:tc>
          <w:tcPr>
            <w:tcW w:w="1098" w:type="dxa"/>
            <w:tcBorders>
              <w:top w:val="single" w:sz="8" w:space="0" w:color="AEAEAE"/>
              <w:left w:val="single" w:sz="8" w:space="0" w:color="E0E0E0"/>
              <w:bottom w:val="single" w:sz="8" w:space="0" w:color="AEAEAE"/>
              <w:right w:val="nil"/>
            </w:tcBorders>
            <w:shd w:val="clear" w:color="auto" w:fill="FFFFFF"/>
          </w:tcPr>
          <w:p w14:paraId="4EC21D1E"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-1.358E-6</w:t>
            </w:r>
          </w:p>
        </w:tc>
      </w:tr>
      <w:tr w:rsidR="001318E5" w:rsidRPr="001318E5" w14:paraId="7CFD75C6" w14:textId="77777777" w:rsidTr="008C35DB">
        <w:trPr>
          <w:cantSplit/>
        </w:trPr>
        <w:tc>
          <w:tcPr>
            <w:tcW w:w="722" w:type="dxa"/>
            <w:vMerge/>
            <w:tcBorders>
              <w:top w:val="single" w:sz="8" w:space="0" w:color="152935"/>
              <w:left w:val="nil"/>
              <w:bottom w:val="nil"/>
              <w:right w:val="nil"/>
            </w:tcBorders>
            <w:shd w:val="clear" w:color="auto" w:fill="E0E0E0"/>
          </w:tcPr>
          <w:p w14:paraId="4F5A3EAC"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nil"/>
              <w:right w:val="nil"/>
            </w:tcBorders>
            <w:shd w:val="clear" w:color="auto" w:fill="E0E0E0"/>
          </w:tcPr>
          <w:p w14:paraId="54232DF7"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14:paraId="64A742A2"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098" w:type="dxa"/>
            <w:tcBorders>
              <w:top w:val="single" w:sz="8" w:space="0" w:color="AEAEAE"/>
              <w:left w:val="nil"/>
              <w:bottom w:val="single" w:sz="8" w:space="0" w:color="AEAEAE"/>
              <w:right w:val="single" w:sz="8" w:space="0" w:color="E0E0E0"/>
            </w:tcBorders>
            <w:shd w:val="clear" w:color="auto" w:fill="FFFFFF"/>
          </w:tcPr>
          <w:p w14:paraId="7FB41BE3"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14:paraId="3B9EC7E7"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-4.738E-7</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5567CD3F"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14:paraId="0A39CC0C"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-1.358E-6</w:t>
            </w:r>
          </w:p>
        </w:tc>
        <w:tc>
          <w:tcPr>
            <w:tcW w:w="1098" w:type="dxa"/>
            <w:tcBorders>
              <w:top w:val="single" w:sz="8" w:space="0" w:color="AEAEAE"/>
              <w:left w:val="single" w:sz="8" w:space="0" w:color="E0E0E0"/>
              <w:bottom w:val="single" w:sz="8" w:space="0" w:color="AEAEAE"/>
              <w:right w:val="nil"/>
            </w:tcBorders>
            <w:shd w:val="clear" w:color="auto" w:fill="FFFFFF"/>
          </w:tcPr>
          <w:p w14:paraId="665599E3"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14:paraId="6994FA72" w14:textId="77777777" w:rsidTr="008C35DB">
        <w:trPr>
          <w:cantSplit/>
        </w:trPr>
        <w:tc>
          <w:tcPr>
            <w:tcW w:w="722" w:type="dxa"/>
            <w:vMerge/>
            <w:tcBorders>
              <w:top w:val="single" w:sz="8" w:space="0" w:color="152935"/>
              <w:left w:val="nil"/>
              <w:bottom w:val="nil"/>
              <w:right w:val="nil"/>
            </w:tcBorders>
            <w:shd w:val="clear" w:color="auto" w:fill="E0E0E0"/>
          </w:tcPr>
          <w:p w14:paraId="229C24BE"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nil"/>
              <w:right w:val="nil"/>
            </w:tcBorders>
            <w:shd w:val="clear" w:color="auto" w:fill="E0E0E0"/>
          </w:tcPr>
          <w:p w14:paraId="5B3A5195"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nil"/>
              <w:right w:val="nil"/>
            </w:tcBorders>
            <w:shd w:val="clear" w:color="auto" w:fill="E0E0E0"/>
          </w:tcPr>
          <w:p w14:paraId="6758A2AF"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098" w:type="dxa"/>
            <w:tcBorders>
              <w:top w:val="single" w:sz="8" w:space="0" w:color="AEAEAE"/>
              <w:left w:val="nil"/>
              <w:bottom w:val="nil"/>
              <w:right w:val="single" w:sz="8" w:space="0" w:color="E0E0E0"/>
            </w:tcBorders>
            <w:shd w:val="clear" w:color="auto" w:fill="FFFFFF"/>
          </w:tcPr>
          <w:p w14:paraId="4E660072"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98" w:type="dxa"/>
            <w:tcBorders>
              <w:top w:val="single" w:sz="8" w:space="0" w:color="AEAEAE"/>
              <w:left w:val="single" w:sz="8" w:space="0" w:color="E0E0E0"/>
              <w:bottom w:val="nil"/>
              <w:right w:val="single" w:sz="8" w:space="0" w:color="E0E0E0"/>
            </w:tcBorders>
            <w:shd w:val="clear" w:color="auto" w:fill="FFFFFF"/>
          </w:tcPr>
          <w:p w14:paraId="3A2BEC55"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-3.459E-6</w:t>
            </w:r>
          </w:p>
        </w:tc>
        <w:tc>
          <w:tcPr>
            <w:tcW w:w="1143" w:type="dxa"/>
            <w:tcBorders>
              <w:top w:val="single" w:sz="8" w:space="0" w:color="AEAEAE"/>
              <w:left w:val="single" w:sz="8" w:space="0" w:color="E0E0E0"/>
              <w:bottom w:val="nil"/>
              <w:right w:val="single" w:sz="8" w:space="0" w:color="E0E0E0"/>
            </w:tcBorders>
            <w:shd w:val="clear" w:color="auto" w:fill="FFFFFF"/>
          </w:tcPr>
          <w:p w14:paraId="42164754"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c>
          <w:tcPr>
            <w:tcW w:w="1098" w:type="dxa"/>
            <w:tcBorders>
              <w:top w:val="single" w:sz="8" w:space="0" w:color="AEAEAE"/>
              <w:left w:val="single" w:sz="8" w:space="0" w:color="E0E0E0"/>
              <w:bottom w:val="nil"/>
              <w:right w:val="single" w:sz="8" w:space="0" w:color="E0E0E0"/>
            </w:tcBorders>
            <w:shd w:val="clear" w:color="auto" w:fill="FFFFFF"/>
          </w:tcPr>
          <w:p w14:paraId="6BBB422C"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-1.758E-5</w:t>
            </w:r>
          </w:p>
        </w:tc>
        <w:tc>
          <w:tcPr>
            <w:tcW w:w="1098" w:type="dxa"/>
            <w:tcBorders>
              <w:top w:val="single" w:sz="8" w:space="0" w:color="AEAEAE"/>
              <w:left w:val="single" w:sz="8" w:space="0" w:color="E0E0E0"/>
              <w:bottom w:val="nil"/>
              <w:right w:val="nil"/>
            </w:tcBorders>
            <w:shd w:val="clear" w:color="auto" w:fill="FFFFFF"/>
          </w:tcPr>
          <w:p w14:paraId="09E677F7"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-2.969E-5</w:t>
            </w:r>
          </w:p>
        </w:tc>
      </w:tr>
      <w:tr w:rsidR="001318E5" w:rsidRPr="001318E5" w14:paraId="7126AC97" w14:textId="77777777" w:rsidTr="008C35DB">
        <w:trPr>
          <w:cantSplit/>
        </w:trPr>
        <w:tc>
          <w:tcPr>
            <w:tcW w:w="722" w:type="dxa"/>
            <w:vMerge w:val="restart"/>
            <w:tcBorders>
              <w:top w:val="single" w:sz="8" w:space="0" w:color="AEAEAE"/>
              <w:left w:val="nil"/>
              <w:bottom w:val="single" w:sz="8" w:space="0" w:color="152935"/>
              <w:right w:val="nil"/>
            </w:tcBorders>
            <w:shd w:val="clear" w:color="auto" w:fill="E0E0E0"/>
          </w:tcPr>
          <w:p w14:paraId="1358DEB4"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lastRenderedPageBreak/>
              <w:t>2</w:t>
            </w:r>
          </w:p>
        </w:tc>
        <w:tc>
          <w:tcPr>
            <w:tcW w:w="1324" w:type="dxa"/>
            <w:vMerge w:val="restart"/>
            <w:tcBorders>
              <w:top w:val="single" w:sz="8" w:space="0" w:color="AEAEAE"/>
              <w:left w:val="nil"/>
              <w:bottom w:val="nil"/>
              <w:right w:val="nil"/>
            </w:tcBorders>
            <w:shd w:val="clear" w:color="auto" w:fill="E0E0E0"/>
          </w:tcPr>
          <w:p w14:paraId="53645976"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Correlations</w:t>
            </w:r>
          </w:p>
        </w:tc>
        <w:tc>
          <w:tcPr>
            <w:tcW w:w="1776" w:type="dxa"/>
            <w:tcBorders>
              <w:top w:val="single" w:sz="8" w:space="0" w:color="AEAEAE"/>
              <w:left w:val="nil"/>
              <w:bottom w:val="single" w:sz="8" w:space="0" w:color="AEAEAE"/>
              <w:right w:val="nil"/>
            </w:tcBorders>
            <w:shd w:val="clear" w:color="auto" w:fill="E0E0E0"/>
          </w:tcPr>
          <w:p w14:paraId="4BC8D4F0"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098" w:type="dxa"/>
            <w:tcBorders>
              <w:top w:val="single" w:sz="8" w:space="0" w:color="AEAEAE"/>
              <w:left w:val="nil"/>
              <w:bottom w:val="single" w:sz="8" w:space="0" w:color="AEAEAE"/>
              <w:right w:val="single" w:sz="8" w:space="0" w:color="E0E0E0"/>
            </w:tcBorders>
            <w:shd w:val="clear" w:color="auto" w:fill="FFFFFF"/>
          </w:tcPr>
          <w:p w14:paraId="729DE98E"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14:paraId="2F15DBC8"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.003</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749D5069"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-.052</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14:paraId="5222B44B"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.126</w:t>
            </w:r>
          </w:p>
        </w:tc>
        <w:tc>
          <w:tcPr>
            <w:tcW w:w="1098" w:type="dxa"/>
            <w:tcBorders>
              <w:top w:val="single" w:sz="8" w:space="0" w:color="AEAEAE"/>
              <w:left w:val="single" w:sz="8" w:space="0" w:color="E0E0E0"/>
              <w:bottom w:val="single" w:sz="8" w:space="0" w:color="AEAEAE"/>
              <w:right w:val="nil"/>
            </w:tcBorders>
            <w:shd w:val="clear" w:color="auto" w:fill="FFFFFF"/>
          </w:tcPr>
          <w:p w14:paraId="186B8DAC"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-.098</w:t>
            </w:r>
          </w:p>
        </w:tc>
      </w:tr>
      <w:tr w:rsidR="001318E5" w:rsidRPr="001318E5" w14:paraId="3DE7925E" w14:textId="77777777" w:rsidTr="008C35DB">
        <w:trPr>
          <w:cantSplit/>
        </w:trPr>
        <w:tc>
          <w:tcPr>
            <w:tcW w:w="722" w:type="dxa"/>
            <w:vMerge/>
            <w:tcBorders>
              <w:top w:val="single" w:sz="8" w:space="0" w:color="AEAEAE"/>
              <w:left w:val="nil"/>
              <w:bottom w:val="single" w:sz="8" w:space="0" w:color="152935"/>
              <w:right w:val="nil"/>
            </w:tcBorders>
            <w:shd w:val="clear" w:color="auto" w:fill="E0E0E0"/>
          </w:tcPr>
          <w:p w14:paraId="73B80407"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nil"/>
              <w:right w:val="nil"/>
            </w:tcBorders>
            <w:shd w:val="clear" w:color="auto" w:fill="E0E0E0"/>
          </w:tcPr>
          <w:p w14:paraId="757F8563"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14:paraId="382D291E"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098" w:type="dxa"/>
            <w:tcBorders>
              <w:top w:val="single" w:sz="8" w:space="0" w:color="AEAEAE"/>
              <w:left w:val="nil"/>
              <w:bottom w:val="single" w:sz="8" w:space="0" w:color="AEAEAE"/>
              <w:right w:val="single" w:sz="8" w:space="0" w:color="E0E0E0"/>
            </w:tcBorders>
            <w:shd w:val="clear" w:color="auto" w:fill="FFFFFF"/>
          </w:tcPr>
          <w:p w14:paraId="378F2B02"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.003</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14:paraId="0A71ADAB"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4620269A"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.014</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14:paraId="5A75C599"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-.025</w:t>
            </w:r>
          </w:p>
        </w:tc>
        <w:tc>
          <w:tcPr>
            <w:tcW w:w="1098" w:type="dxa"/>
            <w:tcBorders>
              <w:top w:val="single" w:sz="8" w:space="0" w:color="AEAEAE"/>
              <w:left w:val="single" w:sz="8" w:space="0" w:color="E0E0E0"/>
              <w:bottom w:val="single" w:sz="8" w:space="0" w:color="AEAEAE"/>
              <w:right w:val="nil"/>
            </w:tcBorders>
            <w:shd w:val="clear" w:color="auto" w:fill="FFFFFF"/>
          </w:tcPr>
          <w:p w14:paraId="732A6EBF"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-.010</w:t>
            </w:r>
          </w:p>
        </w:tc>
      </w:tr>
      <w:tr w:rsidR="001318E5" w:rsidRPr="001318E5" w14:paraId="4DABDC12" w14:textId="77777777" w:rsidTr="008C35DB">
        <w:trPr>
          <w:cantSplit/>
        </w:trPr>
        <w:tc>
          <w:tcPr>
            <w:tcW w:w="722" w:type="dxa"/>
            <w:vMerge/>
            <w:tcBorders>
              <w:top w:val="single" w:sz="8" w:space="0" w:color="AEAEAE"/>
              <w:left w:val="nil"/>
              <w:bottom w:val="single" w:sz="8" w:space="0" w:color="152935"/>
              <w:right w:val="nil"/>
            </w:tcBorders>
            <w:shd w:val="clear" w:color="auto" w:fill="E0E0E0"/>
          </w:tcPr>
          <w:p w14:paraId="77E6F916"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nil"/>
              <w:right w:val="nil"/>
            </w:tcBorders>
            <w:shd w:val="clear" w:color="auto" w:fill="E0E0E0"/>
          </w:tcPr>
          <w:p w14:paraId="72EEB222"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14:paraId="4A34A6FB"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098" w:type="dxa"/>
            <w:tcBorders>
              <w:top w:val="single" w:sz="8" w:space="0" w:color="AEAEAE"/>
              <w:left w:val="nil"/>
              <w:bottom w:val="single" w:sz="8" w:space="0" w:color="AEAEAE"/>
              <w:right w:val="single" w:sz="8" w:space="0" w:color="E0E0E0"/>
            </w:tcBorders>
            <w:shd w:val="clear" w:color="auto" w:fill="FFFFFF"/>
          </w:tcPr>
          <w:p w14:paraId="60F6C2EC"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-.052</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14:paraId="75A0CC78"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.014</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34D117A6"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14:paraId="5484FF1D"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-.028</w:t>
            </w:r>
          </w:p>
        </w:tc>
        <w:tc>
          <w:tcPr>
            <w:tcW w:w="1098" w:type="dxa"/>
            <w:tcBorders>
              <w:top w:val="single" w:sz="8" w:space="0" w:color="AEAEAE"/>
              <w:left w:val="single" w:sz="8" w:space="0" w:color="E0E0E0"/>
              <w:bottom w:val="single" w:sz="8" w:space="0" w:color="AEAEAE"/>
              <w:right w:val="nil"/>
            </w:tcBorders>
            <w:shd w:val="clear" w:color="auto" w:fill="FFFFFF"/>
          </w:tcPr>
          <w:p w14:paraId="0D3BE423"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.255</w:t>
            </w:r>
          </w:p>
        </w:tc>
      </w:tr>
      <w:tr w:rsidR="001318E5" w:rsidRPr="001318E5" w14:paraId="17DC44CB" w14:textId="77777777" w:rsidTr="008C35DB">
        <w:trPr>
          <w:cantSplit/>
        </w:trPr>
        <w:tc>
          <w:tcPr>
            <w:tcW w:w="722" w:type="dxa"/>
            <w:vMerge/>
            <w:tcBorders>
              <w:top w:val="single" w:sz="8" w:space="0" w:color="AEAEAE"/>
              <w:left w:val="nil"/>
              <w:bottom w:val="single" w:sz="8" w:space="0" w:color="152935"/>
              <w:right w:val="nil"/>
            </w:tcBorders>
            <w:shd w:val="clear" w:color="auto" w:fill="E0E0E0"/>
          </w:tcPr>
          <w:p w14:paraId="552671B5"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nil"/>
              <w:right w:val="nil"/>
            </w:tcBorders>
            <w:shd w:val="clear" w:color="auto" w:fill="E0E0E0"/>
          </w:tcPr>
          <w:p w14:paraId="3EE51E6C"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14:paraId="76CCDDC3"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098" w:type="dxa"/>
            <w:tcBorders>
              <w:top w:val="single" w:sz="8" w:space="0" w:color="AEAEAE"/>
              <w:left w:val="nil"/>
              <w:bottom w:val="single" w:sz="8" w:space="0" w:color="AEAEAE"/>
              <w:right w:val="single" w:sz="8" w:space="0" w:color="E0E0E0"/>
            </w:tcBorders>
            <w:shd w:val="clear" w:color="auto" w:fill="FFFFFF"/>
          </w:tcPr>
          <w:p w14:paraId="2C647B73"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.126</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14:paraId="25E0BD20"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-.025</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39C44001"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-.028</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14:paraId="38D835DD"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098" w:type="dxa"/>
            <w:tcBorders>
              <w:top w:val="single" w:sz="8" w:space="0" w:color="AEAEAE"/>
              <w:left w:val="single" w:sz="8" w:space="0" w:color="E0E0E0"/>
              <w:bottom w:val="single" w:sz="8" w:space="0" w:color="AEAEAE"/>
              <w:right w:val="nil"/>
            </w:tcBorders>
            <w:shd w:val="clear" w:color="auto" w:fill="FFFFFF"/>
          </w:tcPr>
          <w:p w14:paraId="59972E68"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-.081</w:t>
            </w:r>
          </w:p>
        </w:tc>
      </w:tr>
      <w:tr w:rsidR="001318E5" w:rsidRPr="001318E5" w14:paraId="4FAF6425" w14:textId="77777777" w:rsidTr="008C35DB">
        <w:trPr>
          <w:cantSplit/>
        </w:trPr>
        <w:tc>
          <w:tcPr>
            <w:tcW w:w="722" w:type="dxa"/>
            <w:vMerge/>
            <w:tcBorders>
              <w:top w:val="single" w:sz="8" w:space="0" w:color="AEAEAE"/>
              <w:left w:val="nil"/>
              <w:bottom w:val="single" w:sz="8" w:space="0" w:color="152935"/>
              <w:right w:val="nil"/>
            </w:tcBorders>
            <w:shd w:val="clear" w:color="auto" w:fill="E0E0E0"/>
          </w:tcPr>
          <w:p w14:paraId="7847E0A2"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nil"/>
              <w:right w:val="nil"/>
            </w:tcBorders>
            <w:shd w:val="clear" w:color="auto" w:fill="E0E0E0"/>
          </w:tcPr>
          <w:p w14:paraId="78818C3A"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14:paraId="1CED8422"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098" w:type="dxa"/>
            <w:tcBorders>
              <w:top w:val="single" w:sz="8" w:space="0" w:color="AEAEAE"/>
              <w:left w:val="nil"/>
              <w:bottom w:val="single" w:sz="8" w:space="0" w:color="AEAEAE"/>
              <w:right w:val="single" w:sz="8" w:space="0" w:color="E0E0E0"/>
            </w:tcBorders>
            <w:shd w:val="clear" w:color="auto" w:fill="FFFFFF"/>
          </w:tcPr>
          <w:p w14:paraId="5EF2D7F4"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-.098</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14:paraId="2553900C"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-.010</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11C9DF20"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.255</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14:paraId="08817C09"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-.081</w:t>
            </w:r>
          </w:p>
        </w:tc>
        <w:tc>
          <w:tcPr>
            <w:tcW w:w="1098" w:type="dxa"/>
            <w:tcBorders>
              <w:top w:val="single" w:sz="8" w:space="0" w:color="AEAEAE"/>
              <w:left w:val="single" w:sz="8" w:space="0" w:color="E0E0E0"/>
              <w:bottom w:val="single" w:sz="8" w:space="0" w:color="AEAEAE"/>
              <w:right w:val="nil"/>
            </w:tcBorders>
            <w:shd w:val="clear" w:color="auto" w:fill="FFFFFF"/>
          </w:tcPr>
          <w:p w14:paraId="6A801B97"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r>
      <w:tr w:rsidR="001318E5" w:rsidRPr="001318E5" w14:paraId="0B3EC832" w14:textId="77777777" w:rsidTr="008C35DB">
        <w:trPr>
          <w:cantSplit/>
        </w:trPr>
        <w:tc>
          <w:tcPr>
            <w:tcW w:w="722" w:type="dxa"/>
            <w:vMerge/>
            <w:tcBorders>
              <w:top w:val="single" w:sz="8" w:space="0" w:color="AEAEAE"/>
              <w:left w:val="nil"/>
              <w:bottom w:val="single" w:sz="8" w:space="0" w:color="152935"/>
              <w:right w:val="nil"/>
            </w:tcBorders>
            <w:shd w:val="clear" w:color="auto" w:fill="E0E0E0"/>
          </w:tcPr>
          <w:p w14:paraId="16A1B5B0"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nil"/>
              <w:right w:val="nil"/>
            </w:tcBorders>
            <w:shd w:val="clear" w:color="auto" w:fill="E0E0E0"/>
          </w:tcPr>
          <w:p w14:paraId="54C3D709"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14:paraId="781D53A6"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098" w:type="dxa"/>
            <w:tcBorders>
              <w:top w:val="single" w:sz="8" w:space="0" w:color="AEAEAE"/>
              <w:left w:val="nil"/>
              <w:bottom w:val="single" w:sz="8" w:space="0" w:color="AEAEAE"/>
              <w:right w:val="single" w:sz="8" w:space="0" w:color="E0E0E0"/>
            </w:tcBorders>
            <w:shd w:val="clear" w:color="auto" w:fill="FFFFFF"/>
          </w:tcPr>
          <w:p w14:paraId="181F1047"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-.023</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14:paraId="7AC028C4"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.603</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38E8D127"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-.086</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14:paraId="56AC9903"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-.138</w:t>
            </w:r>
          </w:p>
        </w:tc>
        <w:tc>
          <w:tcPr>
            <w:tcW w:w="1098" w:type="dxa"/>
            <w:tcBorders>
              <w:top w:val="single" w:sz="8" w:space="0" w:color="AEAEAE"/>
              <w:left w:val="single" w:sz="8" w:space="0" w:color="E0E0E0"/>
              <w:bottom w:val="single" w:sz="8" w:space="0" w:color="AEAEAE"/>
              <w:right w:val="nil"/>
            </w:tcBorders>
            <w:shd w:val="clear" w:color="auto" w:fill="FFFFFF"/>
          </w:tcPr>
          <w:p w14:paraId="3676EBBF"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-.020</w:t>
            </w:r>
          </w:p>
        </w:tc>
      </w:tr>
      <w:tr w:rsidR="001318E5" w:rsidRPr="001318E5" w14:paraId="3513A789" w14:textId="77777777" w:rsidTr="008C35DB">
        <w:trPr>
          <w:cantSplit/>
        </w:trPr>
        <w:tc>
          <w:tcPr>
            <w:tcW w:w="722" w:type="dxa"/>
            <w:vMerge/>
            <w:tcBorders>
              <w:top w:val="single" w:sz="8" w:space="0" w:color="AEAEAE"/>
              <w:left w:val="nil"/>
              <w:bottom w:val="single" w:sz="8" w:space="0" w:color="152935"/>
              <w:right w:val="nil"/>
            </w:tcBorders>
            <w:shd w:val="clear" w:color="auto" w:fill="E0E0E0"/>
          </w:tcPr>
          <w:p w14:paraId="0292D66C"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nil"/>
              <w:right w:val="nil"/>
            </w:tcBorders>
            <w:shd w:val="clear" w:color="auto" w:fill="E0E0E0"/>
          </w:tcPr>
          <w:p w14:paraId="56389FCF"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14:paraId="5557B958"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1098" w:type="dxa"/>
            <w:tcBorders>
              <w:top w:val="single" w:sz="8" w:space="0" w:color="AEAEAE"/>
              <w:left w:val="nil"/>
              <w:bottom w:val="single" w:sz="8" w:space="0" w:color="AEAEAE"/>
              <w:right w:val="single" w:sz="8" w:space="0" w:color="E0E0E0"/>
            </w:tcBorders>
            <w:shd w:val="clear" w:color="auto" w:fill="FFFFFF"/>
          </w:tcPr>
          <w:p w14:paraId="216E3A17"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-.023</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14:paraId="1CB74505"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-.006</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3DDFA14A"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.045</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14:paraId="473B70DE"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-.030</w:t>
            </w:r>
          </w:p>
        </w:tc>
        <w:tc>
          <w:tcPr>
            <w:tcW w:w="1098" w:type="dxa"/>
            <w:tcBorders>
              <w:top w:val="single" w:sz="8" w:space="0" w:color="AEAEAE"/>
              <w:left w:val="single" w:sz="8" w:space="0" w:color="E0E0E0"/>
              <w:bottom w:val="single" w:sz="8" w:space="0" w:color="AEAEAE"/>
              <w:right w:val="nil"/>
            </w:tcBorders>
            <w:shd w:val="clear" w:color="auto" w:fill="FFFFFF"/>
          </w:tcPr>
          <w:p w14:paraId="4E65DE72"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-.027</w:t>
            </w:r>
          </w:p>
        </w:tc>
      </w:tr>
      <w:tr w:rsidR="001318E5" w:rsidRPr="001318E5" w14:paraId="3A56B16A" w14:textId="77777777" w:rsidTr="008C35DB">
        <w:trPr>
          <w:cantSplit/>
        </w:trPr>
        <w:tc>
          <w:tcPr>
            <w:tcW w:w="722" w:type="dxa"/>
            <w:vMerge/>
            <w:tcBorders>
              <w:top w:val="single" w:sz="8" w:space="0" w:color="AEAEAE"/>
              <w:left w:val="nil"/>
              <w:bottom w:val="single" w:sz="8" w:space="0" w:color="152935"/>
              <w:right w:val="nil"/>
            </w:tcBorders>
            <w:shd w:val="clear" w:color="auto" w:fill="E0E0E0"/>
          </w:tcPr>
          <w:p w14:paraId="4E0F10BB"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nil"/>
              <w:right w:val="nil"/>
            </w:tcBorders>
            <w:shd w:val="clear" w:color="auto" w:fill="E0E0E0"/>
          </w:tcPr>
          <w:p w14:paraId="3301A73B"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14:paraId="61795F58"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1098" w:type="dxa"/>
            <w:tcBorders>
              <w:top w:val="single" w:sz="8" w:space="0" w:color="AEAEAE"/>
              <w:left w:val="nil"/>
              <w:bottom w:val="single" w:sz="8" w:space="0" w:color="AEAEAE"/>
              <w:right w:val="single" w:sz="8" w:space="0" w:color="E0E0E0"/>
            </w:tcBorders>
            <w:shd w:val="clear" w:color="auto" w:fill="FFFFFF"/>
          </w:tcPr>
          <w:p w14:paraId="084B95CE"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-.053</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14:paraId="56BEA35A"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-.023</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6A8D9147"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.008</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14:paraId="540B4BF9"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.037</w:t>
            </w:r>
          </w:p>
        </w:tc>
        <w:tc>
          <w:tcPr>
            <w:tcW w:w="1098" w:type="dxa"/>
            <w:tcBorders>
              <w:top w:val="single" w:sz="8" w:space="0" w:color="AEAEAE"/>
              <w:left w:val="single" w:sz="8" w:space="0" w:color="E0E0E0"/>
              <w:bottom w:val="single" w:sz="8" w:space="0" w:color="AEAEAE"/>
              <w:right w:val="nil"/>
            </w:tcBorders>
            <w:shd w:val="clear" w:color="auto" w:fill="FFFFFF"/>
          </w:tcPr>
          <w:p w14:paraId="506E80F9"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.022</w:t>
            </w:r>
          </w:p>
        </w:tc>
      </w:tr>
      <w:tr w:rsidR="001318E5" w:rsidRPr="001318E5" w14:paraId="64645CD1" w14:textId="77777777" w:rsidTr="008C35DB">
        <w:trPr>
          <w:cantSplit/>
        </w:trPr>
        <w:tc>
          <w:tcPr>
            <w:tcW w:w="722" w:type="dxa"/>
            <w:vMerge/>
            <w:tcBorders>
              <w:top w:val="single" w:sz="8" w:space="0" w:color="AEAEAE"/>
              <w:left w:val="nil"/>
              <w:bottom w:val="single" w:sz="8" w:space="0" w:color="152935"/>
              <w:right w:val="nil"/>
            </w:tcBorders>
            <w:shd w:val="clear" w:color="auto" w:fill="E0E0E0"/>
          </w:tcPr>
          <w:p w14:paraId="2AE10AFF"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nil"/>
              <w:right w:val="nil"/>
            </w:tcBorders>
            <w:shd w:val="clear" w:color="auto" w:fill="E0E0E0"/>
          </w:tcPr>
          <w:p w14:paraId="166FAA29"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nil"/>
              <w:right w:val="nil"/>
            </w:tcBorders>
            <w:shd w:val="clear" w:color="auto" w:fill="E0E0E0"/>
          </w:tcPr>
          <w:p w14:paraId="54DFB259"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1098" w:type="dxa"/>
            <w:tcBorders>
              <w:top w:val="single" w:sz="8" w:space="0" w:color="AEAEAE"/>
              <w:left w:val="nil"/>
              <w:bottom w:val="nil"/>
              <w:right w:val="single" w:sz="8" w:space="0" w:color="E0E0E0"/>
            </w:tcBorders>
            <w:shd w:val="clear" w:color="auto" w:fill="FFFFFF"/>
          </w:tcPr>
          <w:p w14:paraId="24C9D6CD"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-.017</w:t>
            </w:r>
          </w:p>
        </w:tc>
        <w:tc>
          <w:tcPr>
            <w:tcW w:w="1098" w:type="dxa"/>
            <w:tcBorders>
              <w:top w:val="single" w:sz="8" w:space="0" w:color="AEAEAE"/>
              <w:left w:val="single" w:sz="8" w:space="0" w:color="E0E0E0"/>
              <w:bottom w:val="nil"/>
              <w:right w:val="single" w:sz="8" w:space="0" w:color="E0E0E0"/>
            </w:tcBorders>
            <w:shd w:val="clear" w:color="auto" w:fill="FFFFFF"/>
          </w:tcPr>
          <w:p w14:paraId="6E424179"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-.846</w:t>
            </w:r>
          </w:p>
        </w:tc>
        <w:tc>
          <w:tcPr>
            <w:tcW w:w="1143" w:type="dxa"/>
            <w:tcBorders>
              <w:top w:val="single" w:sz="8" w:space="0" w:color="AEAEAE"/>
              <w:left w:val="single" w:sz="8" w:space="0" w:color="E0E0E0"/>
              <w:bottom w:val="nil"/>
              <w:right w:val="single" w:sz="8" w:space="0" w:color="E0E0E0"/>
            </w:tcBorders>
            <w:shd w:val="clear" w:color="auto" w:fill="FFFFFF"/>
          </w:tcPr>
          <w:p w14:paraId="7ED6B856"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-.046</w:t>
            </w:r>
          </w:p>
        </w:tc>
        <w:tc>
          <w:tcPr>
            <w:tcW w:w="1098" w:type="dxa"/>
            <w:tcBorders>
              <w:top w:val="single" w:sz="8" w:space="0" w:color="AEAEAE"/>
              <w:left w:val="single" w:sz="8" w:space="0" w:color="E0E0E0"/>
              <w:bottom w:val="nil"/>
              <w:right w:val="single" w:sz="8" w:space="0" w:color="E0E0E0"/>
            </w:tcBorders>
            <w:shd w:val="clear" w:color="auto" w:fill="FFFFFF"/>
          </w:tcPr>
          <w:p w14:paraId="0E6AC557"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-.059</w:t>
            </w:r>
          </w:p>
        </w:tc>
        <w:tc>
          <w:tcPr>
            <w:tcW w:w="1098" w:type="dxa"/>
            <w:tcBorders>
              <w:top w:val="single" w:sz="8" w:space="0" w:color="AEAEAE"/>
              <w:left w:val="single" w:sz="8" w:space="0" w:color="E0E0E0"/>
              <w:bottom w:val="nil"/>
              <w:right w:val="nil"/>
            </w:tcBorders>
            <w:shd w:val="clear" w:color="auto" w:fill="FFFFFF"/>
          </w:tcPr>
          <w:p w14:paraId="31214517"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-.006</w:t>
            </w:r>
          </w:p>
        </w:tc>
      </w:tr>
      <w:tr w:rsidR="001318E5" w:rsidRPr="001318E5" w14:paraId="1FD087B7" w14:textId="77777777" w:rsidTr="008C35DB">
        <w:trPr>
          <w:cantSplit/>
        </w:trPr>
        <w:tc>
          <w:tcPr>
            <w:tcW w:w="722" w:type="dxa"/>
            <w:vMerge/>
            <w:tcBorders>
              <w:top w:val="single" w:sz="8" w:space="0" w:color="AEAEAE"/>
              <w:left w:val="nil"/>
              <w:bottom w:val="single" w:sz="8" w:space="0" w:color="152935"/>
              <w:right w:val="nil"/>
            </w:tcBorders>
            <w:shd w:val="clear" w:color="auto" w:fill="E0E0E0"/>
          </w:tcPr>
          <w:p w14:paraId="7949B97B"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val="restart"/>
            <w:tcBorders>
              <w:top w:val="single" w:sz="8" w:space="0" w:color="AEAEAE"/>
              <w:left w:val="nil"/>
              <w:bottom w:val="single" w:sz="8" w:space="0" w:color="152935"/>
              <w:right w:val="nil"/>
            </w:tcBorders>
            <w:shd w:val="clear" w:color="auto" w:fill="E0E0E0"/>
          </w:tcPr>
          <w:p w14:paraId="1C5D91AE"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Covariances</w:t>
            </w:r>
          </w:p>
        </w:tc>
        <w:tc>
          <w:tcPr>
            <w:tcW w:w="1776" w:type="dxa"/>
            <w:tcBorders>
              <w:top w:val="single" w:sz="8" w:space="0" w:color="AEAEAE"/>
              <w:left w:val="nil"/>
              <w:bottom w:val="single" w:sz="8" w:space="0" w:color="AEAEAE"/>
              <w:right w:val="nil"/>
            </w:tcBorders>
            <w:shd w:val="clear" w:color="auto" w:fill="E0E0E0"/>
          </w:tcPr>
          <w:p w14:paraId="4CAA8C90"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098" w:type="dxa"/>
            <w:tcBorders>
              <w:top w:val="single" w:sz="8" w:space="0" w:color="AEAEAE"/>
              <w:left w:val="nil"/>
              <w:bottom w:val="single" w:sz="8" w:space="0" w:color="AEAEAE"/>
              <w:right w:val="single" w:sz="8" w:space="0" w:color="E0E0E0"/>
            </w:tcBorders>
            <w:shd w:val="clear" w:color="auto" w:fill="FFFFFF"/>
          </w:tcPr>
          <w:p w14:paraId="45DF4DAC"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.016</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14:paraId="22B3A5C3"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7.629E-7</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60EB015B"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14:paraId="329FDFE5"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1.836E-5</w:t>
            </w:r>
          </w:p>
        </w:tc>
        <w:tc>
          <w:tcPr>
            <w:tcW w:w="1098" w:type="dxa"/>
            <w:tcBorders>
              <w:top w:val="single" w:sz="8" w:space="0" w:color="AEAEAE"/>
              <w:left w:val="single" w:sz="8" w:space="0" w:color="E0E0E0"/>
              <w:bottom w:val="single" w:sz="8" w:space="0" w:color="AEAEAE"/>
              <w:right w:val="nil"/>
            </w:tcBorders>
            <w:shd w:val="clear" w:color="auto" w:fill="FFFFFF"/>
          </w:tcPr>
          <w:p w14:paraId="3A5D13E2"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14:paraId="5B4C6CF9" w14:textId="77777777" w:rsidTr="008C35DB">
        <w:trPr>
          <w:cantSplit/>
        </w:trPr>
        <w:tc>
          <w:tcPr>
            <w:tcW w:w="722" w:type="dxa"/>
            <w:vMerge/>
            <w:tcBorders>
              <w:top w:val="single" w:sz="8" w:space="0" w:color="AEAEAE"/>
              <w:left w:val="nil"/>
              <w:bottom w:val="single" w:sz="8" w:space="0" w:color="152935"/>
              <w:right w:val="nil"/>
            </w:tcBorders>
            <w:shd w:val="clear" w:color="auto" w:fill="E0E0E0"/>
          </w:tcPr>
          <w:p w14:paraId="1DF33D51"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single" w:sz="8" w:space="0" w:color="152935"/>
              <w:right w:val="nil"/>
            </w:tcBorders>
            <w:shd w:val="clear" w:color="auto" w:fill="E0E0E0"/>
          </w:tcPr>
          <w:p w14:paraId="17840AFE"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14:paraId="3FA67F73"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098" w:type="dxa"/>
            <w:tcBorders>
              <w:top w:val="single" w:sz="8" w:space="0" w:color="AEAEAE"/>
              <w:left w:val="nil"/>
              <w:bottom w:val="single" w:sz="8" w:space="0" w:color="AEAEAE"/>
              <w:right w:val="single" w:sz="8" w:space="0" w:color="E0E0E0"/>
            </w:tcBorders>
            <w:shd w:val="clear" w:color="auto" w:fill="FFFFFF"/>
          </w:tcPr>
          <w:p w14:paraId="71743C0F"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7.629E-7</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14:paraId="13311120"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5.115E-6</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5C6AADE6"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1.853E-6</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14:paraId="039E3004"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-6.583E-8</w:t>
            </w:r>
          </w:p>
        </w:tc>
        <w:tc>
          <w:tcPr>
            <w:tcW w:w="1098" w:type="dxa"/>
            <w:tcBorders>
              <w:top w:val="single" w:sz="8" w:space="0" w:color="AEAEAE"/>
              <w:left w:val="single" w:sz="8" w:space="0" w:color="E0E0E0"/>
              <w:bottom w:val="single" w:sz="8" w:space="0" w:color="AEAEAE"/>
              <w:right w:val="nil"/>
            </w:tcBorders>
            <w:shd w:val="clear" w:color="auto" w:fill="FFFFFF"/>
          </w:tcPr>
          <w:p w14:paraId="66A4CCA9"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-3.202E-7</w:t>
            </w:r>
          </w:p>
        </w:tc>
      </w:tr>
      <w:tr w:rsidR="001318E5" w:rsidRPr="001318E5" w14:paraId="4CF9B5BE" w14:textId="77777777" w:rsidTr="008C35DB">
        <w:trPr>
          <w:cantSplit/>
        </w:trPr>
        <w:tc>
          <w:tcPr>
            <w:tcW w:w="722" w:type="dxa"/>
            <w:vMerge/>
            <w:tcBorders>
              <w:top w:val="single" w:sz="8" w:space="0" w:color="AEAEAE"/>
              <w:left w:val="nil"/>
              <w:bottom w:val="single" w:sz="8" w:space="0" w:color="152935"/>
              <w:right w:val="nil"/>
            </w:tcBorders>
            <w:shd w:val="clear" w:color="auto" w:fill="E0E0E0"/>
          </w:tcPr>
          <w:p w14:paraId="1DFD76C8"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single" w:sz="8" w:space="0" w:color="152935"/>
              <w:right w:val="nil"/>
            </w:tcBorders>
            <w:shd w:val="clear" w:color="auto" w:fill="E0E0E0"/>
          </w:tcPr>
          <w:p w14:paraId="1FC2A6D5"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14:paraId="0986FA7F"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098" w:type="dxa"/>
            <w:tcBorders>
              <w:top w:val="single" w:sz="8" w:space="0" w:color="AEAEAE"/>
              <w:left w:val="nil"/>
              <w:bottom w:val="single" w:sz="8" w:space="0" w:color="AEAEAE"/>
              <w:right w:val="single" w:sz="8" w:space="0" w:color="E0E0E0"/>
            </w:tcBorders>
            <w:shd w:val="clear" w:color="auto" w:fill="FFFFFF"/>
          </w:tcPr>
          <w:p w14:paraId="1A4487B2"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14:paraId="52167BEC"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1.853E-6</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439CF8C8"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.004</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14:paraId="7800E7A5"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-1.945E-6</w:t>
            </w:r>
          </w:p>
        </w:tc>
        <w:tc>
          <w:tcPr>
            <w:tcW w:w="1098" w:type="dxa"/>
            <w:tcBorders>
              <w:top w:val="single" w:sz="8" w:space="0" w:color="AEAEAE"/>
              <w:left w:val="single" w:sz="8" w:space="0" w:color="E0E0E0"/>
              <w:bottom w:val="single" w:sz="8" w:space="0" w:color="AEAEAE"/>
              <w:right w:val="nil"/>
            </w:tcBorders>
            <w:shd w:val="clear" w:color="auto" w:fill="FFFFFF"/>
          </w:tcPr>
          <w:p w14:paraId="55C3A0B9"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14:paraId="260FEC6A" w14:textId="77777777" w:rsidTr="008C35DB">
        <w:trPr>
          <w:cantSplit/>
        </w:trPr>
        <w:tc>
          <w:tcPr>
            <w:tcW w:w="722" w:type="dxa"/>
            <w:vMerge/>
            <w:tcBorders>
              <w:top w:val="single" w:sz="8" w:space="0" w:color="AEAEAE"/>
              <w:left w:val="nil"/>
              <w:bottom w:val="single" w:sz="8" w:space="0" w:color="152935"/>
              <w:right w:val="nil"/>
            </w:tcBorders>
            <w:shd w:val="clear" w:color="auto" w:fill="E0E0E0"/>
          </w:tcPr>
          <w:p w14:paraId="22BE2061"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single" w:sz="8" w:space="0" w:color="152935"/>
              <w:right w:val="nil"/>
            </w:tcBorders>
            <w:shd w:val="clear" w:color="auto" w:fill="E0E0E0"/>
          </w:tcPr>
          <w:p w14:paraId="72ECE15B"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14:paraId="048E6223"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098" w:type="dxa"/>
            <w:tcBorders>
              <w:top w:val="single" w:sz="8" w:space="0" w:color="AEAEAE"/>
              <w:left w:val="nil"/>
              <w:bottom w:val="single" w:sz="8" w:space="0" w:color="AEAEAE"/>
              <w:right w:val="single" w:sz="8" w:space="0" w:color="E0E0E0"/>
            </w:tcBorders>
            <w:shd w:val="clear" w:color="auto" w:fill="FFFFFF"/>
          </w:tcPr>
          <w:p w14:paraId="655798C7"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1.836E-5</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14:paraId="6C8CEFBE"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-6.583E-8</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75D649FA"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-1.945E-6</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14:paraId="38E0E2B3"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1.318E-6</w:t>
            </w:r>
          </w:p>
        </w:tc>
        <w:tc>
          <w:tcPr>
            <w:tcW w:w="1098" w:type="dxa"/>
            <w:tcBorders>
              <w:top w:val="single" w:sz="8" w:space="0" w:color="AEAEAE"/>
              <w:left w:val="single" w:sz="8" w:space="0" w:color="E0E0E0"/>
              <w:bottom w:val="single" w:sz="8" w:space="0" w:color="AEAEAE"/>
              <w:right w:val="nil"/>
            </w:tcBorders>
            <w:shd w:val="clear" w:color="auto" w:fill="FFFFFF"/>
          </w:tcPr>
          <w:p w14:paraId="2665AFA4"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-1.329E-6</w:t>
            </w:r>
          </w:p>
        </w:tc>
      </w:tr>
      <w:tr w:rsidR="001318E5" w:rsidRPr="001318E5" w14:paraId="42B2642C" w14:textId="77777777" w:rsidTr="008C35DB">
        <w:trPr>
          <w:cantSplit/>
        </w:trPr>
        <w:tc>
          <w:tcPr>
            <w:tcW w:w="722" w:type="dxa"/>
            <w:vMerge/>
            <w:tcBorders>
              <w:top w:val="single" w:sz="8" w:space="0" w:color="AEAEAE"/>
              <w:left w:val="nil"/>
              <w:bottom w:val="single" w:sz="8" w:space="0" w:color="152935"/>
              <w:right w:val="nil"/>
            </w:tcBorders>
            <w:shd w:val="clear" w:color="auto" w:fill="E0E0E0"/>
          </w:tcPr>
          <w:p w14:paraId="4BED5D13"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single" w:sz="8" w:space="0" w:color="152935"/>
              <w:right w:val="nil"/>
            </w:tcBorders>
            <w:shd w:val="clear" w:color="auto" w:fill="E0E0E0"/>
          </w:tcPr>
          <w:p w14:paraId="6C186F13"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14:paraId="006A2F8E"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098" w:type="dxa"/>
            <w:tcBorders>
              <w:top w:val="single" w:sz="8" w:space="0" w:color="AEAEAE"/>
              <w:left w:val="nil"/>
              <w:bottom w:val="single" w:sz="8" w:space="0" w:color="AEAEAE"/>
              <w:right w:val="single" w:sz="8" w:space="0" w:color="E0E0E0"/>
            </w:tcBorders>
            <w:shd w:val="clear" w:color="auto" w:fill="FFFFFF"/>
          </w:tcPr>
          <w:p w14:paraId="04AF139C"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14:paraId="4B9003EA"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-3.202E-7</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6EF30ED7"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14:paraId="7D8D3F18"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-1.329E-6</w:t>
            </w:r>
          </w:p>
        </w:tc>
        <w:tc>
          <w:tcPr>
            <w:tcW w:w="1098" w:type="dxa"/>
            <w:tcBorders>
              <w:top w:val="single" w:sz="8" w:space="0" w:color="AEAEAE"/>
              <w:left w:val="single" w:sz="8" w:space="0" w:color="E0E0E0"/>
              <w:bottom w:val="single" w:sz="8" w:space="0" w:color="AEAEAE"/>
              <w:right w:val="nil"/>
            </w:tcBorders>
            <w:shd w:val="clear" w:color="auto" w:fill="FFFFFF"/>
          </w:tcPr>
          <w:p w14:paraId="2EBA78A0"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14:paraId="300A5A4C" w14:textId="77777777" w:rsidTr="008C35DB">
        <w:trPr>
          <w:cantSplit/>
        </w:trPr>
        <w:tc>
          <w:tcPr>
            <w:tcW w:w="722" w:type="dxa"/>
            <w:vMerge/>
            <w:tcBorders>
              <w:top w:val="single" w:sz="8" w:space="0" w:color="AEAEAE"/>
              <w:left w:val="nil"/>
              <w:bottom w:val="single" w:sz="8" w:space="0" w:color="152935"/>
              <w:right w:val="nil"/>
            </w:tcBorders>
            <w:shd w:val="clear" w:color="auto" w:fill="E0E0E0"/>
          </w:tcPr>
          <w:p w14:paraId="50B9C1DA"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single" w:sz="8" w:space="0" w:color="152935"/>
              <w:right w:val="nil"/>
            </w:tcBorders>
            <w:shd w:val="clear" w:color="auto" w:fill="E0E0E0"/>
          </w:tcPr>
          <w:p w14:paraId="014EA82F"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14:paraId="4196BA56"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098" w:type="dxa"/>
            <w:tcBorders>
              <w:top w:val="single" w:sz="8" w:space="0" w:color="AEAEAE"/>
              <w:left w:val="nil"/>
              <w:bottom w:val="single" w:sz="8" w:space="0" w:color="AEAEAE"/>
              <w:right w:val="single" w:sz="8" w:space="0" w:color="E0E0E0"/>
            </w:tcBorders>
            <w:shd w:val="clear" w:color="auto" w:fill="FFFFFF"/>
          </w:tcPr>
          <w:p w14:paraId="4E7755FA"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14:paraId="532A29DE"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1394FF85"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14:paraId="561B4AEF"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-1.331E-5</w:t>
            </w:r>
          </w:p>
        </w:tc>
        <w:tc>
          <w:tcPr>
            <w:tcW w:w="1098" w:type="dxa"/>
            <w:tcBorders>
              <w:top w:val="single" w:sz="8" w:space="0" w:color="AEAEAE"/>
              <w:left w:val="single" w:sz="8" w:space="0" w:color="E0E0E0"/>
              <w:bottom w:val="single" w:sz="8" w:space="0" w:color="AEAEAE"/>
              <w:right w:val="nil"/>
            </w:tcBorders>
            <w:shd w:val="clear" w:color="auto" w:fill="FFFFFF"/>
          </w:tcPr>
          <w:p w14:paraId="7016A6D0"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-2.452E-5</w:t>
            </w:r>
          </w:p>
        </w:tc>
      </w:tr>
      <w:tr w:rsidR="001318E5" w:rsidRPr="001318E5" w14:paraId="51B59781" w14:textId="77777777" w:rsidTr="008C35DB">
        <w:trPr>
          <w:cantSplit/>
        </w:trPr>
        <w:tc>
          <w:tcPr>
            <w:tcW w:w="722" w:type="dxa"/>
            <w:vMerge/>
            <w:tcBorders>
              <w:top w:val="single" w:sz="8" w:space="0" w:color="AEAEAE"/>
              <w:left w:val="nil"/>
              <w:bottom w:val="single" w:sz="8" w:space="0" w:color="152935"/>
              <w:right w:val="nil"/>
            </w:tcBorders>
            <w:shd w:val="clear" w:color="auto" w:fill="E0E0E0"/>
          </w:tcPr>
          <w:p w14:paraId="1836DC45"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single" w:sz="8" w:space="0" w:color="152935"/>
              <w:right w:val="nil"/>
            </w:tcBorders>
            <w:shd w:val="clear" w:color="auto" w:fill="E0E0E0"/>
          </w:tcPr>
          <w:p w14:paraId="0BAD018F"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14:paraId="07219129"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1098" w:type="dxa"/>
            <w:tcBorders>
              <w:top w:val="single" w:sz="8" w:space="0" w:color="AEAEAE"/>
              <w:left w:val="nil"/>
              <w:bottom w:val="single" w:sz="8" w:space="0" w:color="AEAEAE"/>
              <w:right w:val="single" w:sz="8" w:space="0" w:color="E0E0E0"/>
            </w:tcBorders>
            <w:shd w:val="clear" w:color="auto" w:fill="FFFFFF"/>
          </w:tcPr>
          <w:p w14:paraId="2DCA8CF1"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14:paraId="4E8DB21F"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-6.508E-7</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2CF72E6C"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14:paraId="21BCB2F0"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-1.502E-6</w:t>
            </w:r>
          </w:p>
        </w:tc>
        <w:tc>
          <w:tcPr>
            <w:tcW w:w="1098" w:type="dxa"/>
            <w:tcBorders>
              <w:top w:val="single" w:sz="8" w:space="0" w:color="AEAEAE"/>
              <w:left w:val="single" w:sz="8" w:space="0" w:color="E0E0E0"/>
              <w:bottom w:val="single" w:sz="8" w:space="0" w:color="AEAEAE"/>
              <w:right w:val="nil"/>
            </w:tcBorders>
            <w:shd w:val="clear" w:color="auto" w:fill="FFFFFF"/>
          </w:tcPr>
          <w:p w14:paraId="5F296286"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-1.690E-5</w:t>
            </w:r>
          </w:p>
        </w:tc>
      </w:tr>
      <w:tr w:rsidR="001318E5" w:rsidRPr="001318E5" w14:paraId="2D461E97" w14:textId="77777777" w:rsidTr="008C35DB">
        <w:trPr>
          <w:cantSplit/>
        </w:trPr>
        <w:tc>
          <w:tcPr>
            <w:tcW w:w="722" w:type="dxa"/>
            <w:vMerge/>
            <w:tcBorders>
              <w:top w:val="single" w:sz="8" w:space="0" w:color="AEAEAE"/>
              <w:left w:val="nil"/>
              <w:bottom w:val="single" w:sz="8" w:space="0" w:color="152935"/>
              <w:right w:val="nil"/>
            </w:tcBorders>
            <w:shd w:val="clear" w:color="auto" w:fill="E0E0E0"/>
          </w:tcPr>
          <w:p w14:paraId="3E820E20"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single" w:sz="8" w:space="0" w:color="152935"/>
              <w:right w:val="nil"/>
            </w:tcBorders>
            <w:shd w:val="clear" w:color="auto" w:fill="E0E0E0"/>
          </w:tcPr>
          <w:p w14:paraId="1E64A86F"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14:paraId="169E76C1"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1098" w:type="dxa"/>
            <w:tcBorders>
              <w:top w:val="single" w:sz="8" w:space="0" w:color="AEAEAE"/>
              <w:left w:val="nil"/>
              <w:bottom w:val="single" w:sz="8" w:space="0" w:color="AEAEAE"/>
              <w:right w:val="single" w:sz="8" w:space="0" w:color="E0E0E0"/>
            </w:tcBorders>
            <w:shd w:val="clear" w:color="auto" w:fill="FFFFFF"/>
          </w:tcPr>
          <w:p w14:paraId="583E8814"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14:paraId="71F7496B"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-3.441E-6</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14:paraId="36C88C20"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3.128E-5</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14:paraId="46B48403"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2.748E-6</w:t>
            </w:r>
          </w:p>
        </w:tc>
        <w:tc>
          <w:tcPr>
            <w:tcW w:w="1098" w:type="dxa"/>
            <w:tcBorders>
              <w:top w:val="single" w:sz="8" w:space="0" w:color="AEAEAE"/>
              <w:left w:val="single" w:sz="8" w:space="0" w:color="E0E0E0"/>
              <w:bottom w:val="single" w:sz="8" w:space="0" w:color="AEAEAE"/>
              <w:right w:val="nil"/>
            </w:tcBorders>
            <w:shd w:val="clear" w:color="auto" w:fill="FFFFFF"/>
          </w:tcPr>
          <w:p w14:paraId="16393F82"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2.100E-5</w:t>
            </w:r>
          </w:p>
        </w:tc>
      </w:tr>
      <w:tr w:rsidR="001318E5" w:rsidRPr="001318E5" w14:paraId="5CBC3E66" w14:textId="77777777" w:rsidTr="008C35DB">
        <w:trPr>
          <w:cantSplit/>
        </w:trPr>
        <w:tc>
          <w:tcPr>
            <w:tcW w:w="722" w:type="dxa"/>
            <w:vMerge/>
            <w:tcBorders>
              <w:top w:val="single" w:sz="8" w:space="0" w:color="AEAEAE"/>
              <w:left w:val="nil"/>
              <w:bottom w:val="single" w:sz="8" w:space="0" w:color="152935"/>
              <w:right w:val="nil"/>
            </w:tcBorders>
            <w:shd w:val="clear" w:color="auto" w:fill="E0E0E0"/>
          </w:tcPr>
          <w:p w14:paraId="761061D1"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single" w:sz="8" w:space="0" w:color="152935"/>
              <w:right w:val="nil"/>
            </w:tcBorders>
            <w:shd w:val="clear" w:color="auto" w:fill="E0E0E0"/>
          </w:tcPr>
          <w:p w14:paraId="6D857C65"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152935"/>
              <w:right w:val="nil"/>
            </w:tcBorders>
            <w:shd w:val="clear" w:color="auto" w:fill="E0E0E0"/>
          </w:tcPr>
          <w:p w14:paraId="35021711"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1098" w:type="dxa"/>
            <w:tcBorders>
              <w:top w:val="single" w:sz="8" w:space="0" w:color="AEAEAE"/>
              <w:left w:val="nil"/>
              <w:bottom w:val="single" w:sz="8" w:space="0" w:color="152935"/>
              <w:right w:val="single" w:sz="8" w:space="0" w:color="E0E0E0"/>
            </w:tcBorders>
            <w:shd w:val="clear" w:color="auto" w:fill="FFFFFF"/>
          </w:tcPr>
          <w:p w14:paraId="2C3BC211"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-8.638E-6</w:t>
            </w:r>
          </w:p>
        </w:tc>
        <w:tc>
          <w:tcPr>
            <w:tcW w:w="1098" w:type="dxa"/>
            <w:tcBorders>
              <w:top w:val="single" w:sz="8" w:space="0" w:color="AEAEAE"/>
              <w:left w:val="single" w:sz="8" w:space="0" w:color="E0E0E0"/>
              <w:bottom w:val="single" w:sz="8" w:space="0" w:color="152935"/>
              <w:right w:val="single" w:sz="8" w:space="0" w:color="E0E0E0"/>
            </w:tcBorders>
            <w:shd w:val="clear" w:color="auto" w:fill="FFFFFF"/>
          </w:tcPr>
          <w:p w14:paraId="0B90C651"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-7.764E-6</w:t>
            </w:r>
          </w:p>
        </w:tc>
        <w:tc>
          <w:tcPr>
            <w:tcW w:w="1143" w:type="dxa"/>
            <w:tcBorders>
              <w:top w:val="single" w:sz="8" w:space="0" w:color="AEAEAE"/>
              <w:left w:val="single" w:sz="8" w:space="0" w:color="E0E0E0"/>
              <w:bottom w:val="single" w:sz="8" w:space="0" w:color="152935"/>
              <w:right w:val="single" w:sz="8" w:space="0" w:color="E0E0E0"/>
            </w:tcBorders>
            <w:shd w:val="clear" w:color="auto" w:fill="FFFFFF"/>
          </w:tcPr>
          <w:p w14:paraId="4C14D77C"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-1.117E-5</w:t>
            </w:r>
          </w:p>
        </w:tc>
        <w:tc>
          <w:tcPr>
            <w:tcW w:w="1098" w:type="dxa"/>
            <w:tcBorders>
              <w:top w:val="single" w:sz="8" w:space="0" w:color="AEAEAE"/>
              <w:left w:val="single" w:sz="8" w:space="0" w:color="E0E0E0"/>
              <w:bottom w:val="single" w:sz="8" w:space="0" w:color="152935"/>
              <w:right w:val="single" w:sz="8" w:space="0" w:color="E0E0E0"/>
            </w:tcBorders>
            <w:shd w:val="clear" w:color="auto" w:fill="FFFFFF"/>
          </w:tcPr>
          <w:p w14:paraId="569B8384"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-2.766E-7</w:t>
            </w:r>
          </w:p>
        </w:tc>
        <w:tc>
          <w:tcPr>
            <w:tcW w:w="1098" w:type="dxa"/>
            <w:tcBorders>
              <w:top w:val="single" w:sz="8" w:space="0" w:color="AEAEAE"/>
              <w:left w:val="single" w:sz="8" w:space="0" w:color="E0E0E0"/>
              <w:bottom w:val="single" w:sz="8" w:space="0" w:color="152935"/>
              <w:right w:val="nil"/>
            </w:tcBorders>
            <w:shd w:val="clear" w:color="auto" w:fill="FFFFFF"/>
          </w:tcPr>
          <w:p w14:paraId="27114622"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-3.220E-7</w:t>
            </w:r>
          </w:p>
        </w:tc>
      </w:tr>
    </w:tbl>
    <w:p w14:paraId="3CB2A3CD"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57"/>
        <w:gridCol w:w="1387"/>
        <w:gridCol w:w="1860"/>
        <w:gridCol w:w="1182"/>
        <w:gridCol w:w="1371"/>
        <w:gridCol w:w="1292"/>
        <w:gridCol w:w="1513"/>
      </w:tblGrid>
      <w:tr w:rsidR="001318E5" w:rsidRPr="001318E5" w14:paraId="15F3191D" w14:textId="77777777" w:rsidTr="008C35DB">
        <w:trPr>
          <w:cantSplit/>
        </w:trPr>
        <w:tc>
          <w:tcPr>
            <w:tcW w:w="9359" w:type="dxa"/>
            <w:gridSpan w:val="7"/>
            <w:tcBorders>
              <w:top w:val="nil"/>
              <w:left w:val="nil"/>
              <w:bottom w:val="nil"/>
              <w:right w:val="nil"/>
            </w:tcBorders>
            <w:shd w:val="clear" w:color="auto" w:fill="FFFFFF"/>
            <w:vAlign w:val="center"/>
          </w:tcPr>
          <w:p w14:paraId="2C42B3A9"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1318E5">
              <w:rPr>
                <w:rFonts w:ascii="Arial" w:eastAsiaTheme="minorEastAsia" w:hAnsi="Arial" w:cs="Arial"/>
                <w:b/>
                <w:bCs/>
                <w:color w:val="010205"/>
              </w:rPr>
              <w:t>Coefficient Correlations</w:t>
            </w:r>
            <w:r w:rsidRPr="001318E5">
              <w:rPr>
                <w:rFonts w:ascii="Arial" w:eastAsiaTheme="minorEastAsia" w:hAnsi="Arial" w:cs="Arial"/>
                <w:b/>
                <w:bCs/>
                <w:color w:val="010205"/>
                <w:vertAlign w:val="superscript"/>
              </w:rPr>
              <w:t>a</w:t>
            </w:r>
          </w:p>
        </w:tc>
      </w:tr>
      <w:tr w:rsidR="001318E5" w:rsidRPr="001318E5" w14:paraId="52DB0A10" w14:textId="77777777" w:rsidTr="008C35DB">
        <w:trPr>
          <w:cantSplit/>
        </w:trPr>
        <w:tc>
          <w:tcPr>
            <w:tcW w:w="4001" w:type="dxa"/>
            <w:gridSpan w:val="3"/>
            <w:tcBorders>
              <w:top w:val="nil"/>
              <w:left w:val="nil"/>
              <w:bottom w:val="single" w:sz="8" w:space="0" w:color="152935"/>
              <w:right w:val="nil"/>
            </w:tcBorders>
            <w:shd w:val="clear" w:color="auto" w:fill="FFFFFF"/>
            <w:vAlign w:val="bottom"/>
          </w:tcPr>
          <w:p w14:paraId="2A172249"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Model</w:t>
            </w:r>
          </w:p>
        </w:tc>
        <w:tc>
          <w:tcPr>
            <w:tcW w:w="1182" w:type="dxa"/>
            <w:tcBorders>
              <w:top w:val="nil"/>
              <w:left w:val="nil"/>
              <w:bottom w:val="single" w:sz="8" w:space="0" w:color="152935"/>
              <w:right w:val="single" w:sz="8" w:space="0" w:color="E0E0E0"/>
            </w:tcBorders>
            <w:shd w:val="clear" w:color="auto" w:fill="FFFFFF"/>
            <w:vAlign w:val="bottom"/>
          </w:tcPr>
          <w:p w14:paraId="548B1F90"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371" w:type="dxa"/>
            <w:tcBorders>
              <w:top w:val="nil"/>
              <w:left w:val="single" w:sz="8" w:space="0" w:color="E0E0E0"/>
              <w:bottom w:val="single" w:sz="8" w:space="0" w:color="152935"/>
              <w:right w:val="single" w:sz="8" w:space="0" w:color="E0E0E0"/>
            </w:tcBorders>
            <w:shd w:val="clear" w:color="auto" w:fill="FFFFFF"/>
            <w:vAlign w:val="bottom"/>
          </w:tcPr>
          <w:p w14:paraId="7846B75E"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1292" w:type="dxa"/>
            <w:tcBorders>
              <w:top w:val="nil"/>
              <w:left w:val="single" w:sz="8" w:space="0" w:color="E0E0E0"/>
              <w:bottom w:val="single" w:sz="8" w:space="0" w:color="152935"/>
              <w:right w:val="single" w:sz="8" w:space="0" w:color="E0E0E0"/>
            </w:tcBorders>
            <w:shd w:val="clear" w:color="auto" w:fill="FFFFFF"/>
            <w:vAlign w:val="bottom"/>
          </w:tcPr>
          <w:p w14:paraId="4BF58C1B"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1513" w:type="dxa"/>
            <w:tcBorders>
              <w:top w:val="nil"/>
              <w:left w:val="single" w:sz="8" w:space="0" w:color="E0E0E0"/>
              <w:bottom w:val="single" w:sz="8" w:space="0" w:color="152935"/>
              <w:right w:val="nil"/>
            </w:tcBorders>
            <w:shd w:val="clear" w:color="auto" w:fill="FFFFFF"/>
            <w:vAlign w:val="bottom"/>
          </w:tcPr>
          <w:p w14:paraId="260CC47F"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r>
      <w:tr w:rsidR="001318E5" w:rsidRPr="001318E5" w14:paraId="3336A42B" w14:textId="77777777" w:rsidTr="008C35DB">
        <w:trPr>
          <w:cantSplit/>
        </w:trPr>
        <w:tc>
          <w:tcPr>
            <w:tcW w:w="756" w:type="dxa"/>
            <w:vMerge w:val="restart"/>
            <w:tcBorders>
              <w:top w:val="single" w:sz="8" w:space="0" w:color="152935"/>
              <w:left w:val="nil"/>
              <w:bottom w:val="nil"/>
              <w:right w:val="nil"/>
            </w:tcBorders>
            <w:shd w:val="clear" w:color="auto" w:fill="E0E0E0"/>
          </w:tcPr>
          <w:p w14:paraId="381DDE0E"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w:t>
            </w:r>
          </w:p>
        </w:tc>
        <w:tc>
          <w:tcPr>
            <w:tcW w:w="1386" w:type="dxa"/>
            <w:vMerge w:val="restart"/>
            <w:tcBorders>
              <w:top w:val="single" w:sz="8" w:space="0" w:color="152935"/>
              <w:left w:val="nil"/>
              <w:bottom w:val="nil"/>
              <w:right w:val="nil"/>
            </w:tcBorders>
            <w:shd w:val="clear" w:color="auto" w:fill="E0E0E0"/>
          </w:tcPr>
          <w:p w14:paraId="6CDC9B8C"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Correlations</w:t>
            </w:r>
          </w:p>
        </w:tc>
        <w:tc>
          <w:tcPr>
            <w:tcW w:w="1859" w:type="dxa"/>
            <w:tcBorders>
              <w:top w:val="single" w:sz="8" w:space="0" w:color="152935"/>
              <w:left w:val="nil"/>
              <w:bottom w:val="single" w:sz="8" w:space="0" w:color="AEAEAE"/>
              <w:right w:val="nil"/>
            </w:tcBorders>
            <w:shd w:val="clear" w:color="auto" w:fill="E0E0E0"/>
          </w:tcPr>
          <w:p w14:paraId="6648293E"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182" w:type="dxa"/>
            <w:tcBorders>
              <w:top w:val="single" w:sz="8" w:space="0" w:color="152935"/>
              <w:left w:val="nil"/>
              <w:bottom w:val="single" w:sz="8" w:space="0" w:color="AEAEAE"/>
              <w:right w:val="single" w:sz="8" w:space="0" w:color="E0E0E0"/>
            </w:tcBorders>
            <w:shd w:val="clear" w:color="auto" w:fill="FFFFFF"/>
          </w:tcPr>
          <w:p w14:paraId="79631233"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-.050</w:t>
            </w:r>
          </w:p>
        </w:tc>
        <w:tc>
          <w:tcPr>
            <w:tcW w:w="1371"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68BE3732"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2"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64585EFD"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513" w:type="dxa"/>
            <w:tcBorders>
              <w:top w:val="single" w:sz="8" w:space="0" w:color="152935"/>
              <w:left w:val="single" w:sz="8" w:space="0" w:color="E0E0E0"/>
              <w:bottom w:val="single" w:sz="8" w:space="0" w:color="AEAEAE"/>
              <w:right w:val="nil"/>
            </w:tcBorders>
            <w:shd w:val="clear" w:color="auto" w:fill="FFFFFF"/>
            <w:vAlign w:val="center"/>
          </w:tcPr>
          <w:p w14:paraId="2D410A58"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14:paraId="5B56EA3A" w14:textId="77777777" w:rsidTr="008C35DB">
        <w:trPr>
          <w:cantSplit/>
        </w:trPr>
        <w:tc>
          <w:tcPr>
            <w:tcW w:w="756" w:type="dxa"/>
            <w:vMerge/>
            <w:tcBorders>
              <w:top w:val="single" w:sz="8" w:space="0" w:color="152935"/>
              <w:left w:val="nil"/>
              <w:bottom w:val="nil"/>
              <w:right w:val="nil"/>
            </w:tcBorders>
            <w:shd w:val="clear" w:color="auto" w:fill="E0E0E0"/>
          </w:tcPr>
          <w:p w14:paraId="5244C310"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86" w:type="dxa"/>
            <w:vMerge/>
            <w:tcBorders>
              <w:top w:val="single" w:sz="8" w:space="0" w:color="152935"/>
              <w:left w:val="nil"/>
              <w:bottom w:val="nil"/>
              <w:right w:val="nil"/>
            </w:tcBorders>
            <w:shd w:val="clear" w:color="auto" w:fill="E0E0E0"/>
          </w:tcPr>
          <w:p w14:paraId="32FC148E"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859" w:type="dxa"/>
            <w:tcBorders>
              <w:top w:val="single" w:sz="8" w:space="0" w:color="AEAEAE"/>
              <w:left w:val="nil"/>
              <w:bottom w:val="single" w:sz="8" w:space="0" w:color="AEAEAE"/>
              <w:right w:val="nil"/>
            </w:tcBorders>
            <w:shd w:val="clear" w:color="auto" w:fill="E0E0E0"/>
          </w:tcPr>
          <w:p w14:paraId="0BAD59F7"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182" w:type="dxa"/>
            <w:tcBorders>
              <w:top w:val="single" w:sz="8" w:space="0" w:color="AEAEAE"/>
              <w:left w:val="nil"/>
              <w:bottom w:val="single" w:sz="8" w:space="0" w:color="AEAEAE"/>
              <w:right w:val="single" w:sz="8" w:space="0" w:color="E0E0E0"/>
            </w:tcBorders>
            <w:shd w:val="clear" w:color="auto" w:fill="FFFFFF"/>
          </w:tcPr>
          <w:p w14:paraId="14610C0F"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-.050</w:t>
            </w:r>
          </w:p>
        </w:tc>
        <w:tc>
          <w:tcPr>
            <w:tcW w:w="137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A185F2F"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4086FB5"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513" w:type="dxa"/>
            <w:tcBorders>
              <w:top w:val="single" w:sz="8" w:space="0" w:color="AEAEAE"/>
              <w:left w:val="single" w:sz="8" w:space="0" w:color="E0E0E0"/>
              <w:bottom w:val="single" w:sz="8" w:space="0" w:color="AEAEAE"/>
              <w:right w:val="nil"/>
            </w:tcBorders>
            <w:shd w:val="clear" w:color="auto" w:fill="FFFFFF"/>
            <w:vAlign w:val="center"/>
          </w:tcPr>
          <w:p w14:paraId="12B2403C"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14:paraId="27D180A8" w14:textId="77777777" w:rsidTr="008C35DB">
        <w:trPr>
          <w:cantSplit/>
        </w:trPr>
        <w:tc>
          <w:tcPr>
            <w:tcW w:w="756" w:type="dxa"/>
            <w:vMerge/>
            <w:tcBorders>
              <w:top w:val="single" w:sz="8" w:space="0" w:color="152935"/>
              <w:left w:val="nil"/>
              <w:bottom w:val="nil"/>
              <w:right w:val="nil"/>
            </w:tcBorders>
            <w:shd w:val="clear" w:color="auto" w:fill="E0E0E0"/>
          </w:tcPr>
          <w:p w14:paraId="3064A842"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86" w:type="dxa"/>
            <w:vMerge/>
            <w:tcBorders>
              <w:top w:val="single" w:sz="8" w:space="0" w:color="152935"/>
              <w:left w:val="nil"/>
              <w:bottom w:val="nil"/>
              <w:right w:val="nil"/>
            </w:tcBorders>
            <w:shd w:val="clear" w:color="auto" w:fill="E0E0E0"/>
          </w:tcPr>
          <w:p w14:paraId="2097C91D"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859" w:type="dxa"/>
            <w:tcBorders>
              <w:top w:val="single" w:sz="8" w:space="0" w:color="AEAEAE"/>
              <w:left w:val="nil"/>
              <w:bottom w:val="single" w:sz="8" w:space="0" w:color="AEAEAE"/>
              <w:right w:val="nil"/>
            </w:tcBorders>
            <w:shd w:val="clear" w:color="auto" w:fill="E0E0E0"/>
          </w:tcPr>
          <w:p w14:paraId="7A0B2EE7"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182" w:type="dxa"/>
            <w:tcBorders>
              <w:top w:val="single" w:sz="8" w:space="0" w:color="AEAEAE"/>
              <w:left w:val="nil"/>
              <w:bottom w:val="single" w:sz="8" w:space="0" w:color="AEAEAE"/>
              <w:right w:val="single" w:sz="8" w:space="0" w:color="E0E0E0"/>
            </w:tcBorders>
            <w:shd w:val="clear" w:color="auto" w:fill="FFFFFF"/>
          </w:tcPr>
          <w:p w14:paraId="1A135E2A"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-.179</w:t>
            </w:r>
          </w:p>
        </w:tc>
        <w:tc>
          <w:tcPr>
            <w:tcW w:w="137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41029AD"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B1BC96F"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513" w:type="dxa"/>
            <w:tcBorders>
              <w:top w:val="single" w:sz="8" w:space="0" w:color="AEAEAE"/>
              <w:left w:val="single" w:sz="8" w:space="0" w:color="E0E0E0"/>
              <w:bottom w:val="single" w:sz="8" w:space="0" w:color="AEAEAE"/>
              <w:right w:val="nil"/>
            </w:tcBorders>
            <w:shd w:val="clear" w:color="auto" w:fill="FFFFFF"/>
            <w:vAlign w:val="center"/>
          </w:tcPr>
          <w:p w14:paraId="640B7D44"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14:paraId="5A15CD76" w14:textId="77777777" w:rsidTr="008C35DB">
        <w:trPr>
          <w:cantSplit/>
        </w:trPr>
        <w:tc>
          <w:tcPr>
            <w:tcW w:w="756" w:type="dxa"/>
            <w:vMerge/>
            <w:tcBorders>
              <w:top w:val="single" w:sz="8" w:space="0" w:color="152935"/>
              <w:left w:val="nil"/>
              <w:bottom w:val="nil"/>
              <w:right w:val="nil"/>
            </w:tcBorders>
            <w:shd w:val="clear" w:color="auto" w:fill="E0E0E0"/>
          </w:tcPr>
          <w:p w14:paraId="2B41768A"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86" w:type="dxa"/>
            <w:vMerge/>
            <w:tcBorders>
              <w:top w:val="single" w:sz="8" w:space="0" w:color="152935"/>
              <w:left w:val="nil"/>
              <w:bottom w:val="nil"/>
              <w:right w:val="nil"/>
            </w:tcBorders>
            <w:shd w:val="clear" w:color="auto" w:fill="E0E0E0"/>
          </w:tcPr>
          <w:p w14:paraId="096D46E1"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859" w:type="dxa"/>
            <w:tcBorders>
              <w:top w:val="single" w:sz="8" w:space="0" w:color="AEAEAE"/>
              <w:left w:val="nil"/>
              <w:bottom w:val="single" w:sz="8" w:space="0" w:color="AEAEAE"/>
              <w:right w:val="nil"/>
            </w:tcBorders>
            <w:shd w:val="clear" w:color="auto" w:fill="E0E0E0"/>
          </w:tcPr>
          <w:p w14:paraId="4044E8CD"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182" w:type="dxa"/>
            <w:tcBorders>
              <w:top w:val="single" w:sz="8" w:space="0" w:color="AEAEAE"/>
              <w:left w:val="nil"/>
              <w:bottom w:val="single" w:sz="8" w:space="0" w:color="AEAEAE"/>
              <w:right w:val="single" w:sz="8" w:space="0" w:color="E0E0E0"/>
            </w:tcBorders>
            <w:shd w:val="clear" w:color="auto" w:fill="FFFFFF"/>
          </w:tcPr>
          <w:p w14:paraId="2EA3C9C1"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-.270</w:t>
            </w:r>
          </w:p>
        </w:tc>
        <w:tc>
          <w:tcPr>
            <w:tcW w:w="137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C7FBD50"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B8E9BDA"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513" w:type="dxa"/>
            <w:tcBorders>
              <w:top w:val="single" w:sz="8" w:space="0" w:color="AEAEAE"/>
              <w:left w:val="single" w:sz="8" w:space="0" w:color="E0E0E0"/>
              <w:bottom w:val="single" w:sz="8" w:space="0" w:color="AEAEAE"/>
              <w:right w:val="nil"/>
            </w:tcBorders>
            <w:shd w:val="clear" w:color="auto" w:fill="FFFFFF"/>
            <w:vAlign w:val="center"/>
          </w:tcPr>
          <w:p w14:paraId="18FDC25B"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14:paraId="2D76B4F3" w14:textId="77777777" w:rsidTr="008C35DB">
        <w:trPr>
          <w:cantSplit/>
        </w:trPr>
        <w:tc>
          <w:tcPr>
            <w:tcW w:w="756" w:type="dxa"/>
            <w:vMerge/>
            <w:tcBorders>
              <w:top w:val="single" w:sz="8" w:space="0" w:color="152935"/>
              <w:left w:val="nil"/>
              <w:bottom w:val="nil"/>
              <w:right w:val="nil"/>
            </w:tcBorders>
            <w:shd w:val="clear" w:color="auto" w:fill="E0E0E0"/>
          </w:tcPr>
          <w:p w14:paraId="11780EBF"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86" w:type="dxa"/>
            <w:vMerge/>
            <w:tcBorders>
              <w:top w:val="single" w:sz="8" w:space="0" w:color="152935"/>
              <w:left w:val="nil"/>
              <w:bottom w:val="nil"/>
              <w:right w:val="nil"/>
            </w:tcBorders>
            <w:shd w:val="clear" w:color="auto" w:fill="E0E0E0"/>
          </w:tcPr>
          <w:p w14:paraId="45DA77EC"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859" w:type="dxa"/>
            <w:tcBorders>
              <w:top w:val="single" w:sz="8" w:space="0" w:color="AEAEAE"/>
              <w:left w:val="nil"/>
              <w:bottom w:val="single" w:sz="8" w:space="0" w:color="AEAEAE"/>
              <w:right w:val="nil"/>
            </w:tcBorders>
            <w:shd w:val="clear" w:color="auto" w:fill="E0E0E0"/>
          </w:tcPr>
          <w:p w14:paraId="69377DF6"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182" w:type="dxa"/>
            <w:tcBorders>
              <w:top w:val="single" w:sz="8" w:space="0" w:color="AEAEAE"/>
              <w:left w:val="nil"/>
              <w:bottom w:val="single" w:sz="8" w:space="0" w:color="AEAEAE"/>
              <w:right w:val="single" w:sz="8" w:space="0" w:color="E0E0E0"/>
            </w:tcBorders>
            <w:shd w:val="clear" w:color="auto" w:fill="FFFFFF"/>
          </w:tcPr>
          <w:p w14:paraId="10E82F6B"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-.036</w:t>
            </w:r>
          </w:p>
        </w:tc>
        <w:tc>
          <w:tcPr>
            <w:tcW w:w="137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66FE8AC"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E3DEF4A"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513" w:type="dxa"/>
            <w:tcBorders>
              <w:top w:val="single" w:sz="8" w:space="0" w:color="AEAEAE"/>
              <w:left w:val="single" w:sz="8" w:space="0" w:color="E0E0E0"/>
              <w:bottom w:val="single" w:sz="8" w:space="0" w:color="AEAEAE"/>
              <w:right w:val="nil"/>
            </w:tcBorders>
            <w:shd w:val="clear" w:color="auto" w:fill="FFFFFF"/>
            <w:vAlign w:val="center"/>
          </w:tcPr>
          <w:p w14:paraId="2911DDCC"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14:paraId="0726E974" w14:textId="77777777" w:rsidTr="008C35DB">
        <w:trPr>
          <w:cantSplit/>
        </w:trPr>
        <w:tc>
          <w:tcPr>
            <w:tcW w:w="756" w:type="dxa"/>
            <w:vMerge/>
            <w:tcBorders>
              <w:top w:val="single" w:sz="8" w:space="0" w:color="152935"/>
              <w:left w:val="nil"/>
              <w:bottom w:val="nil"/>
              <w:right w:val="nil"/>
            </w:tcBorders>
            <w:shd w:val="clear" w:color="auto" w:fill="E0E0E0"/>
          </w:tcPr>
          <w:p w14:paraId="3E089FF3"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86" w:type="dxa"/>
            <w:vMerge/>
            <w:tcBorders>
              <w:top w:val="single" w:sz="8" w:space="0" w:color="152935"/>
              <w:left w:val="nil"/>
              <w:bottom w:val="nil"/>
              <w:right w:val="nil"/>
            </w:tcBorders>
            <w:shd w:val="clear" w:color="auto" w:fill="E0E0E0"/>
          </w:tcPr>
          <w:p w14:paraId="6BED06AA"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859" w:type="dxa"/>
            <w:tcBorders>
              <w:top w:val="single" w:sz="8" w:space="0" w:color="AEAEAE"/>
              <w:left w:val="nil"/>
              <w:bottom w:val="nil"/>
              <w:right w:val="nil"/>
            </w:tcBorders>
            <w:shd w:val="clear" w:color="auto" w:fill="E0E0E0"/>
          </w:tcPr>
          <w:p w14:paraId="7F259C58"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182" w:type="dxa"/>
            <w:tcBorders>
              <w:top w:val="single" w:sz="8" w:space="0" w:color="AEAEAE"/>
              <w:left w:val="nil"/>
              <w:bottom w:val="nil"/>
              <w:right w:val="single" w:sz="8" w:space="0" w:color="E0E0E0"/>
            </w:tcBorders>
            <w:shd w:val="clear" w:color="auto" w:fill="FFFFFF"/>
          </w:tcPr>
          <w:p w14:paraId="60EBCE15"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371" w:type="dxa"/>
            <w:tcBorders>
              <w:top w:val="single" w:sz="8" w:space="0" w:color="AEAEAE"/>
              <w:left w:val="single" w:sz="8" w:space="0" w:color="E0E0E0"/>
              <w:bottom w:val="nil"/>
              <w:right w:val="single" w:sz="8" w:space="0" w:color="E0E0E0"/>
            </w:tcBorders>
            <w:shd w:val="clear" w:color="auto" w:fill="FFFFFF"/>
            <w:vAlign w:val="center"/>
          </w:tcPr>
          <w:p w14:paraId="514DEE0B"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2" w:type="dxa"/>
            <w:tcBorders>
              <w:top w:val="single" w:sz="8" w:space="0" w:color="AEAEAE"/>
              <w:left w:val="single" w:sz="8" w:space="0" w:color="E0E0E0"/>
              <w:bottom w:val="nil"/>
              <w:right w:val="single" w:sz="8" w:space="0" w:color="E0E0E0"/>
            </w:tcBorders>
            <w:shd w:val="clear" w:color="auto" w:fill="FFFFFF"/>
            <w:vAlign w:val="center"/>
          </w:tcPr>
          <w:p w14:paraId="35B203D9"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513" w:type="dxa"/>
            <w:tcBorders>
              <w:top w:val="single" w:sz="8" w:space="0" w:color="AEAEAE"/>
              <w:left w:val="single" w:sz="8" w:space="0" w:color="E0E0E0"/>
              <w:bottom w:val="nil"/>
              <w:right w:val="nil"/>
            </w:tcBorders>
            <w:shd w:val="clear" w:color="auto" w:fill="FFFFFF"/>
            <w:vAlign w:val="center"/>
          </w:tcPr>
          <w:p w14:paraId="094A6C3C"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14:paraId="7359CB92" w14:textId="77777777" w:rsidTr="008C35DB">
        <w:trPr>
          <w:cantSplit/>
        </w:trPr>
        <w:tc>
          <w:tcPr>
            <w:tcW w:w="756" w:type="dxa"/>
            <w:vMerge/>
            <w:tcBorders>
              <w:top w:val="single" w:sz="8" w:space="0" w:color="152935"/>
              <w:left w:val="nil"/>
              <w:bottom w:val="nil"/>
              <w:right w:val="nil"/>
            </w:tcBorders>
            <w:shd w:val="clear" w:color="auto" w:fill="E0E0E0"/>
          </w:tcPr>
          <w:p w14:paraId="7AD6CEB2"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86" w:type="dxa"/>
            <w:vMerge w:val="restart"/>
            <w:tcBorders>
              <w:top w:val="single" w:sz="8" w:space="0" w:color="AEAEAE"/>
              <w:left w:val="nil"/>
              <w:bottom w:val="nil"/>
              <w:right w:val="nil"/>
            </w:tcBorders>
            <w:shd w:val="clear" w:color="auto" w:fill="E0E0E0"/>
          </w:tcPr>
          <w:p w14:paraId="1DC46E6A"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Covariances</w:t>
            </w:r>
          </w:p>
        </w:tc>
        <w:tc>
          <w:tcPr>
            <w:tcW w:w="1859" w:type="dxa"/>
            <w:tcBorders>
              <w:top w:val="single" w:sz="8" w:space="0" w:color="AEAEAE"/>
              <w:left w:val="nil"/>
              <w:bottom w:val="single" w:sz="8" w:space="0" w:color="AEAEAE"/>
              <w:right w:val="nil"/>
            </w:tcBorders>
            <w:shd w:val="clear" w:color="auto" w:fill="E0E0E0"/>
          </w:tcPr>
          <w:p w14:paraId="13CC93C7"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182" w:type="dxa"/>
            <w:tcBorders>
              <w:top w:val="single" w:sz="8" w:space="0" w:color="AEAEAE"/>
              <w:left w:val="nil"/>
              <w:bottom w:val="single" w:sz="8" w:space="0" w:color="AEAEAE"/>
              <w:right w:val="single" w:sz="8" w:space="0" w:color="E0E0E0"/>
            </w:tcBorders>
            <w:shd w:val="clear" w:color="auto" w:fill="FFFFFF"/>
          </w:tcPr>
          <w:p w14:paraId="2A4E06C5"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37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E66865E"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E3D6C9D"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513" w:type="dxa"/>
            <w:tcBorders>
              <w:top w:val="single" w:sz="8" w:space="0" w:color="AEAEAE"/>
              <w:left w:val="single" w:sz="8" w:space="0" w:color="E0E0E0"/>
              <w:bottom w:val="single" w:sz="8" w:space="0" w:color="AEAEAE"/>
              <w:right w:val="nil"/>
            </w:tcBorders>
            <w:shd w:val="clear" w:color="auto" w:fill="FFFFFF"/>
            <w:vAlign w:val="center"/>
          </w:tcPr>
          <w:p w14:paraId="657C79CE"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14:paraId="6BFEDFB6" w14:textId="77777777" w:rsidTr="008C35DB">
        <w:trPr>
          <w:cantSplit/>
        </w:trPr>
        <w:tc>
          <w:tcPr>
            <w:tcW w:w="756" w:type="dxa"/>
            <w:vMerge/>
            <w:tcBorders>
              <w:top w:val="single" w:sz="8" w:space="0" w:color="152935"/>
              <w:left w:val="nil"/>
              <w:bottom w:val="nil"/>
              <w:right w:val="nil"/>
            </w:tcBorders>
            <w:shd w:val="clear" w:color="auto" w:fill="E0E0E0"/>
          </w:tcPr>
          <w:p w14:paraId="56E383EB"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86" w:type="dxa"/>
            <w:vMerge/>
            <w:tcBorders>
              <w:top w:val="single" w:sz="8" w:space="0" w:color="AEAEAE"/>
              <w:left w:val="nil"/>
              <w:bottom w:val="nil"/>
              <w:right w:val="nil"/>
            </w:tcBorders>
            <w:shd w:val="clear" w:color="auto" w:fill="E0E0E0"/>
          </w:tcPr>
          <w:p w14:paraId="7148AD27"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859" w:type="dxa"/>
            <w:tcBorders>
              <w:top w:val="single" w:sz="8" w:space="0" w:color="AEAEAE"/>
              <w:left w:val="nil"/>
              <w:bottom w:val="single" w:sz="8" w:space="0" w:color="AEAEAE"/>
              <w:right w:val="nil"/>
            </w:tcBorders>
            <w:shd w:val="clear" w:color="auto" w:fill="E0E0E0"/>
          </w:tcPr>
          <w:p w14:paraId="0C27A8C2"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182" w:type="dxa"/>
            <w:tcBorders>
              <w:top w:val="single" w:sz="8" w:space="0" w:color="AEAEAE"/>
              <w:left w:val="nil"/>
              <w:bottom w:val="single" w:sz="8" w:space="0" w:color="AEAEAE"/>
              <w:right w:val="single" w:sz="8" w:space="0" w:color="E0E0E0"/>
            </w:tcBorders>
            <w:shd w:val="clear" w:color="auto" w:fill="FFFFFF"/>
          </w:tcPr>
          <w:p w14:paraId="6881CA0E"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-3.459E-6</w:t>
            </w:r>
          </w:p>
        </w:tc>
        <w:tc>
          <w:tcPr>
            <w:tcW w:w="137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6316209"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F8AE323"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513" w:type="dxa"/>
            <w:tcBorders>
              <w:top w:val="single" w:sz="8" w:space="0" w:color="AEAEAE"/>
              <w:left w:val="single" w:sz="8" w:space="0" w:color="E0E0E0"/>
              <w:bottom w:val="single" w:sz="8" w:space="0" w:color="AEAEAE"/>
              <w:right w:val="nil"/>
            </w:tcBorders>
            <w:shd w:val="clear" w:color="auto" w:fill="FFFFFF"/>
            <w:vAlign w:val="center"/>
          </w:tcPr>
          <w:p w14:paraId="4E3896D2"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14:paraId="7504B76F" w14:textId="77777777" w:rsidTr="008C35DB">
        <w:trPr>
          <w:cantSplit/>
        </w:trPr>
        <w:tc>
          <w:tcPr>
            <w:tcW w:w="756" w:type="dxa"/>
            <w:vMerge/>
            <w:tcBorders>
              <w:top w:val="single" w:sz="8" w:space="0" w:color="152935"/>
              <w:left w:val="nil"/>
              <w:bottom w:val="nil"/>
              <w:right w:val="nil"/>
            </w:tcBorders>
            <w:shd w:val="clear" w:color="auto" w:fill="E0E0E0"/>
          </w:tcPr>
          <w:p w14:paraId="2BD938C3"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86" w:type="dxa"/>
            <w:vMerge/>
            <w:tcBorders>
              <w:top w:val="single" w:sz="8" w:space="0" w:color="AEAEAE"/>
              <w:left w:val="nil"/>
              <w:bottom w:val="nil"/>
              <w:right w:val="nil"/>
            </w:tcBorders>
            <w:shd w:val="clear" w:color="auto" w:fill="E0E0E0"/>
          </w:tcPr>
          <w:p w14:paraId="47635D31"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859" w:type="dxa"/>
            <w:tcBorders>
              <w:top w:val="single" w:sz="8" w:space="0" w:color="AEAEAE"/>
              <w:left w:val="nil"/>
              <w:bottom w:val="single" w:sz="8" w:space="0" w:color="AEAEAE"/>
              <w:right w:val="nil"/>
            </w:tcBorders>
            <w:shd w:val="clear" w:color="auto" w:fill="E0E0E0"/>
          </w:tcPr>
          <w:p w14:paraId="49FAFE29"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182" w:type="dxa"/>
            <w:tcBorders>
              <w:top w:val="single" w:sz="8" w:space="0" w:color="AEAEAE"/>
              <w:left w:val="nil"/>
              <w:bottom w:val="single" w:sz="8" w:space="0" w:color="AEAEAE"/>
              <w:right w:val="single" w:sz="8" w:space="0" w:color="E0E0E0"/>
            </w:tcBorders>
            <w:shd w:val="clear" w:color="auto" w:fill="FFFFFF"/>
          </w:tcPr>
          <w:p w14:paraId="3CF5512C"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c>
          <w:tcPr>
            <w:tcW w:w="137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A37DC81"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C12FA55"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513" w:type="dxa"/>
            <w:tcBorders>
              <w:top w:val="single" w:sz="8" w:space="0" w:color="AEAEAE"/>
              <w:left w:val="single" w:sz="8" w:space="0" w:color="E0E0E0"/>
              <w:bottom w:val="single" w:sz="8" w:space="0" w:color="AEAEAE"/>
              <w:right w:val="nil"/>
            </w:tcBorders>
            <w:shd w:val="clear" w:color="auto" w:fill="FFFFFF"/>
            <w:vAlign w:val="center"/>
          </w:tcPr>
          <w:p w14:paraId="3F1A74EE"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14:paraId="030BE804" w14:textId="77777777" w:rsidTr="008C35DB">
        <w:trPr>
          <w:cantSplit/>
        </w:trPr>
        <w:tc>
          <w:tcPr>
            <w:tcW w:w="756" w:type="dxa"/>
            <w:vMerge/>
            <w:tcBorders>
              <w:top w:val="single" w:sz="8" w:space="0" w:color="152935"/>
              <w:left w:val="nil"/>
              <w:bottom w:val="nil"/>
              <w:right w:val="nil"/>
            </w:tcBorders>
            <w:shd w:val="clear" w:color="auto" w:fill="E0E0E0"/>
          </w:tcPr>
          <w:p w14:paraId="50FE0985"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86" w:type="dxa"/>
            <w:vMerge/>
            <w:tcBorders>
              <w:top w:val="single" w:sz="8" w:space="0" w:color="AEAEAE"/>
              <w:left w:val="nil"/>
              <w:bottom w:val="nil"/>
              <w:right w:val="nil"/>
            </w:tcBorders>
            <w:shd w:val="clear" w:color="auto" w:fill="E0E0E0"/>
          </w:tcPr>
          <w:p w14:paraId="3CC0183F"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859" w:type="dxa"/>
            <w:tcBorders>
              <w:top w:val="single" w:sz="8" w:space="0" w:color="AEAEAE"/>
              <w:left w:val="nil"/>
              <w:bottom w:val="single" w:sz="8" w:space="0" w:color="AEAEAE"/>
              <w:right w:val="nil"/>
            </w:tcBorders>
            <w:shd w:val="clear" w:color="auto" w:fill="E0E0E0"/>
          </w:tcPr>
          <w:p w14:paraId="306EF610"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182" w:type="dxa"/>
            <w:tcBorders>
              <w:top w:val="single" w:sz="8" w:space="0" w:color="AEAEAE"/>
              <w:left w:val="nil"/>
              <w:bottom w:val="single" w:sz="8" w:space="0" w:color="AEAEAE"/>
              <w:right w:val="single" w:sz="8" w:space="0" w:color="E0E0E0"/>
            </w:tcBorders>
            <w:shd w:val="clear" w:color="auto" w:fill="FFFFFF"/>
          </w:tcPr>
          <w:p w14:paraId="2BE2A11A"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-1.758E-5</w:t>
            </w:r>
          </w:p>
        </w:tc>
        <w:tc>
          <w:tcPr>
            <w:tcW w:w="137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04B1B64"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C66A6F7"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513" w:type="dxa"/>
            <w:tcBorders>
              <w:top w:val="single" w:sz="8" w:space="0" w:color="AEAEAE"/>
              <w:left w:val="single" w:sz="8" w:space="0" w:color="E0E0E0"/>
              <w:bottom w:val="single" w:sz="8" w:space="0" w:color="AEAEAE"/>
              <w:right w:val="nil"/>
            </w:tcBorders>
            <w:shd w:val="clear" w:color="auto" w:fill="FFFFFF"/>
            <w:vAlign w:val="center"/>
          </w:tcPr>
          <w:p w14:paraId="19203131"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14:paraId="6F7F6EF8" w14:textId="77777777" w:rsidTr="008C35DB">
        <w:trPr>
          <w:cantSplit/>
        </w:trPr>
        <w:tc>
          <w:tcPr>
            <w:tcW w:w="756" w:type="dxa"/>
            <w:vMerge/>
            <w:tcBorders>
              <w:top w:val="single" w:sz="8" w:space="0" w:color="152935"/>
              <w:left w:val="nil"/>
              <w:bottom w:val="nil"/>
              <w:right w:val="nil"/>
            </w:tcBorders>
            <w:shd w:val="clear" w:color="auto" w:fill="E0E0E0"/>
          </w:tcPr>
          <w:p w14:paraId="7AD0924E"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86" w:type="dxa"/>
            <w:vMerge/>
            <w:tcBorders>
              <w:top w:val="single" w:sz="8" w:space="0" w:color="AEAEAE"/>
              <w:left w:val="nil"/>
              <w:bottom w:val="nil"/>
              <w:right w:val="nil"/>
            </w:tcBorders>
            <w:shd w:val="clear" w:color="auto" w:fill="E0E0E0"/>
          </w:tcPr>
          <w:p w14:paraId="2E89A4AA"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859" w:type="dxa"/>
            <w:tcBorders>
              <w:top w:val="single" w:sz="8" w:space="0" w:color="AEAEAE"/>
              <w:left w:val="nil"/>
              <w:bottom w:val="single" w:sz="8" w:space="0" w:color="AEAEAE"/>
              <w:right w:val="nil"/>
            </w:tcBorders>
            <w:shd w:val="clear" w:color="auto" w:fill="E0E0E0"/>
          </w:tcPr>
          <w:p w14:paraId="717ECE91"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182" w:type="dxa"/>
            <w:tcBorders>
              <w:top w:val="single" w:sz="8" w:space="0" w:color="AEAEAE"/>
              <w:left w:val="nil"/>
              <w:bottom w:val="single" w:sz="8" w:space="0" w:color="AEAEAE"/>
              <w:right w:val="single" w:sz="8" w:space="0" w:color="E0E0E0"/>
            </w:tcBorders>
            <w:shd w:val="clear" w:color="auto" w:fill="FFFFFF"/>
          </w:tcPr>
          <w:p w14:paraId="28C79573"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-2.969E-5</w:t>
            </w:r>
          </w:p>
        </w:tc>
        <w:tc>
          <w:tcPr>
            <w:tcW w:w="137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BBD3186"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421A5DD"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513" w:type="dxa"/>
            <w:tcBorders>
              <w:top w:val="single" w:sz="8" w:space="0" w:color="AEAEAE"/>
              <w:left w:val="single" w:sz="8" w:space="0" w:color="E0E0E0"/>
              <w:bottom w:val="single" w:sz="8" w:space="0" w:color="AEAEAE"/>
              <w:right w:val="nil"/>
            </w:tcBorders>
            <w:shd w:val="clear" w:color="auto" w:fill="FFFFFF"/>
            <w:vAlign w:val="center"/>
          </w:tcPr>
          <w:p w14:paraId="49E4F45D"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14:paraId="44D5DE69" w14:textId="77777777" w:rsidTr="008C35DB">
        <w:trPr>
          <w:cantSplit/>
        </w:trPr>
        <w:tc>
          <w:tcPr>
            <w:tcW w:w="756" w:type="dxa"/>
            <w:vMerge/>
            <w:tcBorders>
              <w:top w:val="single" w:sz="8" w:space="0" w:color="152935"/>
              <w:left w:val="nil"/>
              <w:bottom w:val="nil"/>
              <w:right w:val="nil"/>
            </w:tcBorders>
            <w:shd w:val="clear" w:color="auto" w:fill="E0E0E0"/>
          </w:tcPr>
          <w:p w14:paraId="06D12279"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86" w:type="dxa"/>
            <w:vMerge/>
            <w:tcBorders>
              <w:top w:val="single" w:sz="8" w:space="0" w:color="AEAEAE"/>
              <w:left w:val="nil"/>
              <w:bottom w:val="nil"/>
              <w:right w:val="nil"/>
            </w:tcBorders>
            <w:shd w:val="clear" w:color="auto" w:fill="E0E0E0"/>
          </w:tcPr>
          <w:p w14:paraId="20243188"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859" w:type="dxa"/>
            <w:tcBorders>
              <w:top w:val="single" w:sz="8" w:space="0" w:color="AEAEAE"/>
              <w:left w:val="nil"/>
              <w:bottom w:val="nil"/>
              <w:right w:val="nil"/>
            </w:tcBorders>
            <w:shd w:val="clear" w:color="auto" w:fill="E0E0E0"/>
          </w:tcPr>
          <w:p w14:paraId="278D0360"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182" w:type="dxa"/>
            <w:tcBorders>
              <w:top w:val="single" w:sz="8" w:space="0" w:color="AEAEAE"/>
              <w:left w:val="nil"/>
              <w:bottom w:val="nil"/>
              <w:right w:val="single" w:sz="8" w:space="0" w:color="E0E0E0"/>
            </w:tcBorders>
            <w:shd w:val="clear" w:color="auto" w:fill="FFFFFF"/>
          </w:tcPr>
          <w:p w14:paraId="67C752F6"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.003</w:t>
            </w:r>
          </w:p>
        </w:tc>
        <w:tc>
          <w:tcPr>
            <w:tcW w:w="1371" w:type="dxa"/>
            <w:tcBorders>
              <w:top w:val="single" w:sz="8" w:space="0" w:color="AEAEAE"/>
              <w:left w:val="single" w:sz="8" w:space="0" w:color="E0E0E0"/>
              <w:bottom w:val="nil"/>
              <w:right w:val="single" w:sz="8" w:space="0" w:color="E0E0E0"/>
            </w:tcBorders>
            <w:shd w:val="clear" w:color="auto" w:fill="FFFFFF"/>
            <w:vAlign w:val="center"/>
          </w:tcPr>
          <w:p w14:paraId="64C6A672"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2" w:type="dxa"/>
            <w:tcBorders>
              <w:top w:val="single" w:sz="8" w:space="0" w:color="AEAEAE"/>
              <w:left w:val="single" w:sz="8" w:space="0" w:color="E0E0E0"/>
              <w:bottom w:val="nil"/>
              <w:right w:val="single" w:sz="8" w:space="0" w:color="E0E0E0"/>
            </w:tcBorders>
            <w:shd w:val="clear" w:color="auto" w:fill="FFFFFF"/>
            <w:vAlign w:val="center"/>
          </w:tcPr>
          <w:p w14:paraId="33EC3FA7"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513" w:type="dxa"/>
            <w:tcBorders>
              <w:top w:val="single" w:sz="8" w:space="0" w:color="AEAEAE"/>
              <w:left w:val="single" w:sz="8" w:space="0" w:color="E0E0E0"/>
              <w:bottom w:val="nil"/>
              <w:right w:val="nil"/>
            </w:tcBorders>
            <w:shd w:val="clear" w:color="auto" w:fill="FFFFFF"/>
            <w:vAlign w:val="center"/>
          </w:tcPr>
          <w:p w14:paraId="0952B426"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14:paraId="22B31D91" w14:textId="77777777" w:rsidTr="008C35DB">
        <w:trPr>
          <w:cantSplit/>
        </w:trPr>
        <w:tc>
          <w:tcPr>
            <w:tcW w:w="756" w:type="dxa"/>
            <w:vMerge w:val="restart"/>
            <w:tcBorders>
              <w:top w:val="single" w:sz="8" w:space="0" w:color="AEAEAE"/>
              <w:left w:val="nil"/>
              <w:bottom w:val="single" w:sz="8" w:space="0" w:color="152935"/>
              <w:right w:val="nil"/>
            </w:tcBorders>
            <w:shd w:val="clear" w:color="auto" w:fill="E0E0E0"/>
          </w:tcPr>
          <w:p w14:paraId="5BC23C5B"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2</w:t>
            </w:r>
          </w:p>
        </w:tc>
        <w:tc>
          <w:tcPr>
            <w:tcW w:w="1386" w:type="dxa"/>
            <w:vMerge w:val="restart"/>
            <w:tcBorders>
              <w:top w:val="single" w:sz="8" w:space="0" w:color="AEAEAE"/>
              <w:left w:val="nil"/>
              <w:bottom w:val="nil"/>
              <w:right w:val="nil"/>
            </w:tcBorders>
            <w:shd w:val="clear" w:color="auto" w:fill="E0E0E0"/>
          </w:tcPr>
          <w:p w14:paraId="45926392"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Correlations</w:t>
            </w:r>
          </w:p>
        </w:tc>
        <w:tc>
          <w:tcPr>
            <w:tcW w:w="1859" w:type="dxa"/>
            <w:tcBorders>
              <w:top w:val="single" w:sz="8" w:space="0" w:color="AEAEAE"/>
              <w:left w:val="nil"/>
              <w:bottom w:val="single" w:sz="8" w:space="0" w:color="AEAEAE"/>
              <w:right w:val="nil"/>
            </w:tcBorders>
            <w:shd w:val="clear" w:color="auto" w:fill="E0E0E0"/>
          </w:tcPr>
          <w:p w14:paraId="1C02C330"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182" w:type="dxa"/>
            <w:tcBorders>
              <w:top w:val="single" w:sz="8" w:space="0" w:color="AEAEAE"/>
              <w:left w:val="nil"/>
              <w:bottom w:val="single" w:sz="8" w:space="0" w:color="AEAEAE"/>
              <w:right w:val="single" w:sz="8" w:space="0" w:color="E0E0E0"/>
            </w:tcBorders>
            <w:shd w:val="clear" w:color="auto" w:fill="FFFFFF"/>
          </w:tcPr>
          <w:p w14:paraId="3106D889"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-.023</w:t>
            </w:r>
          </w:p>
        </w:tc>
        <w:tc>
          <w:tcPr>
            <w:tcW w:w="1371" w:type="dxa"/>
            <w:tcBorders>
              <w:top w:val="single" w:sz="8" w:space="0" w:color="AEAEAE"/>
              <w:left w:val="single" w:sz="8" w:space="0" w:color="E0E0E0"/>
              <w:bottom w:val="single" w:sz="8" w:space="0" w:color="AEAEAE"/>
              <w:right w:val="single" w:sz="8" w:space="0" w:color="E0E0E0"/>
            </w:tcBorders>
            <w:shd w:val="clear" w:color="auto" w:fill="FFFFFF"/>
          </w:tcPr>
          <w:p w14:paraId="6EADE046"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-.023</w:t>
            </w:r>
          </w:p>
        </w:tc>
        <w:tc>
          <w:tcPr>
            <w:tcW w:w="1292" w:type="dxa"/>
            <w:tcBorders>
              <w:top w:val="single" w:sz="8" w:space="0" w:color="AEAEAE"/>
              <w:left w:val="single" w:sz="8" w:space="0" w:color="E0E0E0"/>
              <w:bottom w:val="single" w:sz="8" w:space="0" w:color="AEAEAE"/>
              <w:right w:val="single" w:sz="8" w:space="0" w:color="E0E0E0"/>
            </w:tcBorders>
            <w:shd w:val="clear" w:color="auto" w:fill="FFFFFF"/>
          </w:tcPr>
          <w:p w14:paraId="1F81DBD6"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-.053</w:t>
            </w:r>
          </w:p>
        </w:tc>
        <w:tc>
          <w:tcPr>
            <w:tcW w:w="1513" w:type="dxa"/>
            <w:tcBorders>
              <w:top w:val="single" w:sz="8" w:space="0" w:color="AEAEAE"/>
              <w:left w:val="single" w:sz="8" w:space="0" w:color="E0E0E0"/>
              <w:bottom w:val="single" w:sz="8" w:space="0" w:color="AEAEAE"/>
              <w:right w:val="nil"/>
            </w:tcBorders>
            <w:shd w:val="clear" w:color="auto" w:fill="FFFFFF"/>
          </w:tcPr>
          <w:p w14:paraId="53DB64B4"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-.017</w:t>
            </w:r>
          </w:p>
        </w:tc>
      </w:tr>
      <w:tr w:rsidR="001318E5" w:rsidRPr="001318E5" w14:paraId="6B836CAF" w14:textId="77777777" w:rsidTr="008C35DB">
        <w:trPr>
          <w:cantSplit/>
        </w:trPr>
        <w:tc>
          <w:tcPr>
            <w:tcW w:w="756" w:type="dxa"/>
            <w:vMerge/>
            <w:tcBorders>
              <w:top w:val="single" w:sz="8" w:space="0" w:color="AEAEAE"/>
              <w:left w:val="nil"/>
              <w:bottom w:val="single" w:sz="8" w:space="0" w:color="152935"/>
              <w:right w:val="nil"/>
            </w:tcBorders>
            <w:shd w:val="clear" w:color="auto" w:fill="E0E0E0"/>
          </w:tcPr>
          <w:p w14:paraId="4C8204CA"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86" w:type="dxa"/>
            <w:vMerge/>
            <w:tcBorders>
              <w:top w:val="single" w:sz="8" w:space="0" w:color="AEAEAE"/>
              <w:left w:val="nil"/>
              <w:bottom w:val="nil"/>
              <w:right w:val="nil"/>
            </w:tcBorders>
            <w:shd w:val="clear" w:color="auto" w:fill="E0E0E0"/>
          </w:tcPr>
          <w:p w14:paraId="32FE8D4E"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59" w:type="dxa"/>
            <w:tcBorders>
              <w:top w:val="single" w:sz="8" w:space="0" w:color="AEAEAE"/>
              <w:left w:val="nil"/>
              <w:bottom w:val="single" w:sz="8" w:space="0" w:color="AEAEAE"/>
              <w:right w:val="nil"/>
            </w:tcBorders>
            <w:shd w:val="clear" w:color="auto" w:fill="E0E0E0"/>
          </w:tcPr>
          <w:p w14:paraId="6A7FAD98"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182" w:type="dxa"/>
            <w:tcBorders>
              <w:top w:val="single" w:sz="8" w:space="0" w:color="AEAEAE"/>
              <w:left w:val="nil"/>
              <w:bottom w:val="single" w:sz="8" w:space="0" w:color="AEAEAE"/>
              <w:right w:val="single" w:sz="8" w:space="0" w:color="E0E0E0"/>
            </w:tcBorders>
            <w:shd w:val="clear" w:color="auto" w:fill="FFFFFF"/>
          </w:tcPr>
          <w:p w14:paraId="3F338C44"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.603</w:t>
            </w:r>
          </w:p>
        </w:tc>
        <w:tc>
          <w:tcPr>
            <w:tcW w:w="1371" w:type="dxa"/>
            <w:tcBorders>
              <w:top w:val="single" w:sz="8" w:space="0" w:color="AEAEAE"/>
              <w:left w:val="single" w:sz="8" w:space="0" w:color="E0E0E0"/>
              <w:bottom w:val="single" w:sz="8" w:space="0" w:color="AEAEAE"/>
              <w:right w:val="single" w:sz="8" w:space="0" w:color="E0E0E0"/>
            </w:tcBorders>
            <w:shd w:val="clear" w:color="auto" w:fill="FFFFFF"/>
          </w:tcPr>
          <w:p w14:paraId="3798E3B2"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-.006</w:t>
            </w:r>
          </w:p>
        </w:tc>
        <w:tc>
          <w:tcPr>
            <w:tcW w:w="1292" w:type="dxa"/>
            <w:tcBorders>
              <w:top w:val="single" w:sz="8" w:space="0" w:color="AEAEAE"/>
              <w:left w:val="single" w:sz="8" w:space="0" w:color="E0E0E0"/>
              <w:bottom w:val="single" w:sz="8" w:space="0" w:color="AEAEAE"/>
              <w:right w:val="single" w:sz="8" w:space="0" w:color="E0E0E0"/>
            </w:tcBorders>
            <w:shd w:val="clear" w:color="auto" w:fill="FFFFFF"/>
          </w:tcPr>
          <w:p w14:paraId="7F63F914"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-.023</w:t>
            </w:r>
          </w:p>
        </w:tc>
        <w:tc>
          <w:tcPr>
            <w:tcW w:w="1513" w:type="dxa"/>
            <w:tcBorders>
              <w:top w:val="single" w:sz="8" w:space="0" w:color="AEAEAE"/>
              <w:left w:val="single" w:sz="8" w:space="0" w:color="E0E0E0"/>
              <w:bottom w:val="single" w:sz="8" w:space="0" w:color="AEAEAE"/>
              <w:right w:val="nil"/>
            </w:tcBorders>
            <w:shd w:val="clear" w:color="auto" w:fill="FFFFFF"/>
          </w:tcPr>
          <w:p w14:paraId="3957772B"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-.846</w:t>
            </w:r>
          </w:p>
        </w:tc>
      </w:tr>
      <w:tr w:rsidR="001318E5" w:rsidRPr="001318E5" w14:paraId="47909A7E" w14:textId="77777777" w:rsidTr="008C35DB">
        <w:trPr>
          <w:cantSplit/>
        </w:trPr>
        <w:tc>
          <w:tcPr>
            <w:tcW w:w="756" w:type="dxa"/>
            <w:vMerge/>
            <w:tcBorders>
              <w:top w:val="single" w:sz="8" w:space="0" w:color="AEAEAE"/>
              <w:left w:val="nil"/>
              <w:bottom w:val="single" w:sz="8" w:space="0" w:color="152935"/>
              <w:right w:val="nil"/>
            </w:tcBorders>
            <w:shd w:val="clear" w:color="auto" w:fill="E0E0E0"/>
          </w:tcPr>
          <w:p w14:paraId="2BED5B07"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86" w:type="dxa"/>
            <w:vMerge/>
            <w:tcBorders>
              <w:top w:val="single" w:sz="8" w:space="0" w:color="AEAEAE"/>
              <w:left w:val="nil"/>
              <w:bottom w:val="nil"/>
              <w:right w:val="nil"/>
            </w:tcBorders>
            <w:shd w:val="clear" w:color="auto" w:fill="E0E0E0"/>
          </w:tcPr>
          <w:p w14:paraId="4BC9F349"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59" w:type="dxa"/>
            <w:tcBorders>
              <w:top w:val="single" w:sz="8" w:space="0" w:color="AEAEAE"/>
              <w:left w:val="nil"/>
              <w:bottom w:val="single" w:sz="8" w:space="0" w:color="AEAEAE"/>
              <w:right w:val="nil"/>
            </w:tcBorders>
            <w:shd w:val="clear" w:color="auto" w:fill="E0E0E0"/>
          </w:tcPr>
          <w:p w14:paraId="1D8705E6"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182" w:type="dxa"/>
            <w:tcBorders>
              <w:top w:val="single" w:sz="8" w:space="0" w:color="AEAEAE"/>
              <w:left w:val="nil"/>
              <w:bottom w:val="single" w:sz="8" w:space="0" w:color="AEAEAE"/>
              <w:right w:val="single" w:sz="8" w:space="0" w:color="E0E0E0"/>
            </w:tcBorders>
            <w:shd w:val="clear" w:color="auto" w:fill="FFFFFF"/>
          </w:tcPr>
          <w:p w14:paraId="5FF9FBE1"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-.086</w:t>
            </w:r>
          </w:p>
        </w:tc>
        <w:tc>
          <w:tcPr>
            <w:tcW w:w="1371" w:type="dxa"/>
            <w:tcBorders>
              <w:top w:val="single" w:sz="8" w:space="0" w:color="AEAEAE"/>
              <w:left w:val="single" w:sz="8" w:space="0" w:color="E0E0E0"/>
              <w:bottom w:val="single" w:sz="8" w:space="0" w:color="AEAEAE"/>
              <w:right w:val="single" w:sz="8" w:space="0" w:color="E0E0E0"/>
            </w:tcBorders>
            <w:shd w:val="clear" w:color="auto" w:fill="FFFFFF"/>
          </w:tcPr>
          <w:p w14:paraId="1440D0D7"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.045</w:t>
            </w:r>
          </w:p>
        </w:tc>
        <w:tc>
          <w:tcPr>
            <w:tcW w:w="1292" w:type="dxa"/>
            <w:tcBorders>
              <w:top w:val="single" w:sz="8" w:space="0" w:color="AEAEAE"/>
              <w:left w:val="single" w:sz="8" w:space="0" w:color="E0E0E0"/>
              <w:bottom w:val="single" w:sz="8" w:space="0" w:color="AEAEAE"/>
              <w:right w:val="single" w:sz="8" w:space="0" w:color="E0E0E0"/>
            </w:tcBorders>
            <w:shd w:val="clear" w:color="auto" w:fill="FFFFFF"/>
          </w:tcPr>
          <w:p w14:paraId="15988360"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.008</w:t>
            </w:r>
          </w:p>
        </w:tc>
        <w:tc>
          <w:tcPr>
            <w:tcW w:w="1513" w:type="dxa"/>
            <w:tcBorders>
              <w:top w:val="single" w:sz="8" w:space="0" w:color="AEAEAE"/>
              <w:left w:val="single" w:sz="8" w:space="0" w:color="E0E0E0"/>
              <w:bottom w:val="single" w:sz="8" w:space="0" w:color="AEAEAE"/>
              <w:right w:val="nil"/>
            </w:tcBorders>
            <w:shd w:val="clear" w:color="auto" w:fill="FFFFFF"/>
          </w:tcPr>
          <w:p w14:paraId="16F4C75B"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-.046</w:t>
            </w:r>
          </w:p>
        </w:tc>
      </w:tr>
      <w:tr w:rsidR="001318E5" w:rsidRPr="001318E5" w14:paraId="3A54C0D7" w14:textId="77777777" w:rsidTr="008C35DB">
        <w:trPr>
          <w:cantSplit/>
        </w:trPr>
        <w:tc>
          <w:tcPr>
            <w:tcW w:w="756" w:type="dxa"/>
            <w:vMerge/>
            <w:tcBorders>
              <w:top w:val="single" w:sz="8" w:space="0" w:color="AEAEAE"/>
              <w:left w:val="nil"/>
              <w:bottom w:val="single" w:sz="8" w:space="0" w:color="152935"/>
              <w:right w:val="nil"/>
            </w:tcBorders>
            <w:shd w:val="clear" w:color="auto" w:fill="E0E0E0"/>
          </w:tcPr>
          <w:p w14:paraId="1183A29A"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86" w:type="dxa"/>
            <w:vMerge/>
            <w:tcBorders>
              <w:top w:val="single" w:sz="8" w:space="0" w:color="AEAEAE"/>
              <w:left w:val="nil"/>
              <w:bottom w:val="nil"/>
              <w:right w:val="nil"/>
            </w:tcBorders>
            <w:shd w:val="clear" w:color="auto" w:fill="E0E0E0"/>
          </w:tcPr>
          <w:p w14:paraId="0201A4B9"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59" w:type="dxa"/>
            <w:tcBorders>
              <w:top w:val="single" w:sz="8" w:space="0" w:color="AEAEAE"/>
              <w:left w:val="nil"/>
              <w:bottom w:val="single" w:sz="8" w:space="0" w:color="AEAEAE"/>
              <w:right w:val="nil"/>
            </w:tcBorders>
            <w:shd w:val="clear" w:color="auto" w:fill="E0E0E0"/>
          </w:tcPr>
          <w:p w14:paraId="1418F838"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182" w:type="dxa"/>
            <w:tcBorders>
              <w:top w:val="single" w:sz="8" w:space="0" w:color="AEAEAE"/>
              <w:left w:val="nil"/>
              <w:bottom w:val="single" w:sz="8" w:space="0" w:color="AEAEAE"/>
              <w:right w:val="single" w:sz="8" w:space="0" w:color="E0E0E0"/>
            </w:tcBorders>
            <w:shd w:val="clear" w:color="auto" w:fill="FFFFFF"/>
          </w:tcPr>
          <w:p w14:paraId="1CF739DD"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-.138</w:t>
            </w:r>
          </w:p>
        </w:tc>
        <w:tc>
          <w:tcPr>
            <w:tcW w:w="1371" w:type="dxa"/>
            <w:tcBorders>
              <w:top w:val="single" w:sz="8" w:space="0" w:color="AEAEAE"/>
              <w:left w:val="single" w:sz="8" w:space="0" w:color="E0E0E0"/>
              <w:bottom w:val="single" w:sz="8" w:space="0" w:color="AEAEAE"/>
              <w:right w:val="single" w:sz="8" w:space="0" w:color="E0E0E0"/>
            </w:tcBorders>
            <w:shd w:val="clear" w:color="auto" w:fill="FFFFFF"/>
          </w:tcPr>
          <w:p w14:paraId="5373A2A2"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-.030</w:t>
            </w:r>
          </w:p>
        </w:tc>
        <w:tc>
          <w:tcPr>
            <w:tcW w:w="1292" w:type="dxa"/>
            <w:tcBorders>
              <w:top w:val="single" w:sz="8" w:space="0" w:color="AEAEAE"/>
              <w:left w:val="single" w:sz="8" w:space="0" w:color="E0E0E0"/>
              <w:bottom w:val="single" w:sz="8" w:space="0" w:color="AEAEAE"/>
              <w:right w:val="single" w:sz="8" w:space="0" w:color="E0E0E0"/>
            </w:tcBorders>
            <w:shd w:val="clear" w:color="auto" w:fill="FFFFFF"/>
          </w:tcPr>
          <w:p w14:paraId="16330868"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.037</w:t>
            </w:r>
          </w:p>
        </w:tc>
        <w:tc>
          <w:tcPr>
            <w:tcW w:w="1513" w:type="dxa"/>
            <w:tcBorders>
              <w:top w:val="single" w:sz="8" w:space="0" w:color="AEAEAE"/>
              <w:left w:val="single" w:sz="8" w:space="0" w:color="E0E0E0"/>
              <w:bottom w:val="single" w:sz="8" w:space="0" w:color="AEAEAE"/>
              <w:right w:val="nil"/>
            </w:tcBorders>
            <w:shd w:val="clear" w:color="auto" w:fill="FFFFFF"/>
          </w:tcPr>
          <w:p w14:paraId="3ED6324E"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-.059</w:t>
            </w:r>
          </w:p>
        </w:tc>
      </w:tr>
      <w:tr w:rsidR="001318E5" w:rsidRPr="001318E5" w14:paraId="414EC08F" w14:textId="77777777" w:rsidTr="008C35DB">
        <w:trPr>
          <w:cantSplit/>
        </w:trPr>
        <w:tc>
          <w:tcPr>
            <w:tcW w:w="756" w:type="dxa"/>
            <w:vMerge/>
            <w:tcBorders>
              <w:top w:val="single" w:sz="8" w:space="0" w:color="AEAEAE"/>
              <w:left w:val="nil"/>
              <w:bottom w:val="single" w:sz="8" w:space="0" w:color="152935"/>
              <w:right w:val="nil"/>
            </w:tcBorders>
            <w:shd w:val="clear" w:color="auto" w:fill="E0E0E0"/>
          </w:tcPr>
          <w:p w14:paraId="6076BE29"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86" w:type="dxa"/>
            <w:vMerge/>
            <w:tcBorders>
              <w:top w:val="single" w:sz="8" w:space="0" w:color="AEAEAE"/>
              <w:left w:val="nil"/>
              <w:bottom w:val="nil"/>
              <w:right w:val="nil"/>
            </w:tcBorders>
            <w:shd w:val="clear" w:color="auto" w:fill="E0E0E0"/>
          </w:tcPr>
          <w:p w14:paraId="466A24BA"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59" w:type="dxa"/>
            <w:tcBorders>
              <w:top w:val="single" w:sz="8" w:space="0" w:color="AEAEAE"/>
              <w:left w:val="nil"/>
              <w:bottom w:val="single" w:sz="8" w:space="0" w:color="AEAEAE"/>
              <w:right w:val="nil"/>
            </w:tcBorders>
            <w:shd w:val="clear" w:color="auto" w:fill="E0E0E0"/>
          </w:tcPr>
          <w:p w14:paraId="710FDABE"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182" w:type="dxa"/>
            <w:tcBorders>
              <w:top w:val="single" w:sz="8" w:space="0" w:color="AEAEAE"/>
              <w:left w:val="nil"/>
              <w:bottom w:val="single" w:sz="8" w:space="0" w:color="AEAEAE"/>
              <w:right w:val="single" w:sz="8" w:space="0" w:color="E0E0E0"/>
            </w:tcBorders>
            <w:shd w:val="clear" w:color="auto" w:fill="FFFFFF"/>
          </w:tcPr>
          <w:p w14:paraId="0847AFCD"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-.020</w:t>
            </w:r>
          </w:p>
        </w:tc>
        <w:tc>
          <w:tcPr>
            <w:tcW w:w="1371" w:type="dxa"/>
            <w:tcBorders>
              <w:top w:val="single" w:sz="8" w:space="0" w:color="AEAEAE"/>
              <w:left w:val="single" w:sz="8" w:space="0" w:color="E0E0E0"/>
              <w:bottom w:val="single" w:sz="8" w:space="0" w:color="AEAEAE"/>
              <w:right w:val="single" w:sz="8" w:space="0" w:color="E0E0E0"/>
            </w:tcBorders>
            <w:shd w:val="clear" w:color="auto" w:fill="FFFFFF"/>
          </w:tcPr>
          <w:p w14:paraId="412FF9DB"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-.027</w:t>
            </w:r>
          </w:p>
        </w:tc>
        <w:tc>
          <w:tcPr>
            <w:tcW w:w="1292" w:type="dxa"/>
            <w:tcBorders>
              <w:top w:val="single" w:sz="8" w:space="0" w:color="AEAEAE"/>
              <w:left w:val="single" w:sz="8" w:space="0" w:color="E0E0E0"/>
              <w:bottom w:val="single" w:sz="8" w:space="0" w:color="AEAEAE"/>
              <w:right w:val="single" w:sz="8" w:space="0" w:color="E0E0E0"/>
            </w:tcBorders>
            <w:shd w:val="clear" w:color="auto" w:fill="FFFFFF"/>
          </w:tcPr>
          <w:p w14:paraId="68910ABE"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.022</w:t>
            </w:r>
          </w:p>
        </w:tc>
        <w:tc>
          <w:tcPr>
            <w:tcW w:w="1513" w:type="dxa"/>
            <w:tcBorders>
              <w:top w:val="single" w:sz="8" w:space="0" w:color="AEAEAE"/>
              <w:left w:val="single" w:sz="8" w:space="0" w:color="E0E0E0"/>
              <w:bottom w:val="single" w:sz="8" w:space="0" w:color="AEAEAE"/>
              <w:right w:val="nil"/>
            </w:tcBorders>
            <w:shd w:val="clear" w:color="auto" w:fill="FFFFFF"/>
          </w:tcPr>
          <w:p w14:paraId="1F56001B"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-.006</w:t>
            </w:r>
          </w:p>
        </w:tc>
      </w:tr>
      <w:tr w:rsidR="001318E5" w:rsidRPr="001318E5" w14:paraId="55C96CCA" w14:textId="77777777" w:rsidTr="008C35DB">
        <w:trPr>
          <w:cantSplit/>
        </w:trPr>
        <w:tc>
          <w:tcPr>
            <w:tcW w:w="756" w:type="dxa"/>
            <w:vMerge/>
            <w:tcBorders>
              <w:top w:val="single" w:sz="8" w:space="0" w:color="AEAEAE"/>
              <w:left w:val="nil"/>
              <w:bottom w:val="single" w:sz="8" w:space="0" w:color="152935"/>
              <w:right w:val="nil"/>
            </w:tcBorders>
            <w:shd w:val="clear" w:color="auto" w:fill="E0E0E0"/>
          </w:tcPr>
          <w:p w14:paraId="053E02FF"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86" w:type="dxa"/>
            <w:vMerge/>
            <w:tcBorders>
              <w:top w:val="single" w:sz="8" w:space="0" w:color="AEAEAE"/>
              <w:left w:val="nil"/>
              <w:bottom w:val="nil"/>
              <w:right w:val="nil"/>
            </w:tcBorders>
            <w:shd w:val="clear" w:color="auto" w:fill="E0E0E0"/>
          </w:tcPr>
          <w:p w14:paraId="3705AA55"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59" w:type="dxa"/>
            <w:tcBorders>
              <w:top w:val="single" w:sz="8" w:space="0" w:color="AEAEAE"/>
              <w:left w:val="nil"/>
              <w:bottom w:val="single" w:sz="8" w:space="0" w:color="AEAEAE"/>
              <w:right w:val="nil"/>
            </w:tcBorders>
            <w:shd w:val="clear" w:color="auto" w:fill="E0E0E0"/>
          </w:tcPr>
          <w:p w14:paraId="6F645378"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182" w:type="dxa"/>
            <w:tcBorders>
              <w:top w:val="single" w:sz="8" w:space="0" w:color="AEAEAE"/>
              <w:left w:val="nil"/>
              <w:bottom w:val="single" w:sz="8" w:space="0" w:color="AEAEAE"/>
              <w:right w:val="single" w:sz="8" w:space="0" w:color="E0E0E0"/>
            </w:tcBorders>
            <w:shd w:val="clear" w:color="auto" w:fill="FFFFFF"/>
          </w:tcPr>
          <w:p w14:paraId="76E32591"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371" w:type="dxa"/>
            <w:tcBorders>
              <w:top w:val="single" w:sz="8" w:space="0" w:color="AEAEAE"/>
              <w:left w:val="single" w:sz="8" w:space="0" w:color="E0E0E0"/>
              <w:bottom w:val="single" w:sz="8" w:space="0" w:color="AEAEAE"/>
              <w:right w:val="single" w:sz="8" w:space="0" w:color="E0E0E0"/>
            </w:tcBorders>
            <w:shd w:val="clear" w:color="auto" w:fill="FFFFFF"/>
          </w:tcPr>
          <w:p w14:paraId="03251900"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.007</w:t>
            </w:r>
          </w:p>
        </w:tc>
        <w:tc>
          <w:tcPr>
            <w:tcW w:w="1292" w:type="dxa"/>
            <w:tcBorders>
              <w:top w:val="single" w:sz="8" w:space="0" w:color="AEAEAE"/>
              <w:left w:val="single" w:sz="8" w:space="0" w:color="E0E0E0"/>
              <w:bottom w:val="single" w:sz="8" w:space="0" w:color="AEAEAE"/>
              <w:right w:val="single" w:sz="8" w:space="0" w:color="E0E0E0"/>
            </w:tcBorders>
            <w:shd w:val="clear" w:color="auto" w:fill="FFFFFF"/>
          </w:tcPr>
          <w:p w14:paraId="413CC913"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.006</w:t>
            </w:r>
          </w:p>
        </w:tc>
        <w:tc>
          <w:tcPr>
            <w:tcW w:w="1513" w:type="dxa"/>
            <w:tcBorders>
              <w:top w:val="single" w:sz="8" w:space="0" w:color="AEAEAE"/>
              <w:left w:val="single" w:sz="8" w:space="0" w:color="E0E0E0"/>
              <w:bottom w:val="single" w:sz="8" w:space="0" w:color="AEAEAE"/>
              <w:right w:val="nil"/>
            </w:tcBorders>
            <w:shd w:val="clear" w:color="auto" w:fill="FFFFFF"/>
          </w:tcPr>
          <w:p w14:paraId="53FAC0F6"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-.735</w:t>
            </w:r>
          </w:p>
        </w:tc>
      </w:tr>
      <w:tr w:rsidR="001318E5" w:rsidRPr="001318E5" w14:paraId="004FAEDD" w14:textId="77777777" w:rsidTr="008C35DB">
        <w:trPr>
          <w:cantSplit/>
        </w:trPr>
        <w:tc>
          <w:tcPr>
            <w:tcW w:w="756" w:type="dxa"/>
            <w:vMerge/>
            <w:tcBorders>
              <w:top w:val="single" w:sz="8" w:space="0" w:color="AEAEAE"/>
              <w:left w:val="nil"/>
              <w:bottom w:val="single" w:sz="8" w:space="0" w:color="152935"/>
              <w:right w:val="nil"/>
            </w:tcBorders>
            <w:shd w:val="clear" w:color="auto" w:fill="E0E0E0"/>
          </w:tcPr>
          <w:p w14:paraId="2B5F6FE7"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86" w:type="dxa"/>
            <w:vMerge/>
            <w:tcBorders>
              <w:top w:val="single" w:sz="8" w:space="0" w:color="AEAEAE"/>
              <w:left w:val="nil"/>
              <w:bottom w:val="nil"/>
              <w:right w:val="nil"/>
            </w:tcBorders>
            <w:shd w:val="clear" w:color="auto" w:fill="E0E0E0"/>
          </w:tcPr>
          <w:p w14:paraId="0754C7B0"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59" w:type="dxa"/>
            <w:tcBorders>
              <w:top w:val="single" w:sz="8" w:space="0" w:color="AEAEAE"/>
              <w:left w:val="nil"/>
              <w:bottom w:val="single" w:sz="8" w:space="0" w:color="AEAEAE"/>
              <w:right w:val="nil"/>
            </w:tcBorders>
            <w:shd w:val="clear" w:color="auto" w:fill="E0E0E0"/>
          </w:tcPr>
          <w:p w14:paraId="5A7D6B73"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1182" w:type="dxa"/>
            <w:tcBorders>
              <w:top w:val="single" w:sz="8" w:space="0" w:color="AEAEAE"/>
              <w:left w:val="nil"/>
              <w:bottom w:val="single" w:sz="8" w:space="0" w:color="AEAEAE"/>
              <w:right w:val="single" w:sz="8" w:space="0" w:color="E0E0E0"/>
            </w:tcBorders>
            <w:shd w:val="clear" w:color="auto" w:fill="FFFFFF"/>
          </w:tcPr>
          <w:p w14:paraId="189003AE"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.007</w:t>
            </w:r>
          </w:p>
        </w:tc>
        <w:tc>
          <w:tcPr>
            <w:tcW w:w="1371" w:type="dxa"/>
            <w:tcBorders>
              <w:top w:val="single" w:sz="8" w:space="0" w:color="AEAEAE"/>
              <w:left w:val="single" w:sz="8" w:space="0" w:color="E0E0E0"/>
              <w:bottom w:val="single" w:sz="8" w:space="0" w:color="AEAEAE"/>
              <w:right w:val="single" w:sz="8" w:space="0" w:color="E0E0E0"/>
            </w:tcBorders>
            <w:shd w:val="clear" w:color="auto" w:fill="FFFFFF"/>
          </w:tcPr>
          <w:p w14:paraId="67E9E913"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292" w:type="dxa"/>
            <w:tcBorders>
              <w:top w:val="single" w:sz="8" w:space="0" w:color="AEAEAE"/>
              <w:left w:val="single" w:sz="8" w:space="0" w:color="E0E0E0"/>
              <w:bottom w:val="single" w:sz="8" w:space="0" w:color="AEAEAE"/>
              <w:right w:val="single" w:sz="8" w:space="0" w:color="E0E0E0"/>
            </w:tcBorders>
            <w:shd w:val="clear" w:color="auto" w:fill="FFFFFF"/>
          </w:tcPr>
          <w:p w14:paraId="139F66F4"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-.196</w:t>
            </w:r>
          </w:p>
        </w:tc>
        <w:tc>
          <w:tcPr>
            <w:tcW w:w="1513" w:type="dxa"/>
            <w:tcBorders>
              <w:top w:val="single" w:sz="8" w:space="0" w:color="AEAEAE"/>
              <w:left w:val="single" w:sz="8" w:space="0" w:color="E0E0E0"/>
              <w:bottom w:val="single" w:sz="8" w:space="0" w:color="AEAEAE"/>
              <w:right w:val="nil"/>
            </w:tcBorders>
            <w:shd w:val="clear" w:color="auto" w:fill="FFFFFF"/>
          </w:tcPr>
          <w:p w14:paraId="653D6B71"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.004</w:t>
            </w:r>
          </w:p>
        </w:tc>
      </w:tr>
      <w:tr w:rsidR="001318E5" w:rsidRPr="001318E5" w14:paraId="6FEEDEB5" w14:textId="77777777" w:rsidTr="008C35DB">
        <w:trPr>
          <w:cantSplit/>
        </w:trPr>
        <w:tc>
          <w:tcPr>
            <w:tcW w:w="756" w:type="dxa"/>
            <w:vMerge/>
            <w:tcBorders>
              <w:top w:val="single" w:sz="8" w:space="0" w:color="AEAEAE"/>
              <w:left w:val="nil"/>
              <w:bottom w:val="single" w:sz="8" w:space="0" w:color="152935"/>
              <w:right w:val="nil"/>
            </w:tcBorders>
            <w:shd w:val="clear" w:color="auto" w:fill="E0E0E0"/>
          </w:tcPr>
          <w:p w14:paraId="0BF3FB7A"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86" w:type="dxa"/>
            <w:vMerge/>
            <w:tcBorders>
              <w:top w:val="single" w:sz="8" w:space="0" w:color="AEAEAE"/>
              <w:left w:val="nil"/>
              <w:bottom w:val="nil"/>
              <w:right w:val="nil"/>
            </w:tcBorders>
            <w:shd w:val="clear" w:color="auto" w:fill="E0E0E0"/>
          </w:tcPr>
          <w:p w14:paraId="2A032AB9"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59" w:type="dxa"/>
            <w:tcBorders>
              <w:top w:val="single" w:sz="8" w:space="0" w:color="AEAEAE"/>
              <w:left w:val="nil"/>
              <w:bottom w:val="single" w:sz="8" w:space="0" w:color="AEAEAE"/>
              <w:right w:val="nil"/>
            </w:tcBorders>
            <w:shd w:val="clear" w:color="auto" w:fill="E0E0E0"/>
          </w:tcPr>
          <w:p w14:paraId="568AD449"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1182" w:type="dxa"/>
            <w:tcBorders>
              <w:top w:val="single" w:sz="8" w:space="0" w:color="AEAEAE"/>
              <w:left w:val="nil"/>
              <w:bottom w:val="single" w:sz="8" w:space="0" w:color="AEAEAE"/>
              <w:right w:val="single" w:sz="8" w:space="0" w:color="E0E0E0"/>
            </w:tcBorders>
            <w:shd w:val="clear" w:color="auto" w:fill="FFFFFF"/>
          </w:tcPr>
          <w:p w14:paraId="26FEE45A"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.006</w:t>
            </w:r>
          </w:p>
        </w:tc>
        <w:tc>
          <w:tcPr>
            <w:tcW w:w="1371" w:type="dxa"/>
            <w:tcBorders>
              <w:top w:val="single" w:sz="8" w:space="0" w:color="AEAEAE"/>
              <w:left w:val="single" w:sz="8" w:space="0" w:color="E0E0E0"/>
              <w:bottom w:val="single" w:sz="8" w:space="0" w:color="AEAEAE"/>
              <w:right w:val="single" w:sz="8" w:space="0" w:color="E0E0E0"/>
            </w:tcBorders>
            <w:shd w:val="clear" w:color="auto" w:fill="FFFFFF"/>
          </w:tcPr>
          <w:p w14:paraId="1B8B1B2D"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-.196</w:t>
            </w:r>
          </w:p>
        </w:tc>
        <w:tc>
          <w:tcPr>
            <w:tcW w:w="1292" w:type="dxa"/>
            <w:tcBorders>
              <w:top w:val="single" w:sz="8" w:space="0" w:color="AEAEAE"/>
              <w:left w:val="single" w:sz="8" w:space="0" w:color="E0E0E0"/>
              <w:bottom w:val="single" w:sz="8" w:space="0" w:color="AEAEAE"/>
              <w:right w:val="single" w:sz="8" w:space="0" w:color="E0E0E0"/>
            </w:tcBorders>
            <w:shd w:val="clear" w:color="auto" w:fill="FFFFFF"/>
          </w:tcPr>
          <w:p w14:paraId="429E55F4"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513" w:type="dxa"/>
            <w:tcBorders>
              <w:top w:val="single" w:sz="8" w:space="0" w:color="AEAEAE"/>
              <w:left w:val="single" w:sz="8" w:space="0" w:color="E0E0E0"/>
              <w:bottom w:val="single" w:sz="8" w:space="0" w:color="AEAEAE"/>
              <w:right w:val="nil"/>
            </w:tcBorders>
            <w:shd w:val="clear" w:color="auto" w:fill="FFFFFF"/>
          </w:tcPr>
          <w:p w14:paraId="4F544BDB"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.026</w:t>
            </w:r>
          </w:p>
        </w:tc>
      </w:tr>
      <w:tr w:rsidR="001318E5" w:rsidRPr="001318E5" w14:paraId="5E15B66B" w14:textId="77777777" w:rsidTr="008C35DB">
        <w:trPr>
          <w:cantSplit/>
        </w:trPr>
        <w:tc>
          <w:tcPr>
            <w:tcW w:w="756" w:type="dxa"/>
            <w:vMerge/>
            <w:tcBorders>
              <w:top w:val="single" w:sz="8" w:space="0" w:color="AEAEAE"/>
              <w:left w:val="nil"/>
              <w:bottom w:val="single" w:sz="8" w:space="0" w:color="152935"/>
              <w:right w:val="nil"/>
            </w:tcBorders>
            <w:shd w:val="clear" w:color="auto" w:fill="E0E0E0"/>
          </w:tcPr>
          <w:p w14:paraId="39E2B0E7"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86" w:type="dxa"/>
            <w:vMerge/>
            <w:tcBorders>
              <w:top w:val="single" w:sz="8" w:space="0" w:color="AEAEAE"/>
              <w:left w:val="nil"/>
              <w:bottom w:val="nil"/>
              <w:right w:val="nil"/>
            </w:tcBorders>
            <w:shd w:val="clear" w:color="auto" w:fill="E0E0E0"/>
          </w:tcPr>
          <w:p w14:paraId="48A95E2A"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59" w:type="dxa"/>
            <w:tcBorders>
              <w:top w:val="single" w:sz="8" w:space="0" w:color="AEAEAE"/>
              <w:left w:val="nil"/>
              <w:bottom w:val="nil"/>
              <w:right w:val="nil"/>
            </w:tcBorders>
            <w:shd w:val="clear" w:color="auto" w:fill="E0E0E0"/>
          </w:tcPr>
          <w:p w14:paraId="248E5FB4"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1182" w:type="dxa"/>
            <w:tcBorders>
              <w:top w:val="single" w:sz="8" w:space="0" w:color="AEAEAE"/>
              <w:left w:val="nil"/>
              <w:bottom w:val="nil"/>
              <w:right w:val="single" w:sz="8" w:space="0" w:color="E0E0E0"/>
            </w:tcBorders>
            <w:shd w:val="clear" w:color="auto" w:fill="FFFFFF"/>
          </w:tcPr>
          <w:p w14:paraId="04FA4C31"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-.735</w:t>
            </w:r>
          </w:p>
        </w:tc>
        <w:tc>
          <w:tcPr>
            <w:tcW w:w="1371" w:type="dxa"/>
            <w:tcBorders>
              <w:top w:val="single" w:sz="8" w:space="0" w:color="AEAEAE"/>
              <w:left w:val="single" w:sz="8" w:space="0" w:color="E0E0E0"/>
              <w:bottom w:val="nil"/>
              <w:right w:val="single" w:sz="8" w:space="0" w:color="E0E0E0"/>
            </w:tcBorders>
            <w:shd w:val="clear" w:color="auto" w:fill="FFFFFF"/>
          </w:tcPr>
          <w:p w14:paraId="1149B870"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.004</w:t>
            </w:r>
          </w:p>
        </w:tc>
        <w:tc>
          <w:tcPr>
            <w:tcW w:w="1292" w:type="dxa"/>
            <w:tcBorders>
              <w:top w:val="single" w:sz="8" w:space="0" w:color="AEAEAE"/>
              <w:left w:val="single" w:sz="8" w:space="0" w:color="E0E0E0"/>
              <w:bottom w:val="nil"/>
              <w:right w:val="single" w:sz="8" w:space="0" w:color="E0E0E0"/>
            </w:tcBorders>
            <w:shd w:val="clear" w:color="auto" w:fill="FFFFFF"/>
          </w:tcPr>
          <w:p w14:paraId="543562D9"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.026</w:t>
            </w:r>
          </w:p>
        </w:tc>
        <w:tc>
          <w:tcPr>
            <w:tcW w:w="1513" w:type="dxa"/>
            <w:tcBorders>
              <w:top w:val="single" w:sz="8" w:space="0" w:color="AEAEAE"/>
              <w:left w:val="single" w:sz="8" w:space="0" w:color="E0E0E0"/>
              <w:bottom w:val="nil"/>
              <w:right w:val="nil"/>
            </w:tcBorders>
            <w:shd w:val="clear" w:color="auto" w:fill="FFFFFF"/>
          </w:tcPr>
          <w:p w14:paraId="1F1E0796"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r>
      <w:tr w:rsidR="001318E5" w:rsidRPr="001318E5" w14:paraId="012A07ED" w14:textId="77777777" w:rsidTr="008C35DB">
        <w:trPr>
          <w:cantSplit/>
        </w:trPr>
        <w:tc>
          <w:tcPr>
            <w:tcW w:w="756" w:type="dxa"/>
            <w:vMerge/>
            <w:tcBorders>
              <w:top w:val="single" w:sz="8" w:space="0" w:color="AEAEAE"/>
              <w:left w:val="nil"/>
              <w:bottom w:val="single" w:sz="8" w:space="0" w:color="152935"/>
              <w:right w:val="nil"/>
            </w:tcBorders>
            <w:shd w:val="clear" w:color="auto" w:fill="E0E0E0"/>
          </w:tcPr>
          <w:p w14:paraId="0204182B"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86" w:type="dxa"/>
            <w:vMerge w:val="restart"/>
            <w:tcBorders>
              <w:top w:val="single" w:sz="8" w:space="0" w:color="AEAEAE"/>
              <w:left w:val="nil"/>
              <w:bottom w:val="single" w:sz="8" w:space="0" w:color="152935"/>
              <w:right w:val="nil"/>
            </w:tcBorders>
            <w:shd w:val="clear" w:color="auto" w:fill="E0E0E0"/>
          </w:tcPr>
          <w:p w14:paraId="721FCF4F"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Covariances</w:t>
            </w:r>
          </w:p>
        </w:tc>
        <w:tc>
          <w:tcPr>
            <w:tcW w:w="1859" w:type="dxa"/>
            <w:tcBorders>
              <w:top w:val="single" w:sz="8" w:space="0" w:color="AEAEAE"/>
              <w:left w:val="nil"/>
              <w:bottom w:val="single" w:sz="8" w:space="0" w:color="AEAEAE"/>
              <w:right w:val="nil"/>
            </w:tcBorders>
            <w:shd w:val="clear" w:color="auto" w:fill="E0E0E0"/>
          </w:tcPr>
          <w:p w14:paraId="4960F18D"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182" w:type="dxa"/>
            <w:tcBorders>
              <w:top w:val="single" w:sz="8" w:space="0" w:color="AEAEAE"/>
              <w:left w:val="nil"/>
              <w:bottom w:val="single" w:sz="8" w:space="0" w:color="AEAEAE"/>
              <w:right w:val="single" w:sz="8" w:space="0" w:color="E0E0E0"/>
            </w:tcBorders>
            <w:shd w:val="clear" w:color="auto" w:fill="FFFFFF"/>
          </w:tcPr>
          <w:p w14:paraId="271F95B3"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371" w:type="dxa"/>
            <w:tcBorders>
              <w:top w:val="single" w:sz="8" w:space="0" w:color="AEAEAE"/>
              <w:left w:val="single" w:sz="8" w:space="0" w:color="E0E0E0"/>
              <w:bottom w:val="single" w:sz="8" w:space="0" w:color="AEAEAE"/>
              <w:right w:val="single" w:sz="8" w:space="0" w:color="E0E0E0"/>
            </w:tcBorders>
            <w:shd w:val="clear" w:color="auto" w:fill="FFFFFF"/>
          </w:tcPr>
          <w:p w14:paraId="01BEC7F3"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292" w:type="dxa"/>
            <w:tcBorders>
              <w:top w:val="single" w:sz="8" w:space="0" w:color="AEAEAE"/>
              <w:left w:val="single" w:sz="8" w:space="0" w:color="E0E0E0"/>
              <w:bottom w:val="single" w:sz="8" w:space="0" w:color="AEAEAE"/>
              <w:right w:val="single" w:sz="8" w:space="0" w:color="E0E0E0"/>
            </w:tcBorders>
            <w:shd w:val="clear" w:color="auto" w:fill="FFFFFF"/>
          </w:tcPr>
          <w:p w14:paraId="0F09798A"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513" w:type="dxa"/>
            <w:tcBorders>
              <w:top w:val="single" w:sz="8" w:space="0" w:color="AEAEAE"/>
              <w:left w:val="single" w:sz="8" w:space="0" w:color="E0E0E0"/>
              <w:bottom w:val="single" w:sz="8" w:space="0" w:color="AEAEAE"/>
              <w:right w:val="nil"/>
            </w:tcBorders>
            <w:shd w:val="clear" w:color="auto" w:fill="FFFFFF"/>
          </w:tcPr>
          <w:p w14:paraId="798868D1"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-8.638E-6</w:t>
            </w:r>
          </w:p>
        </w:tc>
      </w:tr>
      <w:tr w:rsidR="001318E5" w:rsidRPr="001318E5" w14:paraId="68F9E6FE" w14:textId="77777777" w:rsidTr="008C35DB">
        <w:trPr>
          <w:cantSplit/>
        </w:trPr>
        <w:tc>
          <w:tcPr>
            <w:tcW w:w="756" w:type="dxa"/>
            <w:vMerge/>
            <w:tcBorders>
              <w:top w:val="single" w:sz="8" w:space="0" w:color="AEAEAE"/>
              <w:left w:val="nil"/>
              <w:bottom w:val="single" w:sz="8" w:space="0" w:color="152935"/>
              <w:right w:val="nil"/>
            </w:tcBorders>
            <w:shd w:val="clear" w:color="auto" w:fill="E0E0E0"/>
          </w:tcPr>
          <w:p w14:paraId="447EB516"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86" w:type="dxa"/>
            <w:vMerge/>
            <w:tcBorders>
              <w:top w:val="single" w:sz="8" w:space="0" w:color="AEAEAE"/>
              <w:left w:val="nil"/>
              <w:bottom w:val="single" w:sz="8" w:space="0" w:color="152935"/>
              <w:right w:val="nil"/>
            </w:tcBorders>
            <w:shd w:val="clear" w:color="auto" w:fill="E0E0E0"/>
          </w:tcPr>
          <w:p w14:paraId="4BF5EA5B"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59" w:type="dxa"/>
            <w:tcBorders>
              <w:top w:val="single" w:sz="8" w:space="0" w:color="AEAEAE"/>
              <w:left w:val="nil"/>
              <w:bottom w:val="single" w:sz="8" w:space="0" w:color="AEAEAE"/>
              <w:right w:val="nil"/>
            </w:tcBorders>
            <w:shd w:val="clear" w:color="auto" w:fill="E0E0E0"/>
          </w:tcPr>
          <w:p w14:paraId="342C7070"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182" w:type="dxa"/>
            <w:tcBorders>
              <w:top w:val="single" w:sz="8" w:space="0" w:color="AEAEAE"/>
              <w:left w:val="nil"/>
              <w:bottom w:val="single" w:sz="8" w:space="0" w:color="AEAEAE"/>
              <w:right w:val="single" w:sz="8" w:space="0" w:color="E0E0E0"/>
            </w:tcBorders>
            <w:shd w:val="clear" w:color="auto" w:fill="FFFFFF"/>
          </w:tcPr>
          <w:p w14:paraId="27E24830"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371" w:type="dxa"/>
            <w:tcBorders>
              <w:top w:val="single" w:sz="8" w:space="0" w:color="AEAEAE"/>
              <w:left w:val="single" w:sz="8" w:space="0" w:color="E0E0E0"/>
              <w:bottom w:val="single" w:sz="8" w:space="0" w:color="AEAEAE"/>
              <w:right w:val="single" w:sz="8" w:space="0" w:color="E0E0E0"/>
            </w:tcBorders>
            <w:shd w:val="clear" w:color="auto" w:fill="FFFFFF"/>
          </w:tcPr>
          <w:p w14:paraId="2EF82890"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-6.508E-7</w:t>
            </w:r>
          </w:p>
        </w:tc>
        <w:tc>
          <w:tcPr>
            <w:tcW w:w="1292" w:type="dxa"/>
            <w:tcBorders>
              <w:top w:val="single" w:sz="8" w:space="0" w:color="AEAEAE"/>
              <w:left w:val="single" w:sz="8" w:space="0" w:color="E0E0E0"/>
              <w:bottom w:val="single" w:sz="8" w:space="0" w:color="AEAEAE"/>
              <w:right w:val="single" w:sz="8" w:space="0" w:color="E0E0E0"/>
            </w:tcBorders>
            <w:shd w:val="clear" w:color="auto" w:fill="FFFFFF"/>
          </w:tcPr>
          <w:p w14:paraId="0138EEF6"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-3.441E-6</w:t>
            </w:r>
          </w:p>
        </w:tc>
        <w:tc>
          <w:tcPr>
            <w:tcW w:w="1513" w:type="dxa"/>
            <w:tcBorders>
              <w:top w:val="single" w:sz="8" w:space="0" w:color="AEAEAE"/>
              <w:left w:val="single" w:sz="8" w:space="0" w:color="E0E0E0"/>
              <w:bottom w:val="single" w:sz="8" w:space="0" w:color="AEAEAE"/>
              <w:right w:val="nil"/>
            </w:tcBorders>
            <w:shd w:val="clear" w:color="auto" w:fill="FFFFFF"/>
          </w:tcPr>
          <w:p w14:paraId="00341442"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-7.764E-6</w:t>
            </w:r>
          </w:p>
        </w:tc>
      </w:tr>
      <w:tr w:rsidR="001318E5" w:rsidRPr="001318E5" w14:paraId="5C79D53A" w14:textId="77777777" w:rsidTr="008C35DB">
        <w:trPr>
          <w:cantSplit/>
        </w:trPr>
        <w:tc>
          <w:tcPr>
            <w:tcW w:w="756" w:type="dxa"/>
            <w:vMerge/>
            <w:tcBorders>
              <w:top w:val="single" w:sz="8" w:space="0" w:color="AEAEAE"/>
              <w:left w:val="nil"/>
              <w:bottom w:val="single" w:sz="8" w:space="0" w:color="152935"/>
              <w:right w:val="nil"/>
            </w:tcBorders>
            <w:shd w:val="clear" w:color="auto" w:fill="E0E0E0"/>
          </w:tcPr>
          <w:p w14:paraId="561F7A65"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86" w:type="dxa"/>
            <w:vMerge/>
            <w:tcBorders>
              <w:top w:val="single" w:sz="8" w:space="0" w:color="AEAEAE"/>
              <w:left w:val="nil"/>
              <w:bottom w:val="single" w:sz="8" w:space="0" w:color="152935"/>
              <w:right w:val="nil"/>
            </w:tcBorders>
            <w:shd w:val="clear" w:color="auto" w:fill="E0E0E0"/>
          </w:tcPr>
          <w:p w14:paraId="10A75A26"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59" w:type="dxa"/>
            <w:tcBorders>
              <w:top w:val="single" w:sz="8" w:space="0" w:color="AEAEAE"/>
              <w:left w:val="nil"/>
              <w:bottom w:val="single" w:sz="8" w:space="0" w:color="AEAEAE"/>
              <w:right w:val="nil"/>
            </w:tcBorders>
            <w:shd w:val="clear" w:color="auto" w:fill="E0E0E0"/>
          </w:tcPr>
          <w:p w14:paraId="7F3A1507"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182" w:type="dxa"/>
            <w:tcBorders>
              <w:top w:val="single" w:sz="8" w:space="0" w:color="AEAEAE"/>
              <w:left w:val="nil"/>
              <w:bottom w:val="single" w:sz="8" w:space="0" w:color="AEAEAE"/>
              <w:right w:val="single" w:sz="8" w:space="0" w:color="E0E0E0"/>
            </w:tcBorders>
            <w:shd w:val="clear" w:color="auto" w:fill="FFFFFF"/>
          </w:tcPr>
          <w:p w14:paraId="7245BAB5"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371" w:type="dxa"/>
            <w:tcBorders>
              <w:top w:val="single" w:sz="8" w:space="0" w:color="AEAEAE"/>
              <w:left w:val="single" w:sz="8" w:space="0" w:color="E0E0E0"/>
              <w:bottom w:val="single" w:sz="8" w:space="0" w:color="AEAEAE"/>
              <w:right w:val="single" w:sz="8" w:space="0" w:color="E0E0E0"/>
            </w:tcBorders>
            <w:shd w:val="clear" w:color="auto" w:fill="FFFFFF"/>
          </w:tcPr>
          <w:p w14:paraId="781893AF"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292" w:type="dxa"/>
            <w:tcBorders>
              <w:top w:val="single" w:sz="8" w:space="0" w:color="AEAEAE"/>
              <w:left w:val="single" w:sz="8" w:space="0" w:color="E0E0E0"/>
              <w:bottom w:val="single" w:sz="8" w:space="0" w:color="AEAEAE"/>
              <w:right w:val="single" w:sz="8" w:space="0" w:color="E0E0E0"/>
            </w:tcBorders>
            <w:shd w:val="clear" w:color="auto" w:fill="FFFFFF"/>
          </w:tcPr>
          <w:p w14:paraId="61E689FF"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3.128E-5</w:t>
            </w:r>
          </w:p>
        </w:tc>
        <w:tc>
          <w:tcPr>
            <w:tcW w:w="1513" w:type="dxa"/>
            <w:tcBorders>
              <w:top w:val="single" w:sz="8" w:space="0" w:color="AEAEAE"/>
              <w:left w:val="single" w:sz="8" w:space="0" w:color="E0E0E0"/>
              <w:bottom w:val="single" w:sz="8" w:space="0" w:color="AEAEAE"/>
              <w:right w:val="nil"/>
            </w:tcBorders>
            <w:shd w:val="clear" w:color="auto" w:fill="FFFFFF"/>
          </w:tcPr>
          <w:p w14:paraId="6448EB5A"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-1.117E-5</w:t>
            </w:r>
          </w:p>
        </w:tc>
      </w:tr>
      <w:tr w:rsidR="001318E5" w:rsidRPr="001318E5" w14:paraId="3CE23C24" w14:textId="77777777" w:rsidTr="008C35DB">
        <w:trPr>
          <w:cantSplit/>
        </w:trPr>
        <w:tc>
          <w:tcPr>
            <w:tcW w:w="756" w:type="dxa"/>
            <w:vMerge/>
            <w:tcBorders>
              <w:top w:val="single" w:sz="8" w:space="0" w:color="AEAEAE"/>
              <w:left w:val="nil"/>
              <w:bottom w:val="single" w:sz="8" w:space="0" w:color="152935"/>
              <w:right w:val="nil"/>
            </w:tcBorders>
            <w:shd w:val="clear" w:color="auto" w:fill="E0E0E0"/>
          </w:tcPr>
          <w:p w14:paraId="48F603BC"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86" w:type="dxa"/>
            <w:vMerge/>
            <w:tcBorders>
              <w:top w:val="single" w:sz="8" w:space="0" w:color="AEAEAE"/>
              <w:left w:val="nil"/>
              <w:bottom w:val="single" w:sz="8" w:space="0" w:color="152935"/>
              <w:right w:val="nil"/>
            </w:tcBorders>
            <w:shd w:val="clear" w:color="auto" w:fill="E0E0E0"/>
          </w:tcPr>
          <w:p w14:paraId="20FA3231"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59" w:type="dxa"/>
            <w:tcBorders>
              <w:top w:val="single" w:sz="8" w:space="0" w:color="AEAEAE"/>
              <w:left w:val="nil"/>
              <w:bottom w:val="single" w:sz="8" w:space="0" w:color="AEAEAE"/>
              <w:right w:val="nil"/>
            </w:tcBorders>
            <w:shd w:val="clear" w:color="auto" w:fill="E0E0E0"/>
          </w:tcPr>
          <w:p w14:paraId="3964550C"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182" w:type="dxa"/>
            <w:tcBorders>
              <w:top w:val="single" w:sz="8" w:space="0" w:color="AEAEAE"/>
              <w:left w:val="nil"/>
              <w:bottom w:val="single" w:sz="8" w:space="0" w:color="AEAEAE"/>
              <w:right w:val="single" w:sz="8" w:space="0" w:color="E0E0E0"/>
            </w:tcBorders>
            <w:shd w:val="clear" w:color="auto" w:fill="FFFFFF"/>
          </w:tcPr>
          <w:p w14:paraId="591F7FA1"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-1.331E-5</w:t>
            </w:r>
          </w:p>
        </w:tc>
        <w:tc>
          <w:tcPr>
            <w:tcW w:w="1371" w:type="dxa"/>
            <w:tcBorders>
              <w:top w:val="single" w:sz="8" w:space="0" w:color="AEAEAE"/>
              <w:left w:val="single" w:sz="8" w:space="0" w:color="E0E0E0"/>
              <w:bottom w:val="single" w:sz="8" w:space="0" w:color="AEAEAE"/>
              <w:right w:val="single" w:sz="8" w:space="0" w:color="E0E0E0"/>
            </w:tcBorders>
            <w:shd w:val="clear" w:color="auto" w:fill="FFFFFF"/>
          </w:tcPr>
          <w:p w14:paraId="28702E43"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-1.502E-6</w:t>
            </w:r>
          </w:p>
        </w:tc>
        <w:tc>
          <w:tcPr>
            <w:tcW w:w="1292" w:type="dxa"/>
            <w:tcBorders>
              <w:top w:val="single" w:sz="8" w:space="0" w:color="AEAEAE"/>
              <w:left w:val="single" w:sz="8" w:space="0" w:color="E0E0E0"/>
              <w:bottom w:val="single" w:sz="8" w:space="0" w:color="AEAEAE"/>
              <w:right w:val="single" w:sz="8" w:space="0" w:color="E0E0E0"/>
            </w:tcBorders>
            <w:shd w:val="clear" w:color="auto" w:fill="FFFFFF"/>
          </w:tcPr>
          <w:p w14:paraId="72AB93F5"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2.748E-6</w:t>
            </w:r>
          </w:p>
        </w:tc>
        <w:tc>
          <w:tcPr>
            <w:tcW w:w="1513" w:type="dxa"/>
            <w:tcBorders>
              <w:top w:val="single" w:sz="8" w:space="0" w:color="AEAEAE"/>
              <w:left w:val="single" w:sz="8" w:space="0" w:color="E0E0E0"/>
              <w:bottom w:val="single" w:sz="8" w:space="0" w:color="AEAEAE"/>
              <w:right w:val="nil"/>
            </w:tcBorders>
            <w:shd w:val="clear" w:color="auto" w:fill="FFFFFF"/>
          </w:tcPr>
          <w:p w14:paraId="3B58131E"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-2.766E-7</w:t>
            </w:r>
          </w:p>
        </w:tc>
      </w:tr>
      <w:tr w:rsidR="001318E5" w:rsidRPr="001318E5" w14:paraId="18663BFF" w14:textId="77777777" w:rsidTr="008C35DB">
        <w:trPr>
          <w:cantSplit/>
        </w:trPr>
        <w:tc>
          <w:tcPr>
            <w:tcW w:w="756" w:type="dxa"/>
            <w:vMerge/>
            <w:tcBorders>
              <w:top w:val="single" w:sz="8" w:space="0" w:color="AEAEAE"/>
              <w:left w:val="nil"/>
              <w:bottom w:val="single" w:sz="8" w:space="0" w:color="152935"/>
              <w:right w:val="nil"/>
            </w:tcBorders>
            <w:shd w:val="clear" w:color="auto" w:fill="E0E0E0"/>
          </w:tcPr>
          <w:p w14:paraId="4E2A0D8A"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86" w:type="dxa"/>
            <w:vMerge/>
            <w:tcBorders>
              <w:top w:val="single" w:sz="8" w:space="0" w:color="AEAEAE"/>
              <w:left w:val="nil"/>
              <w:bottom w:val="single" w:sz="8" w:space="0" w:color="152935"/>
              <w:right w:val="nil"/>
            </w:tcBorders>
            <w:shd w:val="clear" w:color="auto" w:fill="E0E0E0"/>
          </w:tcPr>
          <w:p w14:paraId="3E564684"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59" w:type="dxa"/>
            <w:tcBorders>
              <w:top w:val="single" w:sz="8" w:space="0" w:color="AEAEAE"/>
              <w:left w:val="nil"/>
              <w:bottom w:val="single" w:sz="8" w:space="0" w:color="AEAEAE"/>
              <w:right w:val="nil"/>
            </w:tcBorders>
            <w:shd w:val="clear" w:color="auto" w:fill="E0E0E0"/>
          </w:tcPr>
          <w:p w14:paraId="0EDC1890"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182" w:type="dxa"/>
            <w:tcBorders>
              <w:top w:val="single" w:sz="8" w:space="0" w:color="AEAEAE"/>
              <w:left w:val="nil"/>
              <w:bottom w:val="single" w:sz="8" w:space="0" w:color="AEAEAE"/>
              <w:right w:val="single" w:sz="8" w:space="0" w:color="E0E0E0"/>
            </w:tcBorders>
            <w:shd w:val="clear" w:color="auto" w:fill="FFFFFF"/>
          </w:tcPr>
          <w:p w14:paraId="2CA7014A"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-2.452E-5</w:t>
            </w:r>
          </w:p>
        </w:tc>
        <w:tc>
          <w:tcPr>
            <w:tcW w:w="1371" w:type="dxa"/>
            <w:tcBorders>
              <w:top w:val="single" w:sz="8" w:space="0" w:color="AEAEAE"/>
              <w:left w:val="single" w:sz="8" w:space="0" w:color="E0E0E0"/>
              <w:bottom w:val="single" w:sz="8" w:space="0" w:color="AEAEAE"/>
              <w:right w:val="single" w:sz="8" w:space="0" w:color="E0E0E0"/>
            </w:tcBorders>
            <w:shd w:val="clear" w:color="auto" w:fill="FFFFFF"/>
          </w:tcPr>
          <w:p w14:paraId="1DE93778"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-1.690E-5</w:t>
            </w:r>
          </w:p>
        </w:tc>
        <w:tc>
          <w:tcPr>
            <w:tcW w:w="1292" w:type="dxa"/>
            <w:tcBorders>
              <w:top w:val="single" w:sz="8" w:space="0" w:color="AEAEAE"/>
              <w:left w:val="single" w:sz="8" w:space="0" w:color="E0E0E0"/>
              <w:bottom w:val="single" w:sz="8" w:space="0" w:color="AEAEAE"/>
              <w:right w:val="single" w:sz="8" w:space="0" w:color="E0E0E0"/>
            </w:tcBorders>
            <w:shd w:val="clear" w:color="auto" w:fill="FFFFFF"/>
          </w:tcPr>
          <w:p w14:paraId="1701CA4B"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2.100E-5</w:t>
            </w:r>
          </w:p>
        </w:tc>
        <w:tc>
          <w:tcPr>
            <w:tcW w:w="1513" w:type="dxa"/>
            <w:tcBorders>
              <w:top w:val="single" w:sz="8" w:space="0" w:color="AEAEAE"/>
              <w:left w:val="single" w:sz="8" w:space="0" w:color="E0E0E0"/>
              <w:bottom w:val="single" w:sz="8" w:space="0" w:color="AEAEAE"/>
              <w:right w:val="nil"/>
            </w:tcBorders>
            <w:shd w:val="clear" w:color="auto" w:fill="FFFFFF"/>
          </w:tcPr>
          <w:p w14:paraId="3ABA4E9A"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-3.220E-7</w:t>
            </w:r>
          </w:p>
        </w:tc>
      </w:tr>
      <w:tr w:rsidR="001318E5" w:rsidRPr="001318E5" w14:paraId="11B0A2DD" w14:textId="77777777" w:rsidTr="008C35DB">
        <w:trPr>
          <w:cantSplit/>
        </w:trPr>
        <w:tc>
          <w:tcPr>
            <w:tcW w:w="756" w:type="dxa"/>
            <w:vMerge/>
            <w:tcBorders>
              <w:top w:val="single" w:sz="8" w:space="0" w:color="AEAEAE"/>
              <w:left w:val="nil"/>
              <w:bottom w:val="single" w:sz="8" w:space="0" w:color="152935"/>
              <w:right w:val="nil"/>
            </w:tcBorders>
            <w:shd w:val="clear" w:color="auto" w:fill="E0E0E0"/>
          </w:tcPr>
          <w:p w14:paraId="25185525"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86" w:type="dxa"/>
            <w:vMerge/>
            <w:tcBorders>
              <w:top w:val="single" w:sz="8" w:space="0" w:color="AEAEAE"/>
              <w:left w:val="nil"/>
              <w:bottom w:val="single" w:sz="8" w:space="0" w:color="152935"/>
              <w:right w:val="nil"/>
            </w:tcBorders>
            <w:shd w:val="clear" w:color="auto" w:fill="E0E0E0"/>
          </w:tcPr>
          <w:p w14:paraId="31872610"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59" w:type="dxa"/>
            <w:tcBorders>
              <w:top w:val="single" w:sz="8" w:space="0" w:color="AEAEAE"/>
              <w:left w:val="nil"/>
              <w:bottom w:val="single" w:sz="8" w:space="0" w:color="AEAEAE"/>
              <w:right w:val="nil"/>
            </w:tcBorders>
            <w:shd w:val="clear" w:color="auto" w:fill="E0E0E0"/>
          </w:tcPr>
          <w:p w14:paraId="28CC0171"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182" w:type="dxa"/>
            <w:tcBorders>
              <w:top w:val="single" w:sz="8" w:space="0" w:color="AEAEAE"/>
              <w:left w:val="nil"/>
              <w:bottom w:val="single" w:sz="8" w:space="0" w:color="AEAEAE"/>
              <w:right w:val="single" w:sz="8" w:space="0" w:color="E0E0E0"/>
            </w:tcBorders>
            <w:shd w:val="clear" w:color="auto" w:fill="FFFFFF"/>
          </w:tcPr>
          <w:p w14:paraId="3560066C"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.007</w:t>
            </w:r>
          </w:p>
        </w:tc>
        <w:tc>
          <w:tcPr>
            <w:tcW w:w="1371" w:type="dxa"/>
            <w:tcBorders>
              <w:top w:val="single" w:sz="8" w:space="0" w:color="AEAEAE"/>
              <w:left w:val="single" w:sz="8" w:space="0" w:color="E0E0E0"/>
              <w:bottom w:val="single" w:sz="8" w:space="0" w:color="AEAEAE"/>
              <w:right w:val="single" w:sz="8" w:space="0" w:color="E0E0E0"/>
            </w:tcBorders>
            <w:shd w:val="clear" w:color="auto" w:fill="FFFFFF"/>
          </w:tcPr>
          <w:p w14:paraId="3FE323D1"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2.728E-5</w:t>
            </w:r>
          </w:p>
        </w:tc>
        <w:tc>
          <w:tcPr>
            <w:tcW w:w="1292" w:type="dxa"/>
            <w:tcBorders>
              <w:top w:val="single" w:sz="8" w:space="0" w:color="AEAEAE"/>
              <w:left w:val="single" w:sz="8" w:space="0" w:color="E0E0E0"/>
              <w:bottom w:val="single" w:sz="8" w:space="0" w:color="AEAEAE"/>
              <w:right w:val="single" w:sz="8" w:space="0" w:color="E0E0E0"/>
            </w:tcBorders>
            <w:shd w:val="clear" w:color="auto" w:fill="FFFFFF"/>
          </w:tcPr>
          <w:p w14:paraId="07E1E6D1"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3.425E-5</w:t>
            </w:r>
          </w:p>
        </w:tc>
        <w:tc>
          <w:tcPr>
            <w:tcW w:w="1513" w:type="dxa"/>
            <w:tcBorders>
              <w:top w:val="single" w:sz="8" w:space="0" w:color="AEAEAE"/>
              <w:left w:val="single" w:sz="8" w:space="0" w:color="E0E0E0"/>
              <w:bottom w:val="single" w:sz="8" w:space="0" w:color="AEAEAE"/>
              <w:right w:val="nil"/>
            </w:tcBorders>
            <w:shd w:val="clear" w:color="auto" w:fill="FFFFFF"/>
          </w:tcPr>
          <w:p w14:paraId="006083E5"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14:paraId="1143756D" w14:textId="77777777" w:rsidTr="008C35DB">
        <w:trPr>
          <w:cantSplit/>
        </w:trPr>
        <w:tc>
          <w:tcPr>
            <w:tcW w:w="756" w:type="dxa"/>
            <w:vMerge/>
            <w:tcBorders>
              <w:top w:val="single" w:sz="8" w:space="0" w:color="AEAEAE"/>
              <w:left w:val="nil"/>
              <w:bottom w:val="single" w:sz="8" w:space="0" w:color="152935"/>
              <w:right w:val="nil"/>
            </w:tcBorders>
            <w:shd w:val="clear" w:color="auto" w:fill="E0E0E0"/>
          </w:tcPr>
          <w:p w14:paraId="4064B461"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86" w:type="dxa"/>
            <w:vMerge/>
            <w:tcBorders>
              <w:top w:val="single" w:sz="8" w:space="0" w:color="AEAEAE"/>
              <w:left w:val="nil"/>
              <w:bottom w:val="single" w:sz="8" w:space="0" w:color="152935"/>
              <w:right w:val="nil"/>
            </w:tcBorders>
            <w:shd w:val="clear" w:color="auto" w:fill="E0E0E0"/>
          </w:tcPr>
          <w:p w14:paraId="7268C901"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59" w:type="dxa"/>
            <w:tcBorders>
              <w:top w:val="single" w:sz="8" w:space="0" w:color="AEAEAE"/>
              <w:left w:val="nil"/>
              <w:bottom w:val="single" w:sz="8" w:space="0" w:color="AEAEAE"/>
              <w:right w:val="nil"/>
            </w:tcBorders>
            <w:shd w:val="clear" w:color="auto" w:fill="E0E0E0"/>
          </w:tcPr>
          <w:p w14:paraId="38F420A0"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1182" w:type="dxa"/>
            <w:tcBorders>
              <w:top w:val="single" w:sz="8" w:space="0" w:color="AEAEAE"/>
              <w:left w:val="nil"/>
              <w:bottom w:val="single" w:sz="8" w:space="0" w:color="AEAEAE"/>
              <w:right w:val="single" w:sz="8" w:space="0" w:color="E0E0E0"/>
            </w:tcBorders>
            <w:shd w:val="clear" w:color="auto" w:fill="FFFFFF"/>
          </w:tcPr>
          <w:p w14:paraId="08947E4F"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2.728E-5</w:t>
            </w:r>
          </w:p>
        </w:tc>
        <w:tc>
          <w:tcPr>
            <w:tcW w:w="1371" w:type="dxa"/>
            <w:tcBorders>
              <w:top w:val="single" w:sz="8" w:space="0" w:color="AEAEAE"/>
              <w:left w:val="single" w:sz="8" w:space="0" w:color="E0E0E0"/>
              <w:bottom w:val="single" w:sz="8" w:space="0" w:color="AEAEAE"/>
              <w:right w:val="single" w:sz="8" w:space="0" w:color="E0E0E0"/>
            </w:tcBorders>
            <w:shd w:val="clear" w:color="auto" w:fill="FFFFFF"/>
          </w:tcPr>
          <w:p w14:paraId="43BE4A8E"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.002</w:t>
            </w:r>
          </w:p>
        </w:tc>
        <w:tc>
          <w:tcPr>
            <w:tcW w:w="1292" w:type="dxa"/>
            <w:tcBorders>
              <w:top w:val="single" w:sz="8" w:space="0" w:color="AEAEAE"/>
              <w:left w:val="single" w:sz="8" w:space="0" w:color="E0E0E0"/>
              <w:bottom w:val="single" w:sz="8" w:space="0" w:color="AEAEAE"/>
              <w:right w:val="single" w:sz="8" w:space="0" w:color="E0E0E0"/>
            </w:tcBorders>
            <w:shd w:val="clear" w:color="auto" w:fill="FFFFFF"/>
          </w:tcPr>
          <w:p w14:paraId="763F09B7"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c>
          <w:tcPr>
            <w:tcW w:w="1513" w:type="dxa"/>
            <w:tcBorders>
              <w:top w:val="single" w:sz="8" w:space="0" w:color="AEAEAE"/>
              <w:left w:val="single" w:sz="8" w:space="0" w:color="E0E0E0"/>
              <w:bottom w:val="single" w:sz="8" w:space="0" w:color="AEAEAE"/>
              <w:right w:val="nil"/>
            </w:tcBorders>
            <w:shd w:val="clear" w:color="auto" w:fill="FFFFFF"/>
          </w:tcPr>
          <w:p w14:paraId="6B64B367"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7.006E-7</w:t>
            </w:r>
          </w:p>
        </w:tc>
      </w:tr>
      <w:tr w:rsidR="001318E5" w:rsidRPr="001318E5" w14:paraId="7C894EDF" w14:textId="77777777" w:rsidTr="008C35DB">
        <w:trPr>
          <w:cantSplit/>
        </w:trPr>
        <w:tc>
          <w:tcPr>
            <w:tcW w:w="756" w:type="dxa"/>
            <w:vMerge/>
            <w:tcBorders>
              <w:top w:val="single" w:sz="8" w:space="0" w:color="AEAEAE"/>
              <w:left w:val="nil"/>
              <w:bottom w:val="single" w:sz="8" w:space="0" w:color="152935"/>
              <w:right w:val="nil"/>
            </w:tcBorders>
            <w:shd w:val="clear" w:color="auto" w:fill="E0E0E0"/>
          </w:tcPr>
          <w:p w14:paraId="63FC8593"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86" w:type="dxa"/>
            <w:vMerge/>
            <w:tcBorders>
              <w:top w:val="single" w:sz="8" w:space="0" w:color="AEAEAE"/>
              <w:left w:val="nil"/>
              <w:bottom w:val="single" w:sz="8" w:space="0" w:color="152935"/>
              <w:right w:val="nil"/>
            </w:tcBorders>
            <w:shd w:val="clear" w:color="auto" w:fill="E0E0E0"/>
          </w:tcPr>
          <w:p w14:paraId="699D5455"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59" w:type="dxa"/>
            <w:tcBorders>
              <w:top w:val="single" w:sz="8" w:space="0" w:color="AEAEAE"/>
              <w:left w:val="nil"/>
              <w:bottom w:val="single" w:sz="8" w:space="0" w:color="AEAEAE"/>
              <w:right w:val="nil"/>
            </w:tcBorders>
            <w:shd w:val="clear" w:color="auto" w:fill="E0E0E0"/>
          </w:tcPr>
          <w:p w14:paraId="53B92B5A"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1182" w:type="dxa"/>
            <w:tcBorders>
              <w:top w:val="single" w:sz="8" w:space="0" w:color="AEAEAE"/>
              <w:left w:val="nil"/>
              <w:bottom w:val="single" w:sz="8" w:space="0" w:color="AEAEAE"/>
              <w:right w:val="single" w:sz="8" w:space="0" w:color="E0E0E0"/>
            </w:tcBorders>
            <w:shd w:val="clear" w:color="auto" w:fill="FFFFFF"/>
          </w:tcPr>
          <w:p w14:paraId="01C0F9CF"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3.425E-5</w:t>
            </w:r>
          </w:p>
        </w:tc>
        <w:tc>
          <w:tcPr>
            <w:tcW w:w="1371" w:type="dxa"/>
            <w:tcBorders>
              <w:top w:val="single" w:sz="8" w:space="0" w:color="AEAEAE"/>
              <w:left w:val="single" w:sz="8" w:space="0" w:color="E0E0E0"/>
              <w:bottom w:val="single" w:sz="8" w:space="0" w:color="AEAEAE"/>
              <w:right w:val="single" w:sz="8" w:space="0" w:color="E0E0E0"/>
            </w:tcBorders>
            <w:shd w:val="clear" w:color="auto" w:fill="FFFFFF"/>
          </w:tcPr>
          <w:p w14:paraId="633C3311"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c>
          <w:tcPr>
            <w:tcW w:w="1292" w:type="dxa"/>
            <w:tcBorders>
              <w:top w:val="single" w:sz="8" w:space="0" w:color="AEAEAE"/>
              <w:left w:val="single" w:sz="8" w:space="0" w:color="E0E0E0"/>
              <w:bottom w:val="single" w:sz="8" w:space="0" w:color="AEAEAE"/>
              <w:right w:val="single" w:sz="8" w:space="0" w:color="E0E0E0"/>
            </w:tcBorders>
            <w:shd w:val="clear" w:color="auto" w:fill="FFFFFF"/>
          </w:tcPr>
          <w:p w14:paraId="17800E37"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.004</w:t>
            </w:r>
          </w:p>
        </w:tc>
        <w:tc>
          <w:tcPr>
            <w:tcW w:w="1513" w:type="dxa"/>
            <w:tcBorders>
              <w:top w:val="single" w:sz="8" w:space="0" w:color="AEAEAE"/>
              <w:left w:val="single" w:sz="8" w:space="0" w:color="E0E0E0"/>
              <w:bottom w:val="single" w:sz="8" w:space="0" w:color="AEAEAE"/>
              <w:right w:val="nil"/>
            </w:tcBorders>
            <w:shd w:val="clear" w:color="auto" w:fill="FFFFFF"/>
          </w:tcPr>
          <w:p w14:paraId="26AE01D7"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6.794E-6</w:t>
            </w:r>
          </w:p>
        </w:tc>
      </w:tr>
      <w:tr w:rsidR="001318E5" w:rsidRPr="001318E5" w14:paraId="5113E954" w14:textId="77777777" w:rsidTr="008C35DB">
        <w:trPr>
          <w:cantSplit/>
        </w:trPr>
        <w:tc>
          <w:tcPr>
            <w:tcW w:w="756" w:type="dxa"/>
            <w:vMerge/>
            <w:tcBorders>
              <w:top w:val="single" w:sz="8" w:space="0" w:color="AEAEAE"/>
              <w:left w:val="nil"/>
              <w:bottom w:val="single" w:sz="8" w:space="0" w:color="152935"/>
              <w:right w:val="nil"/>
            </w:tcBorders>
            <w:shd w:val="clear" w:color="auto" w:fill="E0E0E0"/>
          </w:tcPr>
          <w:p w14:paraId="3AA3C2F0"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86" w:type="dxa"/>
            <w:vMerge/>
            <w:tcBorders>
              <w:top w:val="single" w:sz="8" w:space="0" w:color="AEAEAE"/>
              <w:left w:val="nil"/>
              <w:bottom w:val="single" w:sz="8" w:space="0" w:color="152935"/>
              <w:right w:val="nil"/>
            </w:tcBorders>
            <w:shd w:val="clear" w:color="auto" w:fill="E0E0E0"/>
          </w:tcPr>
          <w:p w14:paraId="377A49D4"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59" w:type="dxa"/>
            <w:tcBorders>
              <w:top w:val="single" w:sz="8" w:space="0" w:color="AEAEAE"/>
              <w:left w:val="nil"/>
              <w:bottom w:val="single" w:sz="8" w:space="0" w:color="152935"/>
              <w:right w:val="nil"/>
            </w:tcBorders>
            <w:shd w:val="clear" w:color="auto" w:fill="E0E0E0"/>
          </w:tcPr>
          <w:p w14:paraId="696F1F48"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1182" w:type="dxa"/>
            <w:tcBorders>
              <w:top w:val="single" w:sz="8" w:space="0" w:color="AEAEAE"/>
              <w:left w:val="nil"/>
              <w:bottom w:val="single" w:sz="8" w:space="0" w:color="152935"/>
              <w:right w:val="single" w:sz="8" w:space="0" w:color="E0E0E0"/>
            </w:tcBorders>
            <w:shd w:val="clear" w:color="auto" w:fill="FFFFFF"/>
          </w:tcPr>
          <w:p w14:paraId="6710021E"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371" w:type="dxa"/>
            <w:tcBorders>
              <w:top w:val="single" w:sz="8" w:space="0" w:color="AEAEAE"/>
              <w:left w:val="single" w:sz="8" w:space="0" w:color="E0E0E0"/>
              <w:bottom w:val="single" w:sz="8" w:space="0" w:color="152935"/>
              <w:right w:val="single" w:sz="8" w:space="0" w:color="E0E0E0"/>
            </w:tcBorders>
            <w:shd w:val="clear" w:color="auto" w:fill="FFFFFF"/>
          </w:tcPr>
          <w:p w14:paraId="6C2E277D"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7.006E-7</w:t>
            </w:r>
          </w:p>
        </w:tc>
        <w:tc>
          <w:tcPr>
            <w:tcW w:w="1292" w:type="dxa"/>
            <w:tcBorders>
              <w:top w:val="single" w:sz="8" w:space="0" w:color="AEAEAE"/>
              <w:left w:val="single" w:sz="8" w:space="0" w:color="E0E0E0"/>
              <w:bottom w:val="single" w:sz="8" w:space="0" w:color="152935"/>
              <w:right w:val="single" w:sz="8" w:space="0" w:color="E0E0E0"/>
            </w:tcBorders>
            <w:shd w:val="clear" w:color="auto" w:fill="FFFFFF"/>
          </w:tcPr>
          <w:p w14:paraId="41ADEA82"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6.794E-6</w:t>
            </w:r>
          </w:p>
        </w:tc>
        <w:tc>
          <w:tcPr>
            <w:tcW w:w="1513" w:type="dxa"/>
            <w:tcBorders>
              <w:top w:val="single" w:sz="8" w:space="0" w:color="AEAEAE"/>
              <w:left w:val="single" w:sz="8" w:space="0" w:color="E0E0E0"/>
              <w:bottom w:val="single" w:sz="8" w:space="0" w:color="152935"/>
              <w:right w:val="nil"/>
            </w:tcBorders>
            <w:shd w:val="clear" w:color="auto" w:fill="FFFFFF"/>
          </w:tcPr>
          <w:p w14:paraId="480A600F"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1.647E-5</w:t>
            </w:r>
          </w:p>
        </w:tc>
      </w:tr>
    </w:tbl>
    <w:p w14:paraId="03EB191B"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1318E5" w:rsidRPr="001318E5" w14:paraId="37D22EDB" w14:textId="77777777" w:rsidTr="008C35DB">
        <w:trPr>
          <w:cantSplit/>
        </w:trPr>
        <w:tc>
          <w:tcPr>
            <w:tcW w:w="9359" w:type="dxa"/>
            <w:tcBorders>
              <w:top w:val="nil"/>
              <w:left w:val="nil"/>
              <w:bottom w:val="nil"/>
              <w:right w:val="nil"/>
            </w:tcBorders>
            <w:shd w:val="clear" w:color="auto" w:fill="FFFFFF"/>
          </w:tcPr>
          <w:p w14:paraId="6D2ECF43"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a. Dependent Variable: logCRECEIVE</w:t>
            </w:r>
          </w:p>
        </w:tc>
      </w:tr>
    </w:tbl>
    <w:p w14:paraId="155C6898" w14:textId="77777777"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p w14:paraId="15254B50" w14:textId="77777777"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91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4"/>
        <w:gridCol w:w="1237"/>
        <w:gridCol w:w="1236"/>
        <w:gridCol w:w="1483"/>
        <w:gridCol w:w="1189"/>
        <w:gridCol w:w="1035"/>
        <w:gridCol w:w="1035"/>
        <w:gridCol w:w="1174"/>
      </w:tblGrid>
      <w:tr w:rsidR="001318E5" w:rsidRPr="001318E5" w14:paraId="38C2E60F" w14:textId="77777777" w:rsidTr="008C35DB">
        <w:trPr>
          <w:cantSplit/>
        </w:trPr>
        <w:tc>
          <w:tcPr>
            <w:tcW w:w="9191" w:type="dxa"/>
            <w:gridSpan w:val="8"/>
            <w:tcBorders>
              <w:top w:val="nil"/>
              <w:left w:val="nil"/>
              <w:bottom w:val="nil"/>
              <w:right w:val="nil"/>
            </w:tcBorders>
            <w:shd w:val="clear" w:color="auto" w:fill="FFFFFF"/>
            <w:vAlign w:val="center"/>
          </w:tcPr>
          <w:p w14:paraId="52C70976"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1318E5">
              <w:rPr>
                <w:rFonts w:ascii="Arial" w:eastAsiaTheme="minorEastAsia" w:hAnsi="Arial" w:cs="Arial"/>
                <w:b/>
                <w:bCs/>
                <w:color w:val="010205"/>
              </w:rPr>
              <w:t>Collinearity Diagnostics</w:t>
            </w:r>
            <w:r w:rsidRPr="001318E5">
              <w:rPr>
                <w:rFonts w:ascii="Arial" w:eastAsiaTheme="minorEastAsia" w:hAnsi="Arial" w:cs="Arial"/>
                <w:b/>
                <w:bCs/>
                <w:color w:val="010205"/>
                <w:vertAlign w:val="superscript"/>
              </w:rPr>
              <w:t>a</w:t>
            </w:r>
          </w:p>
        </w:tc>
      </w:tr>
      <w:tr w:rsidR="001318E5" w:rsidRPr="001318E5" w14:paraId="5A5D211E" w14:textId="77777777" w:rsidTr="008C35DB">
        <w:trPr>
          <w:cantSplit/>
        </w:trPr>
        <w:tc>
          <w:tcPr>
            <w:tcW w:w="803" w:type="dxa"/>
            <w:vMerge w:val="restart"/>
            <w:tcBorders>
              <w:top w:val="nil"/>
              <w:left w:val="nil"/>
              <w:bottom w:val="nil"/>
              <w:right w:val="nil"/>
            </w:tcBorders>
            <w:shd w:val="clear" w:color="auto" w:fill="FFFFFF"/>
            <w:vAlign w:val="bottom"/>
          </w:tcPr>
          <w:p w14:paraId="2800A066"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Model</w:t>
            </w:r>
          </w:p>
        </w:tc>
        <w:tc>
          <w:tcPr>
            <w:tcW w:w="1236" w:type="dxa"/>
            <w:vMerge w:val="restart"/>
            <w:tcBorders>
              <w:top w:val="nil"/>
              <w:left w:val="nil"/>
              <w:bottom w:val="nil"/>
              <w:right w:val="nil"/>
            </w:tcBorders>
            <w:shd w:val="clear" w:color="auto" w:fill="FFFFFF"/>
            <w:vAlign w:val="bottom"/>
          </w:tcPr>
          <w:p w14:paraId="3B161F74"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Dimension</w:t>
            </w:r>
          </w:p>
        </w:tc>
        <w:tc>
          <w:tcPr>
            <w:tcW w:w="1236" w:type="dxa"/>
            <w:vMerge w:val="restart"/>
            <w:tcBorders>
              <w:top w:val="nil"/>
              <w:left w:val="nil"/>
              <w:bottom w:val="nil"/>
              <w:right w:val="single" w:sz="8" w:space="0" w:color="E0E0E0"/>
            </w:tcBorders>
            <w:shd w:val="clear" w:color="auto" w:fill="FFFFFF"/>
            <w:vAlign w:val="bottom"/>
          </w:tcPr>
          <w:p w14:paraId="5AC17A08"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Eigenvalue</w:t>
            </w:r>
          </w:p>
        </w:tc>
        <w:tc>
          <w:tcPr>
            <w:tcW w:w="1483" w:type="dxa"/>
            <w:vMerge w:val="restart"/>
            <w:tcBorders>
              <w:top w:val="nil"/>
              <w:left w:val="single" w:sz="8" w:space="0" w:color="E0E0E0"/>
              <w:bottom w:val="nil"/>
              <w:right w:val="single" w:sz="8" w:space="0" w:color="E0E0E0"/>
            </w:tcBorders>
            <w:shd w:val="clear" w:color="auto" w:fill="FFFFFF"/>
            <w:vAlign w:val="bottom"/>
          </w:tcPr>
          <w:p w14:paraId="4B737D64"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Condition Index</w:t>
            </w:r>
          </w:p>
        </w:tc>
        <w:tc>
          <w:tcPr>
            <w:tcW w:w="4433" w:type="dxa"/>
            <w:gridSpan w:val="4"/>
            <w:tcBorders>
              <w:top w:val="nil"/>
              <w:left w:val="single" w:sz="8" w:space="0" w:color="E0E0E0"/>
              <w:bottom w:val="nil"/>
              <w:right w:val="nil"/>
            </w:tcBorders>
            <w:shd w:val="clear" w:color="auto" w:fill="FFFFFF"/>
            <w:vAlign w:val="bottom"/>
          </w:tcPr>
          <w:p w14:paraId="289E422B"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Variance Proportions</w:t>
            </w:r>
          </w:p>
        </w:tc>
      </w:tr>
      <w:tr w:rsidR="001318E5" w:rsidRPr="001318E5" w14:paraId="12AADBD2" w14:textId="77777777" w:rsidTr="008C35DB">
        <w:trPr>
          <w:cantSplit/>
        </w:trPr>
        <w:tc>
          <w:tcPr>
            <w:tcW w:w="803" w:type="dxa"/>
            <w:vMerge/>
            <w:tcBorders>
              <w:top w:val="nil"/>
              <w:left w:val="nil"/>
              <w:bottom w:val="nil"/>
              <w:right w:val="nil"/>
            </w:tcBorders>
            <w:shd w:val="clear" w:color="auto" w:fill="FFFFFF"/>
            <w:vAlign w:val="bottom"/>
          </w:tcPr>
          <w:p w14:paraId="41CC7043"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236" w:type="dxa"/>
            <w:vMerge/>
            <w:tcBorders>
              <w:top w:val="nil"/>
              <w:left w:val="nil"/>
              <w:bottom w:val="nil"/>
              <w:right w:val="nil"/>
            </w:tcBorders>
            <w:shd w:val="clear" w:color="auto" w:fill="FFFFFF"/>
            <w:vAlign w:val="bottom"/>
          </w:tcPr>
          <w:p w14:paraId="5AFB978D"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236" w:type="dxa"/>
            <w:vMerge/>
            <w:tcBorders>
              <w:top w:val="nil"/>
              <w:left w:val="nil"/>
              <w:bottom w:val="nil"/>
              <w:right w:val="single" w:sz="8" w:space="0" w:color="E0E0E0"/>
            </w:tcBorders>
            <w:shd w:val="clear" w:color="auto" w:fill="FFFFFF"/>
            <w:vAlign w:val="bottom"/>
          </w:tcPr>
          <w:p w14:paraId="00F1D491"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483" w:type="dxa"/>
            <w:vMerge/>
            <w:tcBorders>
              <w:top w:val="nil"/>
              <w:left w:val="single" w:sz="8" w:space="0" w:color="E0E0E0"/>
              <w:bottom w:val="nil"/>
              <w:right w:val="single" w:sz="8" w:space="0" w:color="E0E0E0"/>
            </w:tcBorders>
            <w:shd w:val="clear" w:color="auto" w:fill="FFFFFF"/>
            <w:vAlign w:val="bottom"/>
          </w:tcPr>
          <w:p w14:paraId="58747812"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189" w:type="dxa"/>
            <w:tcBorders>
              <w:top w:val="nil"/>
              <w:left w:val="single" w:sz="8" w:space="0" w:color="E0E0E0"/>
              <w:bottom w:val="single" w:sz="8" w:space="0" w:color="152935"/>
              <w:right w:val="single" w:sz="8" w:space="0" w:color="E0E0E0"/>
            </w:tcBorders>
            <w:shd w:val="clear" w:color="auto" w:fill="FFFFFF"/>
            <w:vAlign w:val="bottom"/>
          </w:tcPr>
          <w:p w14:paraId="072F29A1"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(Constant)</w:t>
            </w:r>
          </w:p>
        </w:tc>
        <w:tc>
          <w:tcPr>
            <w:tcW w:w="1035" w:type="dxa"/>
            <w:tcBorders>
              <w:top w:val="nil"/>
              <w:left w:val="single" w:sz="8" w:space="0" w:color="E0E0E0"/>
              <w:bottom w:val="single" w:sz="8" w:space="0" w:color="152935"/>
              <w:right w:val="single" w:sz="8" w:space="0" w:color="E0E0E0"/>
            </w:tcBorders>
            <w:shd w:val="clear" w:color="auto" w:fill="FFFFFF"/>
            <w:vAlign w:val="bottom"/>
          </w:tcPr>
          <w:p w14:paraId="375CB152"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035" w:type="dxa"/>
            <w:tcBorders>
              <w:top w:val="nil"/>
              <w:left w:val="single" w:sz="8" w:space="0" w:color="E0E0E0"/>
              <w:bottom w:val="single" w:sz="8" w:space="0" w:color="152935"/>
              <w:right w:val="single" w:sz="8" w:space="0" w:color="E0E0E0"/>
            </w:tcBorders>
            <w:shd w:val="clear" w:color="auto" w:fill="FFFFFF"/>
            <w:vAlign w:val="bottom"/>
          </w:tcPr>
          <w:p w14:paraId="7A0B7A97"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174" w:type="dxa"/>
            <w:tcBorders>
              <w:top w:val="nil"/>
              <w:left w:val="single" w:sz="8" w:space="0" w:color="E0E0E0"/>
              <w:bottom w:val="single" w:sz="8" w:space="0" w:color="152935"/>
              <w:right w:val="nil"/>
            </w:tcBorders>
            <w:shd w:val="clear" w:color="auto" w:fill="FFFFFF"/>
            <w:vAlign w:val="bottom"/>
          </w:tcPr>
          <w:p w14:paraId="256AF0F6"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r>
      <w:tr w:rsidR="001318E5" w:rsidRPr="001318E5" w14:paraId="1E5E494B" w14:textId="77777777" w:rsidTr="008C35DB">
        <w:trPr>
          <w:cantSplit/>
        </w:trPr>
        <w:tc>
          <w:tcPr>
            <w:tcW w:w="803" w:type="dxa"/>
            <w:vMerge w:val="restart"/>
            <w:tcBorders>
              <w:top w:val="single" w:sz="8" w:space="0" w:color="152935"/>
              <w:left w:val="nil"/>
              <w:bottom w:val="nil"/>
              <w:right w:val="nil"/>
            </w:tcBorders>
            <w:shd w:val="clear" w:color="auto" w:fill="E0E0E0"/>
          </w:tcPr>
          <w:p w14:paraId="3FBFC195"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w:t>
            </w:r>
          </w:p>
        </w:tc>
        <w:tc>
          <w:tcPr>
            <w:tcW w:w="1236" w:type="dxa"/>
            <w:tcBorders>
              <w:top w:val="single" w:sz="8" w:space="0" w:color="152935"/>
              <w:left w:val="nil"/>
              <w:bottom w:val="single" w:sz="8" w:space="0" w:color="AEAEAE"/>
              <w:right w:val="nil"/>
            </w:tcBorders>
            <w:shd w:val="clear" w:color="auto" w:fill="E0E0E0"/>
          </w:tcPr>
          <w:p w14:paraId="3A72571B"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w:t>
            </w:r>
          </w:p>
        </w:tc>
        <w:tc>
          <w:tcPr>
            <w:tcW w:w="1236" w:type="dxa"/>
            <w:tcBorders>
              <w:top w:val="single" w:sz="8" w:space="0" w:color="152935"/>
              <w:left w:val="nil"/>
              <w:bottom w:val="single" w:sz="8" w:space="0" w:color="AEAEAE"/>
              <w:right w:val="single" w:sz="8" w:space="0" w:color="E0E0E0"/>
            </w:tcBorders>
            <w:shd w:val="clear" w:color="auto" w:fill="FFFFFF"/>
          </w:tcPr>
          <w:p w14:paraId="4F8488D0"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5.307</w:t>
            </w:r>
          </w:p>
        </w:tc>
        <w:tc>
          <w:tcPr>
            <w:tcW w:w="1483" w:type="dxa"/>
            <w:tcBorders>
              <w:top w:val="single" w:sz="8" w:space="0" w:color="152935"/>
              <w:left w:val="single" w:sz="8" w:space="0" w:color="E0E0E0"/>
              <w:bottom w:val="single" w:sz="8" w:space="0" w:color="AEAEAE"/>
              <w:right w:val="single" w:sz="8" w:space="0" w:color="E0E0E0"/>
            </w:tcBorders>
            <w:shd w:val="clear" w:color="auto" w:fill="FFFFFF"/>
          </w:tcPr>
          <w:p w14:paraId="2A8183E2"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189" w:type="dxa"/>
            <w:tcBorders>
              <w:top w:val="single" w:sz="8" w:space="0" w:color="152935"/>
              <w:left w:val="single" w:sz="8" w:space="0" w:color="E0E0E0"/>
              <w:bottom w:val="single" w:sz="8" w:space="0" w:color="AEAEAE"/>
              <w:right w:val="single" w:sz="8" w:space="0" w:color="E0E0E0"/>
            </w:tcBorders>
            <w:shd w:val="clear" w:color="auto" w:fill="FFFFFF"/>
          </w:tcPr>
          <w:p w14:paraId="45AD334B"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152935"/>
              <w:left w:val="single" w:sz="8" w:space="0" w:color="E0E0E0"/>
              <w:bottom w:val="single" w:sz="8" w:space="0" w:color="AEAEAE"/>
              <w:right w:val="single" w:sz="8" w:space="0" w:color="E0E0E0"/>
            </w:tcBorders>
            <w:shd w:val="clear" w:color="auto" w:fill="FFFFFF"/>
          </w:tcPr>
          <w:p w14:paraId="209594F2"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c>
          <w:tcPr>
            <w:tcW w:w="1035" w:type="dxa"/>
            <w:tcBorders>
              <w:top w:val="single" w:sz="8" w:space="0" w:color="152935"/>
              <w:left w:val="single" w:sz="8" w:space="0" w:color="E0E0E0"/>
              <w:bottom w:val="single" w:sz="8" w:space="0" w:color="AEAEAE"/>
              <w:right w:val="single" w:sz="8" w:space="0" w:color="E0E0E0"/>
            </w:tcBorders>
            <w:shd w:val="clear" w:color="auto" w:fill="FFFFFF"/>
          </w:tcPr>
          <w:p w14:paraId="257FD372"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c>
          <w:tcPr>
            <w:tcW w:w="1174" w:type="dxa"/>
            <w:tcBorders>
              <w:top w:val="single" w:sz="8" w:space="0" w:color="152935"/>
              <w:left w:val="single" w:sz="8" w:space="0" w:color="E0E0E0"/>
              <w:bottom w:val="single" w:sz="8" w:space="0" w:color="AEAEAE"/>
              <w:right w:val="nil"/>
            </w:tcBorders>
            <w:shd w:val="clear" w:color="auto" w:fill="FFFFFF"/>
          </w:tcPr>
          <w:p w14:paraId="33DF737D"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r>
      <w:tr w:rsidR="001318E5" w:rsidRPr="001318E5" w14:paraId="51D1B620" w14:textId="77777777" w:rsidTr="008C35DB">
        <w:trPr>
          <w:cantSplit/>
        </w:trPr>
        <w:tc>
          <w:tcPr>
            <w:tcW w:w="803" w:type="dxa"/>
            <w:vMerge/>
            <w:tcBorders>
              <w:top w:val="single" w:sz="8" w:space="0" w:color="152935"/>
              <w:left w:val="nil"/>
              <w:bottom w:val="nil"/>
              <w:right w:val="nil"/>
            </w:tcBorders>
            <w:shd w:val="clear" w:color="auto" w:fill="E0E0E0"/>
          </w:tcPr>
          <w:p w14:paraId="222E95A5"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single" w:sz="8" w:space="0" w:color="AEAEAE"/>
              <w:right w:val="nil"/>
            </w:tcBorders>
            <w:shd w:val="clear" w:color="auto" w:fill="E0E0E0"/>
          </w:tcPr>
          <w:p w14:paraId="702F94C9"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2</w:t>
            </w:r>
          </w:p>
        </w:tc>
        <w:tc>
          <w:tcPr>
            <w:tcW w:w="1236" w:type="dxa"/>
            <w:tcBorders>
              <w:top w:val="single" w:sz="8" w:space="0" w:color="AEAEAE"/>
              <w:left w:val="nil"/>
              <w:bottom w:val="single" w:sz="8" w:space="0" w:color="AEAEAE"/>
              <w:right w:val="single" w:sz="8" w:space="0" w:color="E0E0E0"/>
            </w:tcBorders>
            <w:shd w:val="clear" w:color="auto" w:fill="FFFFFF"/>
          </w:tcPr>
          <w:p w14:paraId="6C6BC58C"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.590</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14:paraId="7D8686AA"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3.000</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14:paraId="2CE91CDF"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14:paraId="06056D42"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14:paraId="193D3314"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.34</w:t>
            </w:r>
          </w:p>
        </w:tc>
        <w:tc>
          <w:tcPr>
            <w:tcW w:w="1174" w:type="dxa"/>
            <w:tcBorders>
              <w:top w:val="single" w:sz="8" w:space="0" w:color="AEAEAE"/>
              <w:left w:val="single" w:sz="8" w:space="0" w:color="E0E0E0"/>
              <w:bottom w:val="single" w:sz="8" w:space="0" w:color="AEAEAE"/>
              <w:right w:val="nil"/>
            </w:tcBorders>
            <w:shd w:val="clear" w:color="auto" w:fill="FFFFFF"/>
          </w:tcPr>
          <w:p w14:paraId="5BDD3F49"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.59</w:t>
            </w:r>
          </w:p>
        </w:tc>
      </w:tr>
      <w:tr w:rsidR="001318E5" w:rsidRPr="001318E5" w14:paraId="7B423D44" w14:textId="77777777" w:rsidTr="008C35DB">
        <w:trPr>
          <w:cantSplit/>
        </w:trPr>
        <w:tc>
          <w:tcPr>
            <w:tcW w:w="803" w:type="dxa"/>
            <w:vMerge/>
            <w:tcBorders>
              <w:top w:val="single" w:sz="8" w:space="0" w:color="152935"/>
              <w:left w:val="nil"/>
              <w:bottom w:val="nil"/>
              <w:right w:val="nil"/>
            </w:tcBorders>
            <w:shd w:val="clear" w:color="auto" w:fill="E0E0E0"/>
          </w:tcPr>
          <w:p w14:paraId="7544C4F6"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single" w:sz="8" w:space="0" w:color="AEAEAE"/>
              <w:right w:val="nil"/>
            </w:tcBorders>
            <w:shd w:val="clear" w:color="auto" w:fill="E0E0E0"/>
          </w:tcPr>
          <w:p w14:paraId="6A44FB50"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3</w:t>
            </w:r>
          </w:p>
        </w:tc>
        <w:tc>
          <w:tcPr>
            <w:tcW w:w="1236" w:type="dxa"/>
            <w:tcBorders>
              <w:top w:val="single" w:sz="8" w:space="0" w:color="AEAEAE"/>
              <w:left w:val="nil"/>
              <w:bottom w:val="single" w:sz="8" w:space="0" w:color="AEAEAE"/>
              <w:right w:val="single" w:sz="8" w:space="0" w:color="E0E0E0"/>
            </w:tcBorders>
            <w:shd w:val="clear" w:color="auto" w:fill="FFFFFF"/>
          </w:tcPr>
          <w:p w14:paraId="736A2645"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.527</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14:paraId="4A4B08B9"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3.174</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14:paraId="3B9A6B29"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14:paraId="2E0DE873"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14:paraId="669B5479"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.49</w:t>
            </w:r>
          </w:p>
        </w:tc>
        <w:tc>
          <w:tcPr>
            <w:tcW w:w="1174" w:type="dxa"/>
            <w:tcBorders>
              <w:top w:val="single" w:sz="8" w:space="0" w:color="AEAEAE"/>
              <w:left w:val="single" w:sz="8" w:space="0" w:color="E0E0E0"/>
              <w:bottom w:val="single" w:sz="8" w:space="0" w:color="AEAEAE"/>
              <w:right w:val="nil"/>
            </w:tcBorders>
            <w:shd w:val="clear" w:color="auto" w:fill="FFFFFF"/>
          </w:tcPr>
          <w:p w14:paraId="700497D8"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.29</w:t>
            </w:r>
          </w:p>
        </w:tc>
      </w:tr>
      <w:tr w:rsidR="001318E5" w:rsidRPr="001318E5" w14:paraId="53BF46F1" w14:textId="77777777" w:rsidTr="008C35DB">
        <w:trPr>
          <w:cantSplit/>
        </w:trPr>
        <w:tc>
          <w:tcPr>
            <w:tcW w:w="803" w:type="dxa"/>
            <w:vMerge/>
            <w:tcBorders>
              <w:top w:val="single" w:sz="8" w:space="0" w:color="152935"/>
              <w:left w:val="nil"/>
              <w:bottom w:val="nil"/>
              <w:right w:val="nil"/>
            </w:tcBorders>
            <w:shd w:val="clear" w:color="auto" w:fill="E0E0E0"/>
          </w:tcPr>
          <w:p w14:paraId="37354706"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single" w:sz="8" w:space="0" w:color="AEAEAE"/>
              <w:right w:val="nil"/>
            </w:tcBorders>
            <w:shd w:val="clear" w:color="auto" w:fill="E0E0E0"/>
          </w:tcPr>
          <w:p w14:paraId="11F28B9F"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4</w:t>
            </w:r>
          </w:p>
        </w:tc>
        <w:tc>
          <w:tcPr>
            <w:tcW w:w="1236" w:type="dxa"/>
            <w:tcBorders>
              <w:top w:val="single" w:sz="8" w:space="0" w:color="AEAEAE"/>
              <w:left w:val="nil"/>
              <w:bottom w:val="single" w:sz="8" w:space="0" w:color="AEAEAE"/>
              <w:right w:val="single" w:sz="8" w:space="0" w:color="E0E0E0"/>
            </w:tcBorders>
            <w:shd w:val="clear" w:color="auto" w:fill="FFFFFF"/>
          </w:tcPr>
          <w:p w14:paraId="20E30F75"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.331</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14:paraId="41D4B3ED"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4.004</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14:paraId="18075C53"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14:paraId="6D6D8BBB"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.87</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14:paraId="1E966BE3"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74" w:type="dxa"/>
            <w:tcBorders>
              <w:top w:val="single" w:sz="8" w:space="0" w:color="AEAEAE"/>
              <w:left w:val="single" w:sz="8" w:space="0" w:color="E0E0E0"/>
              <w:bottom w:val="single" w:sz="8" w:space="0" w:color="AEAEAE"/>
              <w:right w:val="nil"/>
            </w:tcBorders>
            <w:shd w:val="clear" w:color="auto" w:fill="FFFFFF"/>
          </w:tcPr>
          <w:p w14:paraId="0BB5AD1F"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w:t>
            </w:r>
          </w:p>
        </w:tc>
      </w:tr>
      <w:tr w:rsidR="001318E5" w:rsidRPr="001318E5" w14:paraId="0A42236A" w14:textId="77777777" w:rsidTr="008C35DB">
        <w:trPr>
          <w:cantSplit/>
        </w:trPr>
        <w:tc>
          <w:tcPr>
            <w:tcW w:w="803" w:type="dxa"/>
            <w:vMerge/>
            <w:tcBorders>
              <w:top w:val="single" w:sz="8" w:space="0" w:color="152935"/>
              <w:left w:val="nil"/>
              <w:bottom w:val="nil"/>
              <w:right w:val="nil"/>
            </w:tcBorders>
            <w:shd w:val="clear" w:color="auto" w:fill="E0E0E0"/>
          </w:tcPr>
          <w:p w14:paraId="6C116CBB"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single" w:sz="8" w:space="0" w:color="AEAEAE"/>
              <w:right w:val="nil"/>
            </w:tcBorders>
            <w:shd w:val="clear" w:color="auto" w:fill="E0E0E0"/>
          </w:tcPr>
          <w:p w14:paraId="73853253"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5</w:t>
            </w:r>
          </w:p>
        </w:tc>
        <w:tc>
          <w:tcPr>
            <w:tcW w:w="1236" w:type="dxa"/>
            <w:tcBorders>
              <w:top w:val="single" w:sz="8" w:space="0" w:color="AEAEAE"/>
              <w:left w:val="nil"/>
              <w:bottom w:val="single" w:sz="8" w:space="0" w:color="AEAEAE"/>
              <w:right w:val="single" w:sz="8" w:space="0" w:color="E0E0E0"/>
            </w:tcBorders>
            <w:shd w:val="clear" w:color="auto" w:fill="FFFFFF"/>
          </w:tcPr>
          <w:p w14:paraId="57E885AC"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.236</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14:paraId="0E5D0A81"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4.745</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14:paraId="2268A35F"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14:paraId="2350494F"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14:paraId="5A190E59"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w:t>
            </w:r>
          </w:p>
        </w:tc>
        <w:tc>
          <w:tcPr>
            <w:tcW w:w="1174" w:type="dxa"/>
            <w:tcBorders>
              <w:top w:val="single" w:sz="8" w:space="0" w:color="AEAEAE"/>
              <w:left w:val="single" w:sz="8" w:space="0" w:color="E0E0E0"/>
              <w:bottom w:val="single" w:sz="8" w:space="0" w:color="AEAEAE"/>
              <w:right w:val="nil"/>
            </w:tcBorders>
            <w:shd w:val="clear" w:color="auto" w:fill="FFFFFF"/>
          </w:tcPr>
          <w:p w14:paraId="0E486472"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w:t>
            </w:r>
          </w:p>
        </w:tc>
      </w:tr>
      <w:tr w:rsidR="001318E5" w:rsidRPr="001318E5" w14:paraId="4E0C4D5D" w14:textId="77777777" w:rsidTr="008C35DB">
        <w:trPr>
          <w:cantSplit/>
        </w:trPr>
        <w:tc>
          <w:tcPr>
            <w:tcW w:w="803" w:type="dxa"/>
            <w:vMerge/>
            <w:tcBorders>
              <w:top w:val="single" w:sz="8" w:space="0" w:color="152935"/>
              <w:left w:val="nil"/>
              <w:bottom w:val="nil"/>
              <w:right w:val="nil"/>
            </w:tcBorders>
            <w:shd w:val="clear" w:color="auto" w:fill="E0E0E0"/>
          </w:tcPr>
          <w:p w14:paraId="26553D40"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single" w:sz="8" w:space="0" w:color="AEAEAE"/>
              <w:right w:val="nil"/>
            </w:tcBorders>
            <w:shd w:val="clear" w:color="auto" w:fill="E0E0E0"/>
          </w:tcPr>
          <w:p w14:paraId="2F1B8C61"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6</w:t>
            </w:r>
          </w:p>
        </w:tc>
        <w:tc>
          <w:tcPr>
            <w:tcW w:w="1236" w:type="dxa"/>
            <w:tcBorders>
              <w:top w:val="single" w:sz="8" w:space="0" w:color="AEAEAE"/>
              <w:left w:val="nil"/>
              <w:bottom w:val="single" w:sz="8" w:space="0" w:color="AEAEAE"/>
              <w:right w:val="single" w:sz="8" w:space="0" w:color="E0E0E0"/>
            </w:tcBorders>
            <w:shd w:val="clear" w:color="auto" w:fill="FFFFFF"/>
          </w:tcPr>
          <w:p w14:paraId="4EE52DB1"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.010</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14:paraId="4916D1F1"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23.218</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14:paraId="0B80E0F2"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14:paraId="6A4267F2"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14:paraId="109AAC6C"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w:t>
            </w:r>
          </w:p>
        </w:tc>
        <w:tc>
          <w:tcPr>
            <w:tcW w:w="1174" w:type="dxa"/>
            <w:tcBorders>
              <w:top w:val="single" w:sz="8" w:space="0" w:color="AEAEAE"/>
              <w:left w:val="single" w:sz="8" w:space="0" w:color="E0E0E0"/>
              <w:bottom w:val="single" w:sz="8" w:space="0" w:color="AEAEAE"/>
              <w:right w:val="nil"/>
            </w:tcBorders>
            <w:shd w:val="clear" w:color="auto" w:fill="FFFFFF"/>
          </w:tcPr>
          <w:p w14:paraId="18D5683B"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r>
      <w:tr w:rsidR="001318E5" w:rsidRPr="001318E5" w14:paraId="5D9CCD01" w14:textId="77777777" w:rsidTr="008C35DB">
        <w:trPr>
          <w:cantSplit/>
        </w:trPr>
        <w:tc>
          <w:tcPr>
            <w:tcW w:w="803" w:type="dxa"/>
            <w:vMerge/>
            <w:tcBorders>
              <w:top w:val="single" w:sz="8" w:space="0" w:color="152935"/>
              <w:left w:val="nil"/>
              <w:bottom w:val="nil"/>
              <w:right w:val="nil"/>
            </w:tcBorders>
            <w:shd w:val="clear" w:color="auto" w:fill="E0E0E0"/>
          </w:tcPr>
          <w:p w14:paraId="4900CFE3"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nil"/>
              <w:right w:val="nil"/>
            </w:tcBorders>
            <w:shd w:val="clear" w:color="auto" w:fill="E0E0E0"/>
          </w:tcPr>
          <w:p w14:paraId="3F340EE8"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7</w:t>
            </w:r>
          </w:p>
        </w:tc>
        <w:tc>
          <w:tcPr>
            <w:tcW w:w="1236" w:type="dxa"/>
            <w:tcBorders>
              <w:top w:val="single" w:sz="8" w:space="0" w:color="AEAEAE"/>
              <w:left w:val="nil"/>
              <w:bottom w:val="nil"/>
              <w:right w:val="single" w:sz="8" w:space="0" w:color="E0E0E0"/>
            </w:tcBorders>
            <w:shd w:val="clear" w:color="auto" w:fill="FFFFFF"/>
          </w:tcPr>
          <w:p w14:paraId="4B2CB325"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1.331E-7</w:t>
            </w:r>
          </w:p>
        </w:tc>
        <w:tc>
          <w:tcPr>
            <w:tcW w:w="1483" w:type="dxa"/>
            <w:tcBorders>
              <w:top w:val="single" w:sz="8" w:space="0" w:color="AEAEAE"/>
              <w:left w:val="single" w:sz="8" w:space="0" w:color="E0E0E0"/>
              <w:bottom w:val="nil"/>
              <w:right w:val="single" w:sz="8" w:space="0" w:color="E0E0E0"/>
            </w:tcBorders>
            <w:shd w:val="clear" w:color="auto" w:fill="FFFFFF"/>
          </w:tcPr>
          <w:p w14:paraId="0CE17C9E"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6314.809</w:t>
            </w:r>
          </w:p>
        </w:tc>
        <w:tc>
          <w:tcPr>
            <w:tcW w:w="1189" w:type="dxa"/>
            <w:tcBorders>
              <w:top w:val="single" w:sz="8" w:space="0" w:color="AEAEAE"/>
              <w:left w:val="single" w:sz="8" w:space="0" w:color="E0E0E0"/>
              <w:bottom w:val="nil"/>
              <w:right w:val="single" w:sz="8" w:space="0" w:color="E0E0E0"/>
            </w:tcBorders>
            <w:shd w:val="clear" w:color="auto" w:fill="FFFFFF"/>
          </w:tcPr>
          <w:p w14:paraId="41767BA3"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w:t>
            </w:r>
          </w:p>
        </w:tc>
        <w:tc>
          <w:tcPr>
            <w:tcW w:w="1035" w:type="dxa"/>
            <w:tcBorders>
              <w:top w:val="single" w:sz="8" w:space="0" w:color="AEAEAE"/>
              <w:left w:val="single" w:sz="8" w:space="0" w:color="E0E0E0"/>
              <w:bottom w:val="nil"/>
              <w:right w:val="single" w:sz="8" w:space="0" w:color="E0E0E0"/>
            </w:tcBorders>
            <w:shd w:val="clear" w:color="auto" w:fill="FFFFFF"/>
          </w:tcPr>
          <w:p w14:paraId="7971E591"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nil"/>
              <w:right w:val="single" w:sz="8" w:space="0" w:color="E0E0E0"/>
            </w:tcBorders>
            <w:shd w:val="clear" w:color="auto" w:fill="FFFFFF"/>
          </w:tcPr>
          <w:p w14:paraId="2180E536"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c>
          <w:tcPr>
            <w:tcW w:w="1174" w:type="dxa"/>
            <w:tcBorders>
              <w:top w:val="single" w:sz="8" w:space="0" w:color="AEAEAE"/>
              <w:left w:val="single" w:sz="8" w:space="0" w:color="E0E0E0"/>
              <w:bottom w:val="nil"/>
              <w:right w:val="nil"/>
            </w:tcBorders>
            <w:shd w:val="clear" w:color="auto" w:fill="FFFFFF"/>
          </w:tcPr>
          <w:p w14:paraId="68E61411"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.07</w:t>
            </w:r>
          </w:p>
        </w:tc>
      </w:tr>
      <w:tr w:rsidR="001318E5" w:rsidRPr="001318E5" w14:paraId="07B1BACD" w14:textId="77777777" w:rsidTr="008C35DB">
        <w:trPr>
          <w:cantSplit/>
        </w:trPr>
        <w:tc>
          <w:tcPr>
            <w:tcW w:w="803" w:type="dxa"/>
            <w:vMerge w:val="restart"/>
            <w:tcBorders>
              <w:top w:val="single" w:sz="8" w:space="0" w:color="AEAEAE"/>
              <w:left w:val="nil"/>
              <w:bottom w:val="single" w:sz="8" w:space="0" w:color="152935"/>
              <w:right w:val="nil"/>
            </w:tcBorders>
            <w:shd w:val="clear" w:color="auto" w:fill="E0E0E0"/>
          </w:tcPr>
          <w:p w14:paraId="637190BA"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2</w:t>
            </w:r>
          </w:p>
        </w:tc>
        <w:tc>
          <w:tcPr>
            <w:tcW w:w="1236" w:type="dxa"/>
            <w:tcBorders>
              <w:top w:val="single" w:sz="8" w:space="0" w:color="AEAEAE"/>
              <w:left w:val="nil"/>
              <w:bottom w:val="single" w:sz="8" w:space="0" w:color="AEAEAE"/>
              <w:right w:val="nil"/>
            </w:tcBorders>
            <w:shd w:val="clear" w:color="auto" w:fill="E0E0E0"/>
          </w:tcPr>
          <w:p w14:paraId="16CA28F5"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w:t>
            </w:r>
          </w:p>
        </w:tc>
        <w:tc>
          <w:tcPr>
            <w:tcW w:w="1236" w:type="dxa"/>
            <w:tcBorders>
              <w:top w:val="single" w:sz="8" w:space="0" w:color="AEAEAE"/>
              <w:left w:val="nil"/>
              <w:bottom w:val="single" w:sz="8" w:space="0" w:color="AEAEAE"/>
              <w:right w:val="single" w:sz="8" w:space="0" w:color="E0E0E0"/>
            </w:tcBorders>
            <w:shd w:val="clear" w:color="auto" w:fill="FFFFFF"/>
          </w:tcPr>
          <w:p w14:paraId="6491FC5E"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6.410</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14:paraId="4F8B9949"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14:paraId="39845804"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14:paraId="25316AC5"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14:paraId="73D9CED2"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c>
          <w:tcPr>
            <w:tcW w:w="1174" w:type="dxa"/>
            <w:tcBorders>
              <w:top w:val="single" w:sz="8" w:space="0" w:color="AEAEAE"/>
              <w:left w:val="single" w:sz="8" w:space="0" w:color="E0E0E0"/>
              <w:bottom w:val="single" w:sz="8" w:space="0" w:color="AEAEAE"/>
              <w:right w:val="nil"/>
            </w:tcBorders>
            <w:shd w:val="clear" w:color="auto" w:fill="FFFFFF"/>
          </w:tcPr>
          <w:p w14:paraId="05E04488"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r>
      <w:tr w:rsidR="001318E5" w:rsidRPr="001318E5" w14:paraId="46FF71A6" w14:textId="77777777" w:rsidTr="008C35DB">
        <w:trPr>
          <w:cantSplit/>
        </w:trPr>
        <w:tc>
          <w:tcPr>
            <w:tcW w:w="803" w:type="dxa"/>
            <w:vMerge/>
            <w:tcBorders>
              <w:top w:val="single" w:sz="8" w:space="0" w:color="AEAEAE"/>
              <w:left w:val="nil"/>
              <w:bottom w:val="single" w:sz="8" w:space="0" w:color="152935"/>
              <w:right w:val="nil"/>
            </w:tcBorders>
            <w:shd w:val="clear" w:color="auto" w:fill="E0E0E0"/>
          </w:tcPr>
          <w:p w14:paraId="4857F016"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single" w:sz="8" w:space="0" w:color="AEAEAE"/>
              <w:right w:val="nil"/>
            </w:tcBorders>
            <w:shd w:val="clear" w:color="auto" w:fill="E0E0E0"/>
          </w:tcPr>
          <w:p w14:paraId="70A25CDF"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2</w:t>
            </w:r>
          </w:p>
        </w:tc>
        <w:tc>
          <w:tcPr>
            <w:tcW w:w="1236" w:type="dxa"/>
            <w:tcBorders>
              <w:top w:val="single" w:sz="8" w:space="0" w:color="AEAEAE"/>
              <w:left w:val="nil"/>
              <w:bottom w:val="single" w:sz="8" w:space="0" w:color="AEAEAE"/>
              <w:right w:val="single" w:sz="8" w:space="0" w:color="E0E0E0"/>
            </w:tcBorders>
            <w:shd w:val="clear" w:color="auto" w:fill="FFFFFF"/>
          </w:tcPr>
          <w:p w14:paraId="1FD1D1E5"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.995</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14:paraId="4F6E13D5"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2.538</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14:paraId="4CFBC3D2"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14:paraId="71942946"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14:paraId="5C006866"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w:t>
            </w:r>
          </w:p>
        </w:tc>
        <w:tc>
          <w:tcPr>
            <w:tcW w:w="1174" w:type="dxa"/>
            <w:tcBorders>
              <w:top w:val="single" w:sz="8" w:space="0" w:color="AEAEAE"/>
              <w:left w:val="single" w:sz="8" w:space="0" w:color="E0E0E0"/>
              <w:bottom w:val="single" w:sz="8" w:space="0" w:color="AEAEAE"/>
              <w:right w:val="nil"/>
            </w:tcBorders>
            <w:shd w:val="clear" w:color="auto" w:fill="FFFFFF"/>
          </w:tcPr>
          <w:p w14:paraId="16B20891"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r>
      <w:tr w:rsidR="001318E5" w:rsidRPr="001318E5" w14:paraId="5BF9B031" w14:textId="77777777" w:rsidTr="008C35DB">
        <w:trPr>
          <w:cantSplit/>
        </w:trPr>
        <w:tc>
          <w:tcPr>
            <w:tcW w:w="803" w:type="dxa"/>
            <w:vMerge/>
            <w:tcBorders>
              <w:top w:val="single" w:sz="8" w:space="0" w:color="AEAEAE"/>
              <w:left w:val="nil"/>
              <w:bottom w:val="single" w:sz="8" w:space="0" w:color="152935"/>
              <w:right w:val="nil"/>
            </w:tcBorders>
            <w:shd w:val="clear" w:color="auto" w:fill="E0E0E0"/>
          </w:tcPr>
          <w:p w14:paraId="50B7D860"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single" w:sz="8" w:space="0" w:color="AEAEAE"/>
              <w:right w:val="nil"/>
            </w:tcBorders>
            <w:shd w:val="clear" w:color="auto" w:fill="E0E0E0"/>
          </w:tcPr>
          <w:p w14:paraId="37F4CA5E"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3</w:t>
            </w:r>
          </w:p>
        </w:tc>
        <w:tc>
          <w:tcPr>
            <w:tcW w:w="1236" w:type="dxa"/>
            <w:tcBorders>
              <w:top w:val="single" w:sz="8" w:space="0" w:color="AEAEAE"/>
              <w:left w:val="nil"/>
              <w:bottom w:val="single" w:sz="8" w:space="0" w:color="AEAEAE"/>
              <w:right w:val="single" w:sz="8" w:space="0" w:color="E0E0E0"/>
            </w:tcBorders>
            <w:shd w:val="clear" w:color="auto" w:fill="FFFFFF"/>
          </w:tcPr>
          <w:p w14:paraId="45045CC7"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.660</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14:paraId="536815F5"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3.116</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14:paraId="5B1F45C6"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14:paraId="59C49ABD"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14:paraId="66712E62"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w:t>
            </w:r>
          </w:p>
        </w:tc>
        <w:tc>
          <w:tcPr>
            <w:tcW w:w="1174" w:type="dxa"/>
            <w:tcBorders>
              <w:top w:val="single" w:sz="8" w:space="0" w:color="AEAEAE"/>
              <w:left w:val="single" w:sz="8" w:space="0" w:color="E0E0E0"/>
              <w:bottom w:val="single" w:sz="8" w:space="0" w:color="AEAEAE"/>
              <w:right w:val="nil"/>
            </w:tcBorders>
            <w:shd w:val="clear" w:color="auto" w:fill="FFFFFF"/>
          </w:tcPr>
          <w:p w14:paraId="1F0D4AC2"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.36</w:t>
            </w:r>
          </w:p>
        </w:tc>
      </w:tr>
      <w:tr w:rsidR="001318E5" w:rsidRPr="001318E5" w14:paraId="444CEA7B" w14:textId="77777777" w:rsidTr="008C35DB">
        <w:trPr>
          <w:cantSplit/>
        </w:trPr>
        <w:tc>
          <w:tcPr>
            <w:tcW w:w="803" w:type="dxa"/>
            <w:vMerge/>
            <w:tcBorders>
              <w:top w:val="single" w:sz="8" w:space="0" w:color="AEAEAE"/>
              <w:left w:val="nil"/>
              <w:bottom w:val="single" w:sz="8" w:space="0" w:color="152935"/>
              <w:right w:val="nil"/>
            </w:tcBorders>
            <w:shd w:val="clear" w:color="auto" w:fill="E0E0E0"/>
          </w:tcPr>
          <w:p w14:paraId="14E93F17"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single" w:sz="8" w:space="0" w:color="AEAEAE"/>
              <w:right w:val="nil"/>
            </w:tcBorders>
            <w:shd w:val="clear" w:color="auto" w:fill="E0E0E0"/>
          </w:tcPr>
          <w:p w14:paraId="53260F6D"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4</w:t>
            </w:r>
          </w:p>
        </w:tc>
        <w:tc>
          <w:tcPr>
            <w:tcW w:w="1236" w:type="dxa"/>
            <w:tcBorders>
              <w:top w:val="single" w:sz="8" w:space="0" w:color="AEAEAE"/>
              <w:left w:val="nil"/>
              <w:bottom w:val="single" w:sz="8" w:space="0" w:color="AEAEAE"/>
              <w:right w:val="single" w:sz="8" w:space="0" w:color="E0E0E0"/>
            </w:tcBorders>
            <w:shd w:val="clear" w:color="auto" w:fill="FFFFFF"/>
          </w:tcPr>
          <w:p w14:paraId="762A99AB"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.591</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14:paraId="5B56237D"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3.292</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14:paraId="129C61AF"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14:paraId="145C1FF0"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14:paraId="2D41F7DB"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w:t>
            </w:r>
          </w:p>
        </w:tc>
        <w:tc>
          <w:tcPr>
            <w:tcW w:w="1174" w:type="dxa"/>
            <w:tcBorders>
              <w:top w:val="single" w:sz="8" w:space="0" w:color="AEAEAE"/>
              <w:left w:val="single" w:sz="8" w:space="0" w:color="E0E0E0"/>
              <w:bottom w:val="single" w:sz="8" w:space="0" w:color="AEAEAE"/>
              <w:right w:val="nil"/>
            </w:tcBorders>
            <w:shd w:val="clear" w:color="auto" w:fill="FFFFFF"/>
          </w:tcPr>
          <w:p w14:paraId="56CE52D7"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.06</w:t>
            </w:r>
          </w:p>
        </w:tc>
      </w:tr>
      <w:tr w:rsidR="001318E5" w:rsidRPr="001318E5" w14:paraId="21B45E12" w14:textId="77777777" w:rsidTr="008C35DB">
        <w:trPr>
          <w:cantSplit/>
        </w:trPr>
        <w:tc>
          <w:tcPr>
            <w:tcW w:w="803" w:type="dxa"/>
            <w:vMerge/>
            <w:tcBorders>
              <w:top w:val="single" w:sz="8" w:space="0" w:color="AEAEAE"/>
              <w:left w:val="nil"/>
              <w:bottom w:val="single" w:sz="8" w:space="0" w:color="152935"/>
              <w:right w:val="nil"/>
            </w:tcBorders>
            <w:shd w:val="clear" w:color="auto" w:fill="E0E0E0"/>
          </w:tcPr>
          <w:p w14:paraId="55CC4B7F"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single" w:sz="8" w:space="0" w:color="AEAEAE"/>
              <w:right w:val="nil"/>
            </w:tcBorders>
            <w:shd w:val="clear" w:color="auto" w:fill="E0E0E0"/>
          </w:tcPr>
          <w:p w14:paraId="197926AC"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5</w:t>
            </w:r>
          </w:p>
        </w:tc>
        <w:tc>
          <w:tcPr>
            <w:tcW w:w="1236" w:type="dxa"/>
            <w:tcBorders>
              <w:top w:val="single" w:sz="8" w:space="0" w:color="AEAEAE"/>
              <w:left w:val="nil"/>
              <w:bottom w:val="single" w:sz="8" w:space="0" w:color="AEAEAE"/>
              <w:right w:val="single" w:sz="8" w:space="0" w:color="E0E0E0"/>
            </w:tcBorders>
            <w:shd w:val="clear" w:color="auto" w:fill="FFFFFF"/>
          </w:tcPr>
          <w:p w14:paraId="57CD5EAA"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.527</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14:paraId="7CB572DA"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3.489</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14:paraId="5803FFE4"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14:paraId="2C7CC0D8"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14:paraId="48FEF157"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.55</w:t>
            </w:r>
          </w:p>
        </w:tc>
        <w:tc>
          <w:tcPr>
            <w:tcW w:w="1174" w:type="dxa"/>
            <w:tcBorders>
              <w:top w:val="single" w:sz="8" w:space="0" w:color="AEAEAE"/>
              <w:left w:val="single" w:sz="8" w:space="0" w:color="E0E0E0"/>
              <w:bottom w:val="single" w:sz="8" w:space="0" w:color="AEAEAE"/>
              <w:right w:val="nil"/>
            </w:tcBorders>
            <w:shd w:val="clear" w:color="auto" w:fill="FFFFFF"/>
          </w:tcPr>
          <w:p w14:paraId="777D6C65"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.12</w:t>
            </w:r>
          </w:p>
        </w:tc>
      </w:tr>
      <w:tr w:rsidR="001318E5" w:rsidRPr="001318E5" w14:paraId="3619DBE9" w14:textId="77777777" w:rsidTr="008C35DB">
        <w:trPr>
          <w:cantSplit/>
        </w:trPr>
        <w:tc>
          <w:tcPr>
            <w:tcW w:w="803" w:type="dxa"/>
            <w:vMerge/>
            <w:tcBorders>
              <w:top w:val="single" w:sz="8" w:space="0" w:color="AEAEAE"/>
              <w:left w:val="nil"/>
              <w:bottom w:val="single" w:sz="8" w:space="0" w:color="152935"/>
              <w:right w:val="nil"/>
            </w:tcBorders>
            <w:shd w:val="clear" w:color="auto" w:fill="E0E0E0"/>
          </w:tcPr>
          <w:p w14:paraId="1F89AA4A"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single" w:sz="8" w:space="0" w:color="AEAEAE"/>
              <w:right w:val="nil"/>
            </w:tcBorders>
            <w:shd w:val="clear" w:color="auto" w:fill="E0E0E0"/>
          </w:tcPr>
          <w:p w14:paraId="7F5692E0"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6</w:t>
            </w:r>
          </w:p>
        </w:tc>
        <w:tc>
          <w:tcPr>
            <w:tcW w:w="1236" w:type="dxa"/>
            <w:tcBorders>
              <w:top w:val="single" w:sz="8" w:space="0" w:color="AEAEAE"/>
              <w:left w:val="nil"/>
              <w:bottom w:val="single" w:sz="8" w:space="0" w:color="AEAEAE"/>
              <w:right w:val="single" w:sz="8" w:space="0" w:color="E0E0E0"/>
            </w:tcBorders>
            <w:shd w:val="clear" w:color="auto" w:fill="FFFFFF"/>
          </w:tcPr>
          <w:p w14:paraId="374D8BD8"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.476</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14:paraId="34FAA9AC"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3.668</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14:paraId="0F4BFAE9"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14:paraId="70E584CC"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14:paraId="3024833E"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.23</w:t>
            </w:r>
          </w:p>
        </w:tc>
        <w:tc>
          <w:tcPr>
            <w:tcW w:w="1174" w:type="dxa"/>
            <w:tcBorders>
              <w:top w:val="single" w:sz="8" w:space="0" w:color="AEAEAE"/>
              <w:left w:val="single" w:sz="8" w:space="0" w:color="E0E0E0"/>
              <w:bottom w:val="single" w:sz="8" w:space="0" w:color="AEAEAE"/>
              <w:right w:val="nil"/>
            </w:tcBorders>
            <w:shd w:val="clear" w:color="auto" w:fill="FFFFFF"/>
          </w:tcPr>
          <w:p w14:paraId="03CBA231"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.33</w:t>
            </w:r>
          </w:p>
        </w:tc>
      </w:tr>
      <w:tr w:rsidR="001318E5" w:rsidRPr="001318E5" w14:paraId="06725304" w14:textId="77777777" w:rsidTr="008C35DB">
        <w:trPr>
          <w:cantSplit/>
        </w:trPr>
        <w:tc>
          <w:tcPr>
            <w:tcW w:w="803" w:type="dxa"/>
            <w:vMerge/>
            <w:tcBorders>
              <w:top w:val="single" w:sz="8" w:space="0" w:color="AEAEAE"/>
              <w:left w:val="nil"/>
              <w:bottom w:val="single" w:sz="8" w:space="0" w:color="152935"/>
              <w:right w:val="nil"/>
            </w:tcBorders>
            <w:shd w:val="clear" w:color="auto" w:fill="E0E0E0"/>
          </w:tcPr>
          <w:p w14:paraId="191656A2"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single" w:sz="8" w:space="0" w:color="AEAEAE"/>
              <w:right w:val="nil"/>
            </w:tcBorders>
            <w:shd w:val="clear" w:color="auto" w:fill="E0E0E0"/>
          </w:tcPr>
          <w:p w14:paraId="0906484A"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7</w:t>
            </w:r>
          </w:p>
        </w:tc>
        <w:tc>
          <w:tcPr>
            <w:tcW w:w="1236" w:type="dxa"/>
            <w:tcBorders>
              <w:top w:val="single" w:sz="8" w:space="0" w:color="AEAEAE"/>
              <w:left w:val="nil"/>
              <w:bottom w:val="single" w:sz="8" w:space="0" w:color="AEAEAE"/>
              <w:right w:val="single" w:sz="8" w:space="0" w:color="E0E0E0"/>
            </w:tcBorders>
            <w:shd w:val="clear" w:color="auto" w:fill="FFFFFF"/>
          </w:tcPr>
          <w:p w14:paraId="511004A4"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.287</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14:paraId="6E8EE589"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4.723</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14:paraId="7B08B06D"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14:paraId="176548F3"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14:paraId="23AC55CA"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.08</w:t>
            </w:r>
          </w:p>
        </w:tc>
        <w:tc>
          <w:tcPr>
            <w:tcW w:w="1174" w:type="dxa"/>
            <w:tcBorders>
              <w:top w:val="single" w:sz="8" w:space="0" w:color="AEAEAE"/>
              <w:left w:val="single" w:sz="8" w:space="0" w:color="E0E0E0"/>
              <w:bottom w:val="single" w:sz="8" w:space="0" w:color="AEAEAE"/>
              <w:right w:val="nil"/>
            </w:tcBorders>
            <w:shd w:val="clear" w:color="auto" w:fill="FFFFFF"/>
          </w:tcPr>
          <w:p w14:paraId="2563F31D"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.04</w:t>
            </w:r>
          </w:p>
        </w:tc>
      </w:tr>
      <w:tr w:rsidR="001318E5" w:rsidRPr="001318E5" w14:paraId="2EB0654C" w14:textId="77777777" w:rsidTr="008C35DB">
        <w:trPr>
          <w:cantSplit/>
        </w:trPr>
        <w:tc>
          <w:tcPr>
            <w:tcW w:w="803" w:type="dxa"/>
            <w:vMerge/>
            <w:tcBorders>
              <w:top w:val="single" w:sz="8" w:space="0" w:color="AEAEAE"/>
              <w:left w:val="nil"/>
              <w:bottom w:val="single" w:sz="8" w:space="0" w:color="152935"/>
              <w:right w:val="nil"/>
            </w:tcBorders>
            <w:shd w:val="clear" w:color="auto" w:fill="E0E0E0"/>
          </w:tcPr>
          <w:p w14:paraId="6AE76BC2"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single" w:sz="8" w:space="0" w:color="AEAEAE"/>
              <w:right w:val="nil"/>
            </w:tcBorders>
            <w:shd w:val="clear" w:color="auto" w:fill="E0E0E0"/>
          </w:tcPr>
          <w:p w14:paraId="4B1DF13B"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8</w:t>
            </w:r>
          </w:p>
        </w:tc>
        <w:tc>
          <w:tcPr>
            <w:tcW w:w="1236" w:type="dxa"/>
            <w:tcBorders>
              <w:top w:val="single" w:sz="8" w:space="0" w:color="AEAEAE"/>
              <w:left w:val="nil"/>
              <w:bottom w:val="single" w:sz="8" w:space="0" w:color="AEAEAE"/>
              <w:right w:val="single" w:sz="8" w:space="0" w:color="E0E0E0"/>
            </w:tcBorders>
            <w:shd w:val="clear" w:color="auto" w:fill="FFFFFF"/>
          </w:tcPr>
          <w:p w14:paraId="56BC32BC"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.044</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14:paraId="0CF32905"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12.051</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14:paraId="67796CAC"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14:paraId="384AE3BE"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.83</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14:paraId="2C0FC106"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74" w:type="dxa"/>
            <w:tcBorders>
              <w:top w:val="single" w:sz="8" w:space="0" w:color="AEAEAE"/>
              <w:left w:val="single" w:sz="8" w:space="0" w:color="E0E0E0"/>
              <w:bottom w:val="single" w:sz="8" w:space="0" w:color="AEAEAE"/>
              <w:right w:val="nil"/>
            </w:tcBorders>
            <w:shd w:val="clear" w:color="auto" w:fill="FFFFFF"/>
          </w:tcPr>
          <w:p w14:paraId="736CC437"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r>
      <w:tr w:rsidR="001318E5" w:rsidRPr="001318E5" w14:paraId="41096186" w14:textId="77777777" w:rsidTr="008C35DB">
        <w:trPr>
          <w:cantSplit/>
        </w:trPr>
        <w:tc>
          <w:tcPr>
            <w:tcW w:w="803" w:type="dxa"/>
            <w:vMerge/>
            <w:tcBorders>
              <w:top w:val="single" w:sz="8" w:space="0" w:color="AEAEAE"/>
              <w:left w:val="nil"/>
              <w:bottom w:val="single" w:sz="8" w:space="0" w:color="152935"/>
              <w:right w:val="nil"/>
            </w:tcBorders>
            <w:shd w:val="clear" w:color="auto" w:fill="E0E0E0"/>
          </w:tcPr>
          <w:p w14:paraId="402ADD11"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single" w:sz="8" w:space="0" w:color="AEAEAE"/>
              <w:right w:val="nil"/>
            </w:tcBorders>
            <w:shd w:val="clear" w:color="auto" w:fill="E0E0E0"/>
          </w:tcPr>
          <w:p w14:paraId="476FA174"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9</w:t>
            </w:r>
          </w:p>
        </w:tc>
        <w:tc>
          <w:tcPr>
            <w:tcW w:w="1236" w:type="dxa"/>
            <w:tcBorders>
              <w:top w:val="single" w:sz="8" w:space="0" w:color="AEAEAE"/>
              <w:left w:val="nil"/>
              <w:bottom w:val="single" w:sz="8" w:space="0" w:color="AEAEAE"/>
              <w:right w:val="single" w:sz="8" w:space="0" w:color="E0E0E0"/>
            </w:tcBorders>
            <w:shd w:val="clear" w:color="auto" w:fill="FFFFFF"/>
          </w:tcPr>
          <w:p w14:paraId="2091B589"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.010</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14:paraId="10EE0CCF"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25.677</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14:paraId="176E11FB"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14:paraId="74B4872C"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14:paraId="4CB29DA4"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w:t>
            </w:r>
          </w:p>
        </w:tc>
        <w:tc>
          <w:tcPr>
            <w:tcW w:w="1174" w:type="dxa"/>
            <w:tcBorders>
              <w:top w:val="single" w:sz="8" w:space="0" w:color="AEAEAE"/>
              <w:left w:val="single" w:sz="8" w:space="0" w:color="E0E0E0"/>
              <w:bottom w:val="single" w:sz="8" w:space="0" w:color="AEAEAE"/>
              <w:right w:val="nil"/>
            </w:tcBorders>
            <w:shd w:val="clear" w:color="auto" w:fill="FFFFFF"/>
          </w:tcPr>
          <w:p w14:paraId="7B5683C0"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r>
      <w:tr w:rsidR="001318E5" w:rsidRPr="001318E5" w14:paraId="13BD50D2" w14:textId="77777777" w:rsidTr="008C35DB">
        <w:trPr>
          <w:cantSplit/>
        </w:trPr>
        <w:tc>
          <w:tcPr>
            <w:tcW w:w="803" w:type="dxa"/>
            <w:vMerge/>
            <w:tcBorders>
              <w:top w:val="single" w:sz="8" w:space="0" w:color="AEAEAE"/>
              <w:left w:val="nil"/>
              <w:bottom w:val="single" w:sz="8" w:space="0" w:color="152935"/>
              <w:right w:val="nil"/>
            </w:tcBorders>
            <w:shd w:val="clear" w:color="auto" w:fill="E0E0E0"/>
          </w:tcPr>
          <w:p w14:paraId="1FEF266D"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single" w:sz="8" w:space="0" w:color="152935"/>
              <w:right w:val="nil"/>
            </w:tcBorders>
            <w:shd w:val="clear" w:color="auto" w:fill="E0E0E0"/>
          </w:tcPr>
          <w:p w14:paraId="34A1E7C9"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10</w:t>
            </w:r>
          </w:p>
        </w:tc>
        <w:tc>
          <w:tcPr>
            <w:tcW w:w="1236" w:type="dxa"/>
            <w:tcBorders>
              <w:top w:val="single" w:sz="8" w:space="0" w:color="AEAEAE"/>
              <w:left w:val="nil"/>
              <w:bottom w:val="single" w:sz="8" w:space="0" w:color="152935"/>
              <w:right w:val="single" w:sz="8" w:space="0" w:color="E0E0E0"/>
            </w:tcBorders>
            <w:shd w:val="clear" w:color="auto" w:fill="FFFFFF"/>
          </w:tcPr>
          <w:p w14:paraId="4245C8BC"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1.329E-7</w:t>
            </w:r>
          </w:p>
        </w:tc>
        <w:tc>
          <w:tcPr>
            <w:tcW w:w="1483" w:type="dxa"/>
            <w:tcBorders>
              <w:top w:val="single" w:sz="8" w:space="0" w:color="AEAEAE"/>
              <w:left w:val="single" w:sz="8" w:space="0" w:color="E0E0E0"/>
              <w:bottom w:val="single" w:sz="8" w:space="0" w:color="152935"/>
              <w:right w:val="single" w:sz="8" w:space="0" w:color="E0E0E0"/>
            </w:tcBorders>
            <w:shd w:val="clear" w:color="auto" w:fill="FFFFFF"/>
          </w:tcPr>
          <w:p w14:paraId="0A32AF6A"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6943.382</w:t>
            </w:r>
          </w:p>
        </w:tc>
        <w:tc>
          <w:tcPr>
            <w:tcW w:w="1189" w:type="dxa"/>
            <w:tcBorders>
              <w:top w:val="single" w:sz="8" w:space="0" w:color="AEAEAE"/>
              <w:left w:val="single" w:sz="8" w:space="0" w:color="E0E0E0"/>
              <w:bottom w:val="single" w:sz="8" w:space="0" w:color="152935"/>
              <w:right w:val="single" w:sz="8" w:space="0" w:color="E0E0E0"/>
            </w:tcBorders>
            <w:shd w:val="clear" w:color="auto" w:fill="FFFFFF"/>
          </w:tcPr>
          <w:p w14:paraId="55802430"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w:t>
            </w:r>
          </w:p>
        </w:tc>
        <w:tc>
          <w:tcPr>
            <w:tcW w:w="1035" w:type="dxa"/>
            <w:tcBorders>
              <w:top w:val="single" w:sz="8" w:space="0" w:color="AEAEAE"/>
              <w:left w:val="single" w:sz="8" w:space="0" w:color="E0E0E0"/>
              <w:bottom w:val="single" w:sz="8" w:space="0" w:color="152935"/>
              <w:right w:val="single" w:sz="8" w:space="0" w:color="E0E0E0"/>
            </w:tcBorders>
            <w:shd w:val="clear" w:color="auto" w:fill="FFFFFF"/>
          </w:tcPr>
          <w:p w14:paraId="2FF9257F"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152935"/>
              <w:right w:val="single" w:sz="8" w:space="0" w:color="E0E0E0"/>
            </w:tcBorders>
            <w:shd w:val="clear" w:color="auto" w:fill="FFFFFF"/>
          </w:tcPr>
          <w:p w14:paraId="04204DBC"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c>
          <w:tcPr>
            <w:tcW w:w="1174" w:type="dxa"/>
            <w:tcBorders>
              <w:top w:val="single" w:sz="8" w:space="0" w:color="AEAEAE"/>
              <w:left w:val="single" w:sz="8" w:space="0" w:color="E0E0E0"/>
              <w:bottom w:val="single" w:sz="8" w:space="0" w:color="152935"/>
              <w:right w:val="nil"/>
            </w:tcBorders>
            <w:shd w:val="clear" w:color="auto" w:fill="FFFFFF"/>
          </w:tcPr>
          <w:p w14:paraId="6652DB8B"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.07</w:t>
            </w:r>
          </w:p>
        </w:tc>
      </w:tr>
    </w:tbl>
    <w:p w14:paraId="60D23C4A"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4"/>
        <w:gridCol w:w="1223"/>
        <w:gridCol w:w="1025"/>
        <w:gridCol w:w="1148"/>
        <w:gridCol w:w="1117"/>
        <w:gridCol w:w="1469"/>
        <w:gridCol w:w="1331"/>
        <w:gridCol w:w="1255"/>
      </w:tblGrid>
      <w:tr w:rsidR="001318E5" w:rsidRPr="001318E5" w14:paraId="002E1301" w14:textId="77777777" w:rsidTr="008C35DB">
        <w:trPr>
          <w:cantSplit/>
        </w:trPr>
        <w:tc>
          <w:tcPr>
            <w:tcW w:w="9357" w:type="dxa"/>
            <w:gridSpan w:val="8"/>
            <w:tcBorders>
              <w:top w:val="nil"/>
              <w:left w:val="nil"/>
              <w:bottom w:val="nil"/>
              <w:right w:val="nil"/>
            </w:tcBorders>
            <w:shd w:val="clear" w:color="auto" w:fill="FFFFFF"/>
            <w:vAlign w:val="center"/>
          </w:tcPr>
          <w:p w14:paraId="7C5FBEF7"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1318E5">
              <w:rPr>
                <w:rFonts w:ascii="Arial" w:eastAsiaTheme="minorEastAsia" w:hAnsi="Arial" w:cs="Arial"/>
                <w:b/>
                <w:bCs/>
                <w:color w:val="010205"/>
              </w:rPr>
              <w:t>Collinearity Diagnostics</w:t>
            </w:r>
            <w:r w:rsidRPr="001318E5">
              <w:rPr>
                <w:rFonts w:ascii="Arial" w:eastAsiaTheme="minorEastAsia" w:hAnsi="Arial" w:cs="Arial"/>
                <w:b/>
                <w:bCs/>
                <w:color w:val="010205"/>
                <w:vertAlign w:val="superscript"/>
              </w:rPr>
              <w:t>a</w:t>
            </w:r>
          </w:p>
        </w:tc>
      </w:tr>
      <w:tr w:rsidR="001318E5" w:rsidRPr="001318E5" w14:paraId="0D76D3AA" w14:textId="77777777" w:rsidTr="008C35DB">
        <w:trPr>
          <w:cantSplit/>
        </w:trPr>
        <w:tc>
          <w:tcPr>
            <w:tcW w:w="795" w:type="dxa"/>
            <w:vMerge w:val="restart"/>
            <w:tcBorders>
              <w:top w:val="nil"/>
              <w:left w:val="nil"/>
              <w:bottom w:val="nil"/>
              <w:right w:val="nil"/>
            </w:tcBorders>
            <w:shd w:val="clear" w:color="auto" w:fill="FFFFFF"/>
            <w:vAlign w:val="bottom"/>
          </w:tcPr>
          <w:p w14:paraId="029BB7DA"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Model</w:t>
            </w:r>
          </w:p>
        </w:tc>
        <w:tc>
          <w:tcPr>
            <w:tcW w:w="1223" w:type="dxa"/>
            <w:vMerge w:val="restart"/>
            <w:tcBorders>
              <w:top w:val="nil"/>
              <w:left w:val="nil"/>
              <w:bottom w:val="nil"/>
              <w:right w:val="nil"/>
            </w:tcBorders>
            <w:shd w:val="clear" w:color="auto" w:fill="FFFFFF"/>
            <w:vAlign w:val="bottom"/>
          </w:tcPr>
          <w:p w14:paraId="2AE8D94D"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Dimension</w:t>
            </w:r>
          </w:p>
        </w:tc>
        <w:tc>
          <w:tcPr>
            <w:tcW w:w="7339" w:type="dxa"/>
            <w:gridSpan w:val="6"/>
            <w:tcBorders>
              <w:top w:val="nil"/>
              <w:left w:val="nil"/>
              <w:bottom w:val="nil"/>
              <w:right w:val="nil"/>
            </w:tcBorders>
            <w:shd w:val="clear" w:color="auto" w:fill="FFFFFF"/>
            <w:vAlign w:val="bottom"/>
          </w:tcPr>
          <w:p w14:paraId="41E51C2D"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Variance Proportions</w:t>
            </w:r>
          </w:p>
        </w:tc>
      </w:tr>
      <w:tr w:rsidR="001318E5" w:rsidRPr="001318E5" w14:paraId="168D0748" w14:textId="77777777" w:rsidTr="008C35DB">
        <w:trPr>
          <w:cantSplit/>
        </w:trPr>
        <w:tc>
          <w:tcPr>
            <w:tcW w:w="795" w:type="dxa"/>
            <w:vMerge/>
            <w:tcBorders>
              <w:top w:val="nil"/>
              <w:left w:val="nil"/>
              <w:bottom w:val="nil"/>
              <w:right w:val="nil"/>
            </w:tcBorders>
            <w:shd w:val="clear" w:color="auto" w:fill="FFFFFF"/>
            <w:vAlign w:val="bottom"/>
          </w:tcPr>
          <w:p w14:paraId="22A2CC5E"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223" w:type="dxa"/>
            <w:vMerge/>
            <w:tcBorders>
              <w:top w:val="nil"/>
              <w:left w:val="nil"/>
              <w:bottom w:val="nil"/>
              <w:right w:val="nil"/>
            </w:tcBorders>
            <w:shd w:val="clear" w:color="auto" w:fill="FFFFFF"/>
            <w:vAlign w:val="bottom"/>
          </w:tcPr>
          <w:p w14:paraId="5A87010C"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024" w:type="dxa"/>
            <w:tcBorders>
              <w:top w:val="nil"/>
              <w:left w:val="nil"/>
              <w:bottom w:val="single" w:sz="8" w:space="0" w:color="152935"/>
              <w:right w:val="single" w:sz="8" w:space="0" w:color="E0E0E0"/>
            </w:tcBorders>
            <w:shd w:val="clear" w:color="auto" w:fill="FFFFFF"/>
            <w:vAlign w:val="bottom"/>
          </w:tcPr>
          <w:p w14:paraId="08400D78"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147" w:type="dxa"/>
            <w:tcBorders>
              <w:top w:val="nil"/>
              <w:left w:val="single" w:sz="8" w:space="0" w:color="E0E0E0"/>
              <w:bottom w:val="single" w:sz="8" w:space="0" w:color="152935"/>
              <w:right w:val="single" w:sz="8" w:space="0" w:color="E0E0E0"/>
            </w:tcBorders>
            <w:shd w:val="clear" w:color="auto" w:fill="FFFFFF"/>
            <w:vAlign w:val="bottom"/>
          </w:tcPr>
          <w:p w14:paraId="1C515B7C"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116" w:type="dxa"/>
            <w:tcBorders>
              <w:top w:val="nil"/>
              <w:left w:val="single" w:sz="8" w:space="0" w:color="E0E0E0"/>
              <w:bottom w:val="single" w:sz="8" w:space="0" w:color="152935"/>
              <w:right w:val="single" w:sz="8" w:space="0" w:color="E0E0E0"/>
            </w:tcBorders>
            <w:shd w:val="clear" w:color="auto" w:fill="FFFFFF"/>
            <w:vAlign w:val="bottom"/>
          </w:tcPr>
          <w:p w14:paraId="782F61EF"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468" w:type="dxa"/>
            <w:tcBorders>
              <w:top w:val="nil"/>
              <w:left w:val="single" w:sz="8" w:space="0" w:color="E0E0E0"/>
              <w:bottom w:val="single" w:sz="8" w:space="0" w:color="152935"/>
              <w:right w:val="single" w:sz="8" w:space="0" w:color="E0E0E0"/>
            </w:tcBorders>
            <w:shd w:val="clear" w:color="auto" w:fill="FFFFFF"/>
            <w:vAlign w:val="bottom"/>
          </w:tcPr>
          <w:p w14:paraId="4CCD0F60"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1330" w:type="dxa"/>
            <w:tcBorders>
              <w:top w:val="nil"/>
              <w:left w:val="single" w:sz="8" w:space="0" w:color="E0E0E0"/>
              <w:bottom w:val="single" w:sz="8" w:space="0" w:color="152935"/>
              <w:right w:val="single" w:sz="8" w:space="0" w:color="E0E0E0"/>
            </w:tcBorders>
            <w:shd w:val="clear" w:color="auto" w:fill="FFFFFF"/>
            <w:vAlign w:val="bottom"/>
          </w:tcPr>
          <w:p w14:paraId="71D3B1F6"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1254" w:type="dxa"/>
            <w:tcBorders>
              <w:top w:val="nil"/>
              <w:left w:val="single" w:sz="8" w:space="0" w:color="E0E0E0"/>
              <w:bottom w:val="single" w:sz="8" w:space="0" w:color="152935"/>
              <w:right w:val="nil"/>
            </w:tcBorders>
            <w:shd w:val="clear" w:color="auto" w:fill="FFFFFF"/>
            <w:vAlign w:val="bottom"/>
          </w:tcPr>
          <w:p w14:paraId="615F0D45"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r>
      <w:tr w:rsidR="001318E5" w:rsidRPr="001318E5" w14:paraId="559DCF35" w14:textId="77777777" w:rsidTr="008C35DB">
        <w:trPr>
          <w:cantSplit/>
        </w:trPr>
        <w:tc>
          <w:tcPr>
            <w:tcW w:w="795" w:type="dxa"/>
            <w:vMerge w:val="restart"/>
            <w:tcBorders>
              <w:top w:val="single" w:sz="8" w:space="0" w:color="152935"/>
              <w:left w:val="nil"/>
              <w:bottom w:val="nil"/>
              <w:right w:val="nil"/>
            </w:tcBorders>
            <w:shd w:val="clear" w:color="auto" w:fill="E0E0E0"/>
          </w:tcPr>
          <w:p w14:paraId="3B5D0842"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w:t>
            </w:r>
          </w:p>
        </w:tc>
        <w:tc>
          <w:tcPr>
            <w:tcW w:w="1223" w:type="dxa"/>
            <w:tcBorders>
              <w:top w:val="single" w:sz="8" w:space="0" w:color="152935"/>
              <w:left w:val="nil"/>
              <w:bottom w:val="single" w:sz="8" w:space="0" w:color="AEAEAE"/>
              <w:right w:val="nil"/>
            </w:tcBorders>
            <w:shd w:val="clear" w:color="auto" w:fill="E0E0E0"/>
          </w:tcPr>
          <w:p w14:paraId="7B12A12B"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w:t>
            </w:r>
          </w:p>
        </w:tc>
        <w:tc>
          <w:tcPr>
            <w:tcW w:w="1024" w:type="dxa"/>
            <w:tcBorders>
              <w:top w:val="single" w:sz="8" w:space="0" w:color="152935"/>
              <w:left w:val="nil"/>
              <w:bottom w:val="single" w:sz="8" w:space="0" w:color="AEAEAE"/>
              <w:right w:val="single" w:sz="8" w:space="0" w:color="E0E0E0"/>
            </w:tcBorders>
            <w:shd w:val="clear" w:color="auto" w:fill="FFFFFF"/>
          </w:tcPr>
          <w:p w14:paraId="14BDDC9E"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47" w:type="dxa"/>
            <w:tcBorders>
              <w:top w:val="single" w:sz="8" w:space="0" w:color="152935"/>
              <w:left w:val="single" w:sz="8" w:space="0" w:color="E0E0E0"/>
              <w:bottom w:val="single" w:sz="8" w:space="0" w:color="AEAEAE"/>
              <w:right w:val="single" w:sz="8" w:space="0" w:color="E0E0E0"/>
            </w:tcBorders>
            <w:shd w:val="clear" w:color="auto" w:fill="FFFFFF"/>
          </w:tcPr>
          <w:p w14:paraId="52C565C0"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c>
          <w:tcPr>
            <w:tcW w:w="1116" w:type="dxa"/>
            <w:tcBorders>
              <w:top w:val="single" w:sz="8" w:space="0" w:color="152935"/>
              <w:left w:val="single" w:sz="8" w:space="0" w:color="E0E0E0"/>
              <w:bottom w:val="single" w:sz="8" w:space="0" w:color="AEAEAE"/>
              <w:right w:val="single" w:sz="8" w:space="0" w:color="E0E0E0"/>
            </w:tcBorders>
            <w:shd w:val="clear" w:color="auto" w:fill="FFFFFF"/>
          </w:tcPr>
          <w:p w14:paraId="79DD541C"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468"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3AF09C73"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30"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3BAEBF5E"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54" w:type="dxa"/>
            <w:tcBorders>
              <w:top w:val="single" w:sz="8" w:space="0" w:color="152935"/>
              <w:left w:val="single" w:sz="8" w:space="0" w:color="E0E0E0"/>
              <w:bottom w:val="single" w:sz="8" w:space="0" w:color="AEAEAE"/>
              <w:right w:val="nil"/>
            </w:tcBorders>
            <w:shd w:val="clear" w:color="auto" w:fill="FFFFFF"/>
            <w:vAlign w:val="center"/>
          </w:tcPr>
          <w:p w14:paraId="39F05FF3"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14:paraId="4C2D170F" w14:textId="77777777" w:rsidTr="008C35DB">
        <w:trPr>
          <w:cantSplit/>
        </w:trPr>
        <w:tc>
          <w:tcPr>
            <w:tcW w:w="795" w:type="dxa"/>
            <w:vMerge/>
            <w:tcBorders>
              <w:top w:val="single" w:sz="8" w:space="0" w:color="152935"/>
              <w:left w:val="nil"/>
              <w:bottom w:val="nil"/>
              <w:right w:val="nil"/>
            </w:tcBorders>
            <w:shd w:val="clear" w:color="auto" w:fill="E0E0E0"/>
          </w:tcPr>
          <w:p w14:paraId="22230D9B"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23" w:type="dxa"/>
            <w:tcBorders>
              <w:top w:val="single" w:sz="8" w:space="0" w:color="AEAEAE"/>
              <w:left w:val="nil"/>
              <w:bottom w:val="single" w:sz="8" w:space="0" w:color="AEAEAE"/>
              <w:right w:val="nil"/>
            </w:tcBorders>
            <w:shd w:val="clear" w:color="auto" w:fill="E0E0E0"/>
          </w:tcPr>
          <w:p w14:paraId="35CDB59F"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2</w:t>
            </w:r>
          </w:p>
        </w:tc>
        <w:tc>
          <w:tcPr>
            <w:tcW w:w="1024" w:type="dxa"/>
            <w:tcBorders>
              <w:top w:val="single" w:sz="8" w:space="0" w:color="AEAEAE"/>
              <w:left w:val="nil"/>
              <w:bottom w:val="single" w:sz="8" w:space="0" w:color="AEAEAE"/>
              <w:right w:val="single" w:sz="8" w:space="0" w:color="E0E0E0"/>
            </w:tcBorders>
            <w:shd w:val="clear" w:color="auto" w:fill="FFFFFF"/>
          </w:tcPr>
          <w:p w14:paraId="2FBD6516"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47" w:type="dxa"/>
            <w:tcBorders>
              <w:top w:val="single" w:sz="8" w:space="0" w:color="AEAEAE"/>
              <w:left w:val="single" w:sz="8" w:space="0" w:color="E0E0E0"/>
              <w:bottom w:val="single" w:sz="8" w:space="0" w:color="AEAEAE"/>
              <w:right w:val="single" w:sz="8" w:space="0" w:color="E0E0E0"/>
            </w:tcBorders>
            <w:shd w:val="clear" w:color="auto" w:fill="FFFFFF"/>
          </w:tcPr>
          <w:p w14:paraId="0FDBCC0B"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14:paraId="7E2F8DAC"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468"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15AEADC"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3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7F0B8A4"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54" w:type="dxa"/>
            <w:tcBorders>
              <w:top w:val="single" w:sz="8" w:space="0" w:color="AEAEAE"/>
              <w:left w:val="single" w:sz="8" w:space="0" w:color="E0E0E0"/>
              <w:bottom w:val="single" w:sz="8" w:space="0" w:color="AEAEAE"/>
              <w:right w:val="nil"/>
            </w:tcBorders>
            <w:shd w:val="clear" w:color="auto" w:fill="FFFFFF"/>
            <w:vAlign w:val="center"/>
          </w:tcPr>
          <w:p w14:paraId="08E82055"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14:paraId="7F5E4269" w14:textId="77777777" w:rsidTr="008C35DB">
        <w:trPr>
          <w:cantSplit/>
        </w:trPr>
        <w:tc>
          <w:tcPr>
            <w:tcW w:w="795" w:type="dxa"/>
            <w:vMerge/>
            <w:tcBorders>
              <w:top w:val="single" w:sz="8" w:space="0" w:color="152935"/>
              <w:left w:val="nil"/>
              <w:bottom w:val="nil"/>
              <w:right w:val="nil"/>
            </w:tcBorders>
            <w:shd w:val="clear" w:color="auto" w:fill="E0E0E0"/>
          </w:tcPr>
          <w:p w14:paraId="78DA8927"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23" w:type="dxa"/>
            <w:tcBorders>
              <w:top w:val="single" w:sz="8" w:space="0" w:color="AEAEAE"/>
              <w:left w:val="nil"/>
              <w:bottom w:val="single" w:sz="8" w:space="0" w:color="AEAEAE"/>
              <w:right w:val="nil"/>
            </w:tcBorders>
            <w:shd w:val="clear" w:color="auto" w:fill="E0E0E0"/>
          </w:tcPr>
          <w:p w14:paraId="72CC987F"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3</w:t>
            </w:r>
          </w:p>
        </w:tc>
        <w:tc>
          <w:tcPr>
            <w:tcW w:w="1024" w:type="dxa"/>
            <w:tcBorders>
              <w:top w:val="single" w:sz="8" w:space="0" w:color="AEAEAE"/>
              <w:left w:val="nil"/>
              <w:bottom w:val="single" w:sz="8" w:space="0" w:color="AEAEAE"/>
              <w:right w:val="single" w:sz="8" w:space="0" w:color="E0E0E0"/>
            </w:tcBorders>
            <w:shd w:val="clear" w:color="auto" w:fill="FFFFFF"/>
          </w:tcPr>
          <w:p w14:paraId="2E033FBE"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47" w:type="dxa"/>
            <w:tcBorders>
              <w:top w:val="single" w:sz="8" w:space="0" w:color="AEAEAE"/>
              <w:left w:val="single" w:sz="8" w:space="0" w:color="E0E0E0"/>
              <w:bottom w:val="single" w:sz="8" w:space="0" w:color="AEAEAE"/>
              <w:right w:val="single" w:sz="8" w:space="0" w:color="E0E0E0"/>
            </w:tcBorders>
            <w:shd w:val="clear" w:color="auto" w:fill="FFFFFF"/>
          </w:tcPr>
          <w:p w14:paraId="4DB11C63"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14:paraId="1E9ADCEE"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468"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61A5D92"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3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C846BFA"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54" w:type="dxa"/>
            <w:tcBorders>
              <w:top w:val="single" w:sz="8" w:space="0" w:color="AEAEAE"/>
              <w:left w:val="single" w:sz="8" w:space="0" w:color="E0E0E0"/>
              <w:bottom w:val="single" w:sz="8" w:space="0" w:color="AEAEAE"/>
              <w:right w:val="nil"/>
            </w:tcBorders>
            <w:shd w:val="clear" w:color="auto" w:fill="FFFFFF"/>
            <w:vAlign w:val="center"/>
          </w:tcPr>
          <w:p w14:paraId="6F2F29AA"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14:paraId="1850EA2F" w14:textId="77777777" w:rsidTr="008C35DB">
        <w:trPr>
          <w:cantSplit/>
        </w:trPr>
        <w:tc>
          <w:tcPr>
            <w:tcW w:w="795" w:type="dxa"/>
            <w:vMerge/>
            <w:tcBorders>
              <w:top w:val="single" w:sz="8" w:space="0" w:color="152935"/>
              <w:left w:val="nil"/>
              <w:bottom w:val="nil"/>
              <w:right w:val="nil"/>
            </w:tcBorders>
            <w:shd w:val="clear" w:color="auto" w:fill="E0E0E0"/>
          </w:tcPr>
          <w:p w14:paraId="5E26A676"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23" w:type="dxa"/>
            <w:tcBorders>
              <w:top w:val="single" w:sz="8" w:space="0" w:color="AEAEAE"/>
              <w:left w:val="nil"/>
              <w:bottom w:val="single" w:sz="8" w:space="0" w:color="AEAEAE"/>
              <w:right w:val="nil"/>
            </w:tcBorders>
            <w:shd w:val="clear" w:color="auto" w:fill="E0E0E0"/>
          </w:tcPr>
          <w:p w14:paraId="0BCCE180"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4</w:t>
            </w:r>
          </w:p>
        </w:tc>
        <w:tc>
          <w:tcPr>
            <w:tcW w:w="1024" w:type="dxa"/>
            <w:tcBorders>
              <w:top w:val="single" w:sz="8" w:space="0" w:color="AEAEAE"/>
              <w:left w:val="nil"/>
              <w:bottom w:val="single" w:sz="8" w:space="0" w:color="AEAEAE"/>
              <w:right w:val="single" w:sz="8" w:space="0" w:color="E0E0E0"/>
            </w:tcBorders>
            <w:shd w:val="clear" w:color="auto" w:fill="FFFFFF"/>
          </w:tcPr>
          <w:p w14:paraId="4DF39CCD"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47" w:type="dxa"/>
            <w:tcBorders>
              <w:top w:val="single" w:sz="8" w:space="0" w:color="AEAEAE"/>
              <w:left w:val="single" w:sz="8" w:space="0" w:color="E0E0E0"/>
              <w:bottom w:val="single" w:sz="8" w:space="0" w:color="AEAEAE"/>
              <w:right w:val="single" w:sz="8" w:space="0" w:color="E0E0E0"/>
            </w:tcBorders>
            <w:shd w:val="clear" w:color="auto" w:fill="FFFFFF"/>
          </w:tcPr>
          <w:p w14:paraId="15D3523F"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.12</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14:paraId="6706F255"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468"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08B909B"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3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5374919"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54" w:type="dxa"/>
            <w:tcBorders>
              <w:top w:val="single" w:sz="8" w:space="0" w:color="AEAEAE"/>
              <w:left w:val="single" w:sz="8" w:space="0" w:color="E0E0E0"/>
              <w:bottom w:val="single" w:sz="8" w:space="0" w:color="AEAEAE"/>
              <w:right w:val="nil"/>
            </w:tcBorders>
            <w:shd w:val="clear" w:color="auto" w:fill="FFFFFF"/>
            <w:vAlign w:val="center"/>
          </w:tcPr>
          <w:p w14:paraId="44FC262A"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14:paraId="3ECC539E" w14:textId="77777777" w:rsidTr="008C35DB">
        <w:trPr>
          <w:cantSplit/>
        </w:trPr>
        <w:tc>
          <w:tcPr>
            <w:tcW w:w="795" w:type="dxa"/>
            <w:vMerge/>
            <w:tcBorders>
              <w:top w:val="single" w:sz="8" w:space="0" w:color="152935"/>
              <w:left w:val="nil"/>
              <w:bottom w:val="nil"/>
              <w:right w:val="nil"/>
            </w:tcBorders>
            <w:shd w:val="clear" w:color="auto" w:fill="E0E0E0"/>
          </w:tcPr>
          <w:p w14:paraId="7334C724"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23" w:type="dxa"/>
            <w:tcBorders>
              <w:top w:val="single" w:sz="8" w:space="0" w:color="AEAEAE"/>
              <w:left w:val="nil"/>
              <w:bottom w:val="single" w:sz="8" w:space="0" w:color="AEAEAE"/>
              <w:right w:val="nil"/>
            </w:tcBorders>
            <w:shd w:val="clear" w:color="auto" w:fill="E0E0E0"/>
          </w:tcPr>
          <w:p w14:paraId="4AC8A783"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5</w:t>
            </w:r>
          </w:p>
        </w:tc>
        <w:tc>
          <w:tcPr>
            <w:tcW w:w="1024" w:type="dxa"/>
            <w:tcBorders>
              <w:top w:val="single" w:sz="8" w:space="0" w:color="AEAEAE"/>
              <w:left w:val="nil"/>
              <w:bottom w:val="single" w:sz="8" w:space="0" w:color="AEAEAE"/>
              <w:right w:val="single" w:sz="8" w:space="0" w:color="E0E0E0"/>
            </w:tcBorders>
            <w:shd w:val="clear" w:color="auto" w:fill="FFFFFF"/>
          </w:tcPr>
          <w:p w14:paraId="0ECF3B1D"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47" w:type="dxa"/>
            <w:tcBorders>
              <w:top w:val="single" w:sz="8" w:space="0" w:color="AEAEAE"/>
              <w:left w:val="single" w:sz="8" w:space="0" w:color="E0E0E0"/>
              <w:bottom w:val="single" w:sz="8" w:space="0" w:color="AEAEAE"/>
              <w:right w:val="single" w:sz="8" w:space="0" w:color="E0E0E0"/>
            </w:tcBorders>
            <w:shd w:val="clear" w:color="auto" w:fill="FFFFFF"/>
          </w:tcPr>
          <w:p w14:paraId="3F1B77F0"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.87</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14:paraId="1BD51911"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468"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92F63B6"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3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A112259"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54" w:type="dxa"/>
            <w:tcBorders>
              <w:top w:val="single" w:sz="8" w:space="0" w:color="AEAEAE"/>
              <w:left w:val="single" w:sz="8" w:space="0" w:color="E0E0E0"/>
              <w:bottom w:val="single" w:sz="8" w:space="0" w:color="AEAEAE"/>
              <w:right w:val="nil"/>
            </w:tcBorders>
            <w:shd w:val="clear" w:color="auto" w:fill="FFFFFF"/>
            <w:vAlign w:val="center"/>
          </w:tcPr>
          <w:p w14:paraId="4E5F7305"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14:paraId="6FECD1CC" w14:textId="77777777" w:rsidTr="008C35DB">
        <w:trPr>
          <w:cantSplit/>
        </w:trPr>
        <w:tc>
          <w:tcPr>
            <w:tcW w:w="795" w:type="dxa"/>
            <w:vMerge/>
            <w:tcBorders>
              <w:top w:val="single" w:sz="8" w:space="0" w:color="152935"/>
              <w:left w:val="nil"/>
              <w:bottom w:val="nil"/>
              <w:right w:val="nil"/>
            </w:tcBorders>
            <w:shd w:val="clear" w:color="auto" w:fill="E0E0E0"/>
          </w:tcPr>
          <w:p w14:paraId="3FB0B535"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23" w:type="dxa"/>
            <w:tcBorders>
              <w:top w:val="single" w:sz="8" w:space="0" w:color="AEAEAE"/>
              <w:left w:val="nil"/>
              <w:bottom w:val="single" w:sz="8" w:space="0" w:color="AEAEAE"/>
              <w:right w:val="nil"/>
            </w:tcBorders>
            <w:shd w:val="clear" w:color="auto" w:fill="E0E0E0"/>
          </w:tcPr>
          <w:p w14:paraId="79247FCD"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6</w:t>
            </w:r>
          </w:p>
        </w:tc>
        <w:tc>
          <w:tcPr>
            <w:tcW w:w="1024" w:type="dxa"/>
            <w:tcBorders>
              <w:top w:val="single" w:sz="8" w:space="0" w:color="AEAEAE"/>
              <w:left w:val="nil"/>
              <w:bottom w:val="single" w:sz="8" w:space="0" w:color="AEAEAE"/>
              <w:right w:val="single" w:sz="8" w:space="0" w:color="E0E0E0"/>
            </w:tcBorders>
            <w:shd w:val="clear" w:color="auto" w:fill="FFFFFF"/>
          </w:tcPr>
          <w:p w14:paraId="0847DB9B"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47" w:type="dxa"/>
            <w:tcBorders>
              <w:top w:val="single" w:sz="8" w:space="0" w:color="AEAEAE"/>
              <w:left w:val="single" w:sz="8" w:space="0" w:color="E0E0E0"/>
              <w:bottom w:val="single" w:sz="8" w:space="0" w:color="AEAEAE"/>
              <w:right w:val="single" w:sz="8" w:space="0" w:color="E0E0E0"/>
            </w:tcBorders>
            <w:shd w:val="clear" w:color="auto" w:fill="FFFFFF"/>
          </w:tcPr>
          <w:p w14:paraId="47C06DCC"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14:paraId="3C41168F"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.98</w:t>
            </w:r>
          </w:p>
        </w:tc>
        <w:tc>
          <w:tcPr>
            <w:tcW w:w="1468"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80B318F"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3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0790AF9"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54" w:type="dxa"/>
            <w:tcBorders>
              <w:top w:val="single" w:sz="8" w:space="0" w:color="AEAEAE"/>
              <w:left w:val="single" w:sz="8" w:space="0" w:color="E0E0E0"/>
              <w:bottom w:val="single" w:sz="8" w:space="0" w:color="AEAEAE"/>
              <w:right w:val="nil"/>
            </w:tcBorders>
            <w:shd w:val="clear" w:color="auto" w:fill="FFFFFF"/>
            <w:vAlign w:val="center"/>
          </w:tcPr>
          <w:p w14:paraId="4EA6CBFF"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14:paraId="3D7322EF" w14:textId="77777777" w:rsidTr="008C35DB">
        <w:trPr>
          <w:cantSplit/>
        </w:trPr>
        <w:tc>
          <w:tcPr>
            <w:tcW w:w="795" w:type="dxa"/>
            <w:vMerge/>
            <w:tcBorders>
              <w:top w:val="single" w:sz="8" w:space="0" w:color="152935"/>
              <w:left w:val="nil"/>
              <w:bottom w:val="nil"/>
              <w:right w:val="nil"/>
            </w:tcBorders>
            <w:shd w:val="clear" w:color="auto" w:fill="E0E0E0"/>
          </w:tcPr>
          <w:p w14:paraId="6B3968FB"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23" w:type="dxa"/>
            <w:tcBorders>
              <w:top w:val="single" w:sz="8" w:space="0" w:color="AEAEAE"/>
              <w:left w:val="nil"/>
              <w:bottom w:val="nil"/>
              <w:right w:val="nil"/>
            </w:tcBorders>
            <w:shd w:val="clear" w:color="auto" w:fill="E0E0E0"/>
          </w:tcPr>
          <w:p w14:paraId="147D585A"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7</w:t>
            </w:r>
          </w:p>
        </w:tc>
        <w:tc>
          <w:tcPr>
            <w:tcW w:w="1024" w:type="dxa"/>
            <w:tcBorders>
              <w:top w:val="single" w:sz="8" w:space="0" w:color="AEAEAE"/>
              <w:left w:val="nil"/>
              <w:bottom w:val="nil"/>
              <w:right w:val="single" w:sz="8" w:space="0" w:color="E0E0E0"/>
            </w:tcBorders>
            <w:shd w:val="clear" w:color="auto" w:fill="FFFFFF"/>
          </w:tcPr>
          <w:p w14:paraId="27B32F37"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w:t>
            </w:r>
          </w:p>
        </w:tc>
        <w:tc>
          <w:tcPr>
            <w:tcW w:w="1147" w:type="dxa"/>
            <w:tcBorders>
              <w:top w:val="single" w:sz="8" w:space="0" w:color="AEAEAE"/>
              <w:left w:val="single" w:sz="8" w:space="0" w:color="E0E0E0"/>
              <w:bottom w:val="nil"/>
              <w:right w:val="single" w:sz="8" w:space="0" w:color="E0E0E0"/>
            </w:tcBorders>
            <w:shd w:val="clear" w:color="auto" w:fill="FFFFFF"/>
          </w:tcPr>
          <w:p w14:paraId="20272580"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16" w:type="dxa"/>
            <w:tcBorders>
              <w:top w:val="single" w:sz="8" w:space="0" w:color="AEAEAE"/>
              <w:left w:val="single" w:sz="8" w:space="0" w:color="E0E0E0"/>
              <w:bottom w:val="nil"/>
              <w:right w:val="single" w:sz="8" w:space="0" w:color="E0E0E0"/>
            </w:tcBorders>
            <w:shd w:val="clear" w:color="auto" w:fill="FFFFFF"/>
          </w:tcPr>
          <w:p w14:paraId="18D67525"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c>
          <w:tcPr>
            <w:tcW w:w="1468" w:type="dxa"/>
            <w:tcBorders>
              <w:top w:val="single" w:sz="8" w:space="0" w:color="AEAEAE"/>
              <w:left w:val="single" w:sz="8" w:space="0" w:color="E0E0E0"/>
              <w:bottom w:val="nil"/>
              <w:right w:val="single" w:sz="8" w:space="0" w:color="E0E0E0"/>
            </w:tcBorders>
            <w:shd w:val="clear" w:color="auto" w:fill="FFFFFF"/>
            <w:vAlign w:val="center"/>
          </w:tcPr>
          <w:p w14:paraId="7658D784"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30" w:type="dxa"/>
            <w:tcBorders>
              <w:top w:val="single" w:sz="8" w:space="0" w:color="AEAEAE"/>
              <w:left w:val="single" w:sz="8" w:space="0" w:color="E0E0E0"/>
              <w:bottom w:val="nil"/>
              <w:right w:val="single" w:sz="8" w:space="0" w:color="E0E0E0"/>
            </w:tcBorders>
            <w:shd w:val="clear" w:color="auto" w:fill="FFFFFF"/>
            <w:vAlign w:val="center"/>
          </w:tcPr>
          <w:p w14:paraId="4950E34E"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54" w:type="dxa"/>
            <w:tcBorders>
              <w:top w:val="single" w:sz="8" w:space="0" w:color="AEAEAE"/>
              <w:left w:val="single" w:sz="8" w:space="0" w:color="E0E0E0"/>
              <w:bottom w:val="nil"/>
              <w:right w:val="nil"/>
            </w:tcBorders>
            <w:shd w:val="clear" w:color="auto" w:fill="FFFFFF"/>
            <w:vAlign w:val="center"/>
          </w:tcPr>
          <w:p w14:paraId="3F2D0705"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14:paraId="4D939BC6" w14:textId="77777777" w:rsidTr="008C35DB">
        <w:trPr>
          <w:cantSplit/>
        </w:trPr>
        <w:tc>
          <w:tcPr>
            <w:tcW w:w="795" w:type="dxa"/>
            <w:vMerge w:val="restart"/>
            <w:tcBorders>
              <w:top w:val="single" w:sz="8" w:space="0" w:color="AEAEAE"/>
              <w:left w:val="nil"/>
              <w:bottom w:val="single" w:sz="8" w:space="0" w:color="152935"/>
              <w:right w:val="nil"/>
            </w:tcBorders>
            <w:shd w:val="clear" w:color="auto" w:fill="E0E0E0"/>
          </w:tcPr>
          <w:p w14:paraId="050FF5AE"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2</w:t>
            </w:r>
          </w:p>
        </w:tc>
        <w:tc>
          <w:tcPr>
            <w:tcW w:w="1223" w:type="dxa"/>
            <w:tcBorders>
              <w:top w:val="single" w:sz="8" w:space="0" w:color="AEAEAE"/>
              <w:left w:val="nil"/>
              <w:bottom w:val="single" w:sz="8" w:space="0" w:color="AEAEAE"/>
              <w:right w:val="nil"/>
            </w:tcBorders>
            <w:shd w:val="clear" w:color="auto" w:fill="E0E0E0"/>
          </w:tcPr>
          <w:p w14:paraId="5050D94B"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w:t>
            </w:r>
          </w:p>
        </w:tc>
        <w:tc>
          <w:tcPr>
            <w:tcW w:w="1024" w:type="dxa"/>
            <w:tcBorders>
              <w:top w:val="single" w:sz="8" w:space="0" w:color="AEAEAE"/>
              <w:left w:val="nil"/>
              <w:bottom w:val="single" w:sz="8" w:space="0" w:color="AEAEAE"/>
              <w:right w:val="single" w:sz="8" w:space="0" w:color="E0E0E0"/>
            </w:tcBorders>
            <w:shd w:val="clear" w:color="auto" w:fill="FFFFFF"/>
          </w:tcPr>
          <w:p w14:paraId="48ACFE38"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47" w:type="dxa"/>
            <w:tcBorders>
              <w:top w:val="single" w:sz="8" w:space="0" w:color="AEAEAE"/>
              <w:left w:val="single" w:sz="8" w:space="0" w:color="E0E0E0"/>
              <w:bottom w:val="single" w:sz="8" w:space="0" w:color="AEAEAE"/>
              <w:right w:val="single" w:sz="8" w:space="0" w:color="E0E0E0"/>
            </w:tcBorders>
            <w:shd w:val="clear" w:color="auto" w:fill="FFFFFF"/>
          </w:tcPr>
          <w:p w14:paraId="2FA17A5E"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14:paraId="60E041B0"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468" w:type="dxa"/>
            <w:tcBorders>
              <w:top w:val="single" w:sz="8" w:space="0" w:color="AEAEAE"/>
              <w:left w:val="single" w:sz="8" w:space="0" w:color="E0E0E0"/>
              <w:bottom w:val="single" w:sz="8" w:space="0" w:color="AEAEAE"/>
              <w:right w:val="single" w:sz="8" w:space="0" w:color="E0E0E0"/>
            </w:tcBorders>
            <w:shd w:val="clear" w:color="auto" w:fill="FFFFFF"/>
          </w:tcPr>
          <w:p w14:paraId="1644D91A"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330" w:type="dxa"/>
            <w:tcBorders>
              <w:top w:val="single" w:sz="8" w:space="0" w:color="AEAEAE"/>
              <w:left w:val="single" w:sz="8" w:space="0" w:color="E0E0E0"/>
              <w:bottom w:val="single" w:sz="8" w:space="0" w:color="AEAEAE"/>
              <w:right w:val="single" w:sz="8" w:space="0" w:color="E0E0E0"/>
            </w:tcBorders>
            <w:shd w:val="clear" w:color="auto" w:fill="FFFFFF"/>
          </w:tcPr>
          <w:p w14:paraId="6A497DF4"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c>
          <w:tcPr>
            <w:tcW w:w="1254" w:type="dxa"/>
            <w:tcBorders>
              <w:top w:val="single" w:sz="8" w:space="0" w:color="AEAEAE"/>
              <w:left w:val="single" w:sz="8" w:space="0" w:color="E0E0E0"/>
              <w:bottom w:val="single" w:sz="8" w:space="0" w:color="AEAEAE"/>
              <w:right w:val="nil"/>
            </w:tcBorders>
            <w:shd w:val="clear" w:color="auto" w:fill="FFFFFF"/>
          </w:tcPr>
          <w:p w14:paraId="2071ECBC"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r>
      <w:tr w:rsidR="001318E5" w:rsidRPr="001318E5" w14:paraId="4FB0F45B" w14:textId="77777777" w:rsidTr="008C35DB">
        <w:trPr>
          <w:cantSplit/>
        </w:trPr>
        <w:tc>
          <w:tcPr>
            <w:tcW w:w="795" w:type="dxa"/>
            <w:vMerge/>
            <w:tcBorders>
              <w:top w:val="single" w:sz="8" w:space="0" w:color="AEAEAE"/>
              <w:left w:val="nil"/>
              <w:bottom w:val="single" w:sz="8" w:space="0" w:color="152935"/>
              <w:right w:val="nil"/>
            </w:tcBorders>
            <w:shd w:val="clear" w:color="auto" w:fill="E0E0E0"/>
          </w:tcPr>
          <w:p w14:paraId="32CBCC9A"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4F750956"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2</w:t>
            </w:r>
          </w:p>
        </w:tc>
        <w:tc>
          <w:tcPr>
            <w:tcW w:w="1024" w:type="dxa"/>
            <w:tcBorders>
              <w:top w:val="single" w:sz="8" w:space="0" w:color="AEAEAE"/>
              <w:left w:val="nil"/>
              <w:bottom w:val="single" w:sz="8" w:space="0" w:color="AEAEAE"/>
              <w:right w:val="single" w:sz="8" w:space="0" w:color="E0E0E0"/>
            </w:tcBorders>
            <w:shd w:val="clear" w:color="auto" w:fill="FFFFFF"/>
          </w:tcPr>
          <w:p w14:paraId="57F3F677"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47" w:type="dxa"/>
            <w:tcBorders>
              <w:top w:val="single" w:sz="8" w:space="0" w:color="AEAEAE"/>
              <w:left w:val="single" w:sz="8" w:space="0" w:color="E0E0E0"/>
              <w:bottom w:val="single" w:sz="8" w:space="0" w:color="AEAEAE"/>
              <w:right w:val="single" w:sz="8" w:space="0" w:color="E0E0E0"/>
            </w:tcBorders>
            <w:shd w:val="clear" w:color="auto" w:fill="FFFFFF"/>
          </w:tcPr>
          <w:p w14:paraId="45432559"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14:paraId="3BFC934F"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468" w:type="dxa"/>
            <w:tcBorders>
              <w:top w:val="single" w:sz="8" w:space="0" w:color="AEAEAE"/>
              <w:left w:val="single" w:sz="8" w:space="0" w:color="E0E0E0"/>
              <w:bottom w:val="single" w:sz="8" w:space="0" w:color="AEAEAE"/>
              <w:right w:val="single" w:sz="8" w:space="0" w:color="E0E0E0"/>
            </w:tcBorders>
            <w:shd w:val="clear" w:color="auto" w:fill="FFFFFF"/>
          </w:tcPr>
          <w:p w14:paraId="63AC1E94"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w:t>
            </w:r>
          </w:p>
        </w:tc>
        <w:tc>
          <w:tcPr>
            <w:tcW w:w="1330" w:type="dxa"/>
            <w:tcBorders>
              <w:top w:val="single" w:sz="8" w:space="0" w:color="AEAEAE"/>
              <w:left w:val="single" w:sz="8" w:space="0" w:color="E0E0E0"/>
              <w:bottom w:val="single" w:sz="8" w:space="0" w:color="AEAEAE"/>
              <w:right w:val="single" w:sz="8" w:space="0" w:color="E0E0E0"/>
            </w:tcBorders>
            <w:shd w:val="clear" w:color="auto" w:fill="FFFFFF"/>
          </w:tcPr>
          <w:p w14:paraId="5D1E0EA6"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.23</w:t>
            </w:r>
          </w:p>
        </w:tc>
        <w:tc>
          <w:tcPr>
            <w:tcW w:w="1254" w:type="dxa"/>
            <w:tcBorders>
              <w:top w:val="single" w:sz="8" w:space="0" w:color="AEAEAE"/>
              <w:left w:val="single" w:sz="8" w:space="0" w:color="E0E0E0"/>
              <w:bottom w:val="single" w:sz="8" w:space="0" w:color="AEAEAE"/>
              <w:right w:val="nil"/>
            </w:tcBorders>
            <w:shd w:val="clear" w:color="auto" w:fill="FFFFFF"/>
          </w:tcPr>
          <w:p w14:paraId="6524CBF2"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.26</w:t>
            </w:r>
          </w:p>
        </w:tc>
      </w:tr>
      <w:tr w:rsidR="001318E5" w:rsidRPr="001318E5" w14:paraId="400C50AB" w14:textId="77777777" w:rsidTr="008C35DB">
        <w:trPr>
          <w:cantSplit/>
        </w:trPr>
        <w:tc>
          <w:tcPr>
            <w:tcW w:w="795" w:type="dxa"/>
            <w:vMerge/>
            <w:tcBorders>
              <w:top w:val="single" w:sz="8" w:space="0" w:color="AEAEAE"/>
              <w:left w:val="nil"/>
              <w:bottom w:val="single" w:sz="8" w:space="0" w:color="152935"/>
              <w:right w:val="nil"/>
            </w:tcBorders>
            <w:shd w:val="clear" w:color="auto" w:fill="E0E0E0"/>
          </w:tcPr>
          <w:p w14:paraId="529B210C"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44FA8F8"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3</w:t>
            </w:r>
          </w:p>
        </w:tc>
        <w:tc>
          <w:tcPr>
            <w:tcW w:w="1024" w:type="dxa"/>
            <w:tcBorders>
              <w:top w:val="single" w:sz="8" w:space="0" w:color="AEAEAE"/>
              <w:left w:val="nil"/>
              <w:bottom w:val="single" w:sz="8" w:space="0" w:color="AEAEAE"/>
              <w:right w:val="single" w:sz="8" w:space="0" w:color="E0E0E0"/>
            </w:tcBorders>
            <w:shd w:val="clear" w:color="auto" w:fill="FFFFFF"/>
          </w:tcPr>
          <w:p w14:paraId="1F12033E"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47" w:type="dxa"/>
            <w:tcBorders>
              <w:top w:val="single" w:sz="8" w:space="0" w:color="AEAEAE"/>
              <w:left w:val="single" w:sz="8" w:space="0" w:color="E0E0E0"/>
              <w:bottom w:val="single" w:sz="8" w:space="0" w:color="AEAEAE"/>
              <w:right w:val="single" w:sz="8" w:space="0" w:color="E0E0E0"/>
            </w:tcBorders>
            <w:shd w:val="clear" w:color="auto" w:fill="FFFFFF"/>
          </w:tcPr>
          <w:p w14:paraId="11133080"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14:paraId="28386336"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468" w:type="dxa"/>
            <w:tcBorders>
              <w:top w:val="single" w:sz="8" w:space="0" w:color="AEAEAE"/>
              <w:left w:val="single" w:sz="8" w:space="0" w:color="E0E0E0"/>
              <w:bottom w:val="single" w:sz="8" w:space="0" w:color="AEAEAE"/>
              <w:right w:val="single" w:sz="8" w:space="0" w:color="E0E0E0"/>
            </w:tcBorders>
            <w:shd w:val="clear" w:color="auto" w:fill="FFFFFF"/>
          </w:tcPr>
          <w:p w14:paraId="1642D7C0"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w:t>
            </w:r>
          </w:p>
        </w:tc>
        <w:tc>
          <w:tcPr>
            <w:tcW w:w="1330" w:type="dxa"/>
            <w:tcBorders>
              <w:top w:val="single" w:sz="8" w:space="0" w:color="AEAEAE"/>
              <w:left w:val="single" w:sz="8" w:space="0" w:color="E0E0E0"/>
              <w:bottom w:val="single" w:sz="8" w:space="0" w:color="AEAEAE"/>
              <w:right w:val="single" w:sz="8" w:space="0" w:color="E0E0E0"/>
            </w:tcBorders>
            <w:shd w:val="clear" w:color="auto" w:fill="FFFFFF"/>
          </w:tcPr>
          <w:p w14:paraId="1D5B9F05"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.26</w:t>
            </w:r>
          </w:p>
        </w:tc>
        <w:tc>
          <w:tcPr>
            <w:tcW w:w="1254" w:type="dxa"/>
            <w:tcBorders>
              <w:top w:val="single" w:sz="8" w:space="0" w:color="AEAEAE"/>
              <w:left w:val="single" w:sz="8" w:space="0" w:color="E0E0E0"/>
              <w:bottom w:val="single" w:sz="8" w:space="0" w:color="AEAEAE"/>
              <w:right w:val="nil"/>
            </w:tcBorders>
            <w:shd w:val="clear" w:color="auto" w:fill="FFFFFF"/>
          </w:tcPr>
          <w:p w14:paraId="5EF0341E"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w:t>
            </w:r>
          </w:p>
        </w:tc>
      </w:tr>
      <w:tr w:rsidR="001318E5" w:rsidRPr="001318E5" w14:paraId="400D62BC" w14:textId="77777777" w:rsidTr="008C35DB">
        <w:trPr>
          <w:cantSplit/>
        </w:trPr>
        <w:tc>
          <w:tcPr>
            <w:tcW w:w="795" w:type="dxa"/>
            <w:vMerge/>
            <w:tcBorders>
              <w:top w:val="single" w:sz="8" w:space="0" w:color="AEAEAE"/>
              <w:left w:val="nil"/>
              <w:bottom w:val="single" w:sz="8" w:space="0" w:color="152935"/>
              <w:right w:val="nil"/>
            </w:tcBorders>
            <w:shd w:val="clear" w:color="auto" w:fill="E0E0E0"/>
          </w:tcPr>
          <w:p w14:paraId="337F8DEF"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F74CD2F"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4</w:t>
            </w:r>
          </w:p>
        </w:tc>
        <w:tc>
          <w:tcPr>
            <w:tcW w:w="1024" w:type="dxa"/>
            <w:tcBorders>
              <w:top w:val="single" w:sz="8" w:space="0" w:color="AEAEAE"/>
              <w:left w:val="nil"/>
              <w:bottom w:val="single" w:sz="8" w:space="0" w:color="AEAEAE"/>
              <w:right w:val="single" w:sz="8" w:space="0" w:color="E0E0E0"/>
            </w:tcBorders>
            <w:shd w:val="clear" w:color="auto" w:fill="FFFFFF"/>
          </w:tcPr>
          <w:p w14:paraId="7EF06939"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47" w:type="dxa"/>
            <w:tcBorders>
              <w:top w:val="single" w:sz="8" w:space="0" w:color="AEAEAE"/>
              <w:left w:val="single" w:sz="8" w:space="0" w:color="E0E0E0"/>
              <w:bottom w:val="single" w:sz="8" w:space="0" w:color="AEAEAE"/>
              <w:right w:val="single" w:sz="8" w:space="0" w:color="E0E0E0"/>
            </w:tcBorders>
            <w:shd w:val="clear" w:color="auto" w:fill="FFFFFF"/>
          </w:tcPr>
          <w:p w14:paraId="6801B826"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14:paraId="2502812B"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468" w:type="dxa"/>
            <w:tcBorders>
              <w:top w:val="single" w:sz="8" w:space="0" w:color="AEAEAE"/>
              <w:left w:val="single" w:sz="8" w:space="0" w:color="E0E0E0"/>
              <w:bottom w:val="single" w:sz="8" w:space="0" w:color="AEAEAE"/>
              <w:right w:val="single" w:sz="8" w:space="0" w:color="E0E0E0"/>
            </w:tcBorders>
            <w:shd w:val="clear" w:color="auto" w:fill="FFFFFF"/>
          </w:tcPr>
          <w:p w14:paraId="6C220FA8"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w:t>
            </w:r>
          </w:p>
        </w:tc>
        <w:tc>
          <w:tcPr>
            <w:tcW w:w="1330" w:type="dxa"/>
            <w:tcBorders>
              <w:top w:val="single" w:sz="8" w:space="0" w:color="AEAEAE"/>
              <w:left w:val="single" w:sz="8" w:space="0" w:color="E0E0E0"/>
              <w:bottom w:val="single" w:sz="8" w:space="0" w:color="AEAEAE"/>
              <w:right w:val="single" w:sz="8" w:space="0" w:color="E0E0E0"/>
            </w:tcBorders>
            <w:shd w:val="clear" w:color="auto" w:fill="FFFFFF"/>
          </w:tcPr>
          <w:p w14:paraId="71BF9358"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.32</w:t>
            </w:r>
          </w:p>
        </w:tc>
        <w:tc>
          <w:tcPr>
            <w:tcW w:w="1254" w:type="dxa"/>
            <w:tcBorders>
              <w:top w:val="single" w:sz="8" w:space="0" w:color="AEAEAE"/>
              <w:left w:val="single" w:sz="8" w:space="0" w:color="E0E0E0"/>
              <w:bottom w:val="single" w:sz="8" w:space="0" w:color="AEAEAE"/>
              <w:right w:val="nil"/>
            </w:tcBorders>
            <w:shd w:val="clear" w:color="auto" w:fill="FFFFFF"/>
          </w:tcPr>
          <w:p w14:paraId="5D8485C9"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.54</w:t>
            </w:r>
          </w:p>
        </w:tc>
      </w:tr>
      <w:tr w:rsidR="001318E5" w:rsidRPr="001318E5" w14:paraId="6D980A4D" w14:textId="77777777" w:rsidTr="008C35DB">
        <w:trPr>
          <w:cantSplit/>
        </w:trPr>
        <w:tc>
          <w:tcPr>
            <w:tcW w:w="795" w:type="dxa"/>
            <w:vMerge/>
            <w:tcBorders>
              <w:top w:val="single" w:sz="8" w:space="0" w:color="AEAEAE"/>
              <w:left w:val="nil"/>
              <w:bottom w:val="single" w:sz="8" w:space="0" w:color="152935"/>
              <w:right w:val="nil"/>
            </w:tcBorders>
            <w:shd w:val="clear" w:color="auto" w:fill="E0E0E0"/>
          </w:tcPr>
          <w:p w14:paraId="5C91A3A8"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A404A4F"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5</w:t>
            </w:r>
          </w:p>
        </w:tc>
        <w:tc>
          <w:tcPr>
            <w:tcW w:w="1024" w:type="dxa"/>
            <w:tcBorders>
              <w:top w:val="single" w:sz="8" w:space="0" w:color="AEAEAE"/>
              <w:left w:val="nil"/>
              <w:bottom w:val="single" w:sz="8" w:space="0" w:color="AEAEAE"/>
              <w:right w:val="single" w:sz="8" w:space="0" w:color="E0E0E0"/>
            </w:tcBorders>
            <w:shd w:val="clear" w:color="auto" w:fill="FFFFFF"/>
          </w:tcPr>
          <w:p w14:paraId="6F6F9037"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47" w:type="dxa"/>
            <w:tcBorders>
              <w:top w:val="single" w:sz="8" w:space="0" w:color="AEAEAE"/>
              <w:left w:val="single" w:sz="8" w:space="0" w:color="E0E0E0"/>
              <w:bottom w:val="single" w:sz="8" w:space="0" w:color="AEAEAE"/>
              <w:right w:val="single" w:sz="8" w:space="0" w:color="E0E0E0"/>
            </w:tcBorders>
            <w:shd w:val="clear" w:color="auto" w:fill="FFFFFF"/>
          </w:tcPr>
          <w:p w14:paraId="25FC6DD1"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14:paraId="600DAAB0"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468" w:type="dxa"/>
            <w:tcBorders>
              <w:top w:val="single" w:sz="8" w:space="0" w:color="AEAEAE"/>
              <w:left w:val="single" w:sz="8" w:space="0" w:color="E0E0E0"/>
              <w:bottom w:val="single" w:sz="8" w:space="0" w:color="AEAEAE"/>
              <w:right w:val="single" w:sz="8" w:space="0" w:color="E0E0E0"/>
            </w:tcBorders>
            <w:shd w:val="clear" w:color="auto" w:fill="FFFFFF"/>
          </w:tcPr>
          <w:p w14:paraId="075A11E2"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w:t>
            </w:r>
          </w:p>
        </w:tc>
        <w:tc>
          <w:tcPr>
            <w:tcW w:w="1330" w:type="dxa"/>
            <w:tcBorders>
              <w:top w:val="single" w:sz="8" w:space="0" w:color="AEAEAE"/>
              <w:left w:val="single" w:sz="8" w:space="0" w:color="E0E0E0"/>
              <w:bottom w:val="single" w:sz="8" w:space="0" w:color="AEAEAE"/>
              <w:right w:val="single" w:sz="8" w:space="0" w:color="E0E0E0"/>
            </w:tcBorders>
            <w:shd w:val="clear" w:color="auto" w:fill="FFFFFF"/>
          </w:tcPr>
          <w:p w14:paraId="256CCCD1"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w:t>
            </w:r>
          </w:p>
        </w:tc>
        <w:tc>
          <w:tcPr>
            <w:tcW w:w="1254" w:type="dxa"/>
            <w:tcBorders>
              <w:top w:val="single" w:sz="8" w:space="0" w:color="AEAEAE"/>
              <w:left w:val="single" w:sz="8" w:space="0" w:color="E0E0E0"/>
              <w:bottom w:val="single" w:sz="8" w:space="0" w:color="AEAEAE"/>
              <w:right w:val="nil"/>
            </w:tcBorders>
            <w:shd w:val="clear" w:color="auto" w:fill="FFFFFF"/>
          </w:tcPr>
          <w:p w14:paraId="59FA2CDD"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w:t>
            </w:r>
          </w:p>
        </w:tc>
      </w:tr>
      <w:tr w:rsidR="001318E5" w:rsidRPr="001318E5" w14:paraId="26FC0F06" w14:textId="77777777" w:rsidTr="008C35DB">
        <w:trPr>
          <w:cantSplit/>
        </w:trPr>
        <w:tc>
          <w:tcPr>
            <w:tcW w:w="795" w:type="dxa"/>
            <w:vMerge/>
            <w:tcBorders>
              <w:top w:val="single" w:sz="8" w:space="0" w:color="AEAEAE"/>
              <w:left w:val="nil"/>
              <w:bottom w:val="single" w:sz="8" w:space="0" w:color="152935"/>
              <w:right w:val="nil"/>
            </w:tcBorders>
            <w:shd w:val="clear" w:color="auto" w:fill="E0E0E0"/>
          </w:tcPr>
          <w:p w14:paraId="7CD01B03"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6A949C9"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6</w:t>
            </w:r>
          </w:p>
        </w:tc>
        <w:tc>
          <w:tcPr>
            <w:tcW w:w="1024" w:type="dxa"/>
            <w:tcBorders>
              <w:top w:val="single" w:sz="8" w:space="0" w:color="AEAEAE"/>
              <w:left w:val="nil"/>
              <w:bottom w:val="single" w:sz="8" w:space="0" w:color="AEAEAE"/>
              <w:right w:val="single" w:sz="8" w:space="0" w:color="E0E0E0"/>
            </w:tcBorders>
            <w:shd w:val="clear" w:color="auto" w:fill="FFFFFF"/>
          </w:tcPr>
          <w:p w14:paraId="37807C10"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47" w:type="dxa"/>
            <w:tcBorders>
              <w:top w:val="single" w:sz="8" w:space="0" w:color="AEAEAE"/>
              <w:left w:val="single" w:sz="8" w:space="0" w:color="E0E0E0"/>
              <w:bottom w:val="single" w:sz="8" w:space="0" w:color="AEAEAE"/>
              <w:right w:val="single" w:sz="8" w:space="0" w:color="E0E0E0"/>
            </w:tcBorders>
            <w:shd w:val="clear" w:color="auto" w:fill="FFFFFF"/>
          </w:tcPr>
          <w:p w14:paraId="572435B2"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14:paraId="232CDD3C"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468" w:type="dxa"/>
            <w:tcBorders>
              <w:top w:val="single" w:sz="8" w:space="0" w:color="AEAEAE"/>
              <w:left w:val="single" w:sz="8" w:space="0" w:color="E0E0E0"/>
              <w:bottom w:val="single" w:sz="8" w:space="0" w:color="AEAEAE"/>
              <w:right w:val="single" w:sz="8" w:space="0" w:color="E0E0E0"/>
            </w:tcBorders>
            <w:shd w:val="clear" w:color="auto" w:fill="FFFFFF"/>
          </w:tcPr>
          <w:p w14:paraId="0B300C09"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c>
          <w:tcPr>
            <w:tcW w:w="1330" w:type="dxa"/>
            <w:tcBorders>
              <w:top w:val="single" w:sz="8" w:space="0" w:color="AEAEAE"/>
              <w:left w:val="single" w:sz="8" w:space="0" w:color="E0E0E0"/>
              <w:bottom w:val="single" w:sz="8" w:space="0" w:color="AEAEAE"/>
              <w:right w:val="single" w:sz="8" w:space="0" w:color="E0E0E0"/>
            </w:tcBorders>
            <w:shd w:val="clear" w:color="auto" w:fill="FFFFFF"/>
          </w:tcPr>
          <w:p w14:paraId="4D4A6273"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.06</w:t>
            </w:r>
          </w:p>
        </w:tc>
        <w:tc>
          <w:tcPr>
            <w:tcW w:w="1254" w:type="dxa"/>
            <w:tcBorders>
              <w:top w:val="single" w:sz="8" w:space="0" w:color="AEAEAE"/>
              <w:left w:val="single" w:sz="8" w:space="0" w:color="E0E0E0"/>
              <w:bottom w:val="single" w:sz="8" w:space="0" w:color="AEAEAE"/>
              <w:right w:val="nil"/>
            </w:tcBorders>
            <w:shd w:val="clear" w:color="auto" w:fill="FFFFFF"/>
          </w:tcPr>
          <w:p w14:paraId="39AFC3EC"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.15</w:t>
            </w:r>
          </w:p>
        </w:tc>
      </w:tr>
      <w:tr w:rsidR="001318E5" w:rsidRPr="001318E5" w14:paraId="07315CAE" w14:textId="77777777" w:rsidTr="008C35DB">
        <w:trPr>
          <w:cantSplit/>
        </w:trPr>
        <w:tc>
          <w:tcPr>
            <w:tcW w:w="795" w:type="dxa"/>
            <w:vMerge/>
            <w:tcBorders>
              <w:top w:val="single" w:sz="8" w:space="0" w:color="AEAEAE"/>
              <w:left w:val="nil"/>
              <w:bottom w:val="single" w:sz="8" w:space="0" w:color="152935"/>
              <w:right w:val="nil"/>
            </w:tcBorders>
            <w:shd w:val="clear" w:color="auto" w:fill="E0E0E0"/>
          </w:tcPr>
          <w:p w14:paraId="2ED92E4D"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5CD200A2"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7</w:t>
            </w:r>
          </w:p>
        </w:tc>
        <w:tc>
          <w:tcPr>
            <w:tcW w:w="1024" w:type="dxa"/>
            <w:tcBorders>
              <w:top w:val="single" w:sz="8" w:space="0" w:color="AEAEAE"/>
              <w:left w:val="nil"/>
              <w:bottom w:val="single" w:sz="8" w:space="0" w:color="AEAEAE"/>
              <w:right w:val="single" w:sz="8" w:space="0" w:color="E0E0E0"/>
            </w:tcBorders>
            <w:shd w:val="clear" w:color="auto" w:fill="FFFFFF"/>
          </w:tcPr>
          <w:p w14:paraId="7F6F3DAF"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47" w:type="dxa"/>
            <w:tcBorders>
              <w:top w:val="single" w:sz="8" w:space="0" w:color="AEAEAE"/>
              <w:left w:val="single" w:sz="8" w:space="0" w:color="E0E0E0"/>
              <w:bottom w:val="single" w:sz="8" w:space="0" w:color="AEAEAE"/>
              <w:right w:val="single" w:sz="8" w:space="0" w:color="E0E0E0"/>
            </w:tcBorders>
            <w:shd w:val="clear" w:color="auto" w:fill="FFFFFF"/>
          </w:tcPr>
          <w:p w14:paraId="699E65EC"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.28</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14:paraId="7CB8F89B"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468" w:type="dxa"/>
            <w:tcBorders>
              <w:top w:val="single" w:sz="8" w:space="0" w:color="AEAEAE"/>
              <w:left w:val="single" w:sz="8" w:space="0" w:color="E0E0E0"/>
              <w:bottom w:val="single" w:sz="8" w:space="0" w:color="AEAEAE"/>
              <w:right w:val="single" w:sz="8" w:space="0" w:color="E0E0E0"/>
            </w:tcBorders>
            <w:shd w:val="clear" w:color="auto" w:fill="FFFFFF"/>
          </w:tcPr>
          <w:p w14:paraId="5F264566"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c>
          <w:tcPr>
            <w:tcW w:w="1330" w:type="dxa"/>
            <w:tcBorders>
              <w:top w:val="single" w:sz="8" w:space="0" w:color="AEAEAE"/>
              <w:left w:val="single" w:sz="8" w:space="0" w:color="E0E0E0"/>
              <w:bottom w:val="single" w:sz="8" w:space="0" w:color="AEAEAE"/>
              <w:right w:val="single" w:sz="8" w:space="0" w:color="E0E0E0"/>
            </w:tcBorders>
            <w:shd w:val="clear" w:color="auto" w:fill="FFFFFF"/>
          </w:tcPr>
          <w:p w14:paraId="5A4133E4"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254" w:type="dxa"/>
            <w:tcBorders>
              <w:top w:val="single" w:sz="8" w:space="0" w:color="AEAEAE"/>
              <w:left w:val="single" w:sz="8" w:space="0" w:color="E0E0E0"/>
              <w:bottom w:val="single" w:sz="8" w:space="0" w:color="AEAEAE"/>
              <w:right w:val="nil"/>
            </w:tcBorders>
            <w:shd w:val="clear" w:color="auto" w:fill="FFFFFF"/>
          </w:tcPr>
          <w:p w14:paraId="1270A9DE"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r>
      <w:tr w:rsidR="001318E5" w:rsidRPr="001318E5" w14:paraId="20CFF227" w14:textId="77777777" w:rsidTr="008C35DB">
        <w:trPr>
          <w:cantSplit/>
        </w:trPr>
        <w:tc>
          <w:tcPr>
            <w:tcW w:w="795" w:type="dxa"/>
            <w:vMerge/>
            <w:tcBorders>
              <w:top w:val="single" w:sz="8" w:space="0" w:color="AEAEAE"/>
              <w:left w:val="nil"/>
              <w:bottom w:val="single" w:sz="8" w:space="0" w:color="152935"/>
              <w:right w:val="nil"/>
            </w:tcBorders>
            <w:shd w:val="clear" w:color="auto" w:fill="E0E0E0"/>
          </w:tcPr>
          <w:p w14:paraId="0BBD2714"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7290CFA7"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8</w:t>
            </w:r>
          </w:p>
        </w:tc>
        <w:tc>
          <w:tcPr>
            <w:tcW w:w="1024" w:type="dxa"/>
            <w:tcBorders>
              <w:top w:val="single" w:sz="8" w:space="0" w:color="AEAEAE"/>
              <w:left w:val="nil"/>
              <w:bottom w:val="single" w:sz="8" w:space="0" w:color="AEAEAE"/>
              <w:right w:val="single" w:sz="8" w:space="0" w:color="E0E0E0"/>
            </w:tcBorders>
            <w:shd w:val="clear" w:color="auto" w:fill="FFFFFF"/>
          </w:tcPr>
          <w:p w14:paraId="387B2C02"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47" w:type="dxa"/>
            <w:tcBorders>
              <w:top w:val="single" w:sz="8" w:space="0" w:color="AEAEAE"/>
              <w:left w:val="single" w:sz="8" w:space="0" w:color="E0E0E0"/>
              <w:bottom w:val="single" w:sz="8" w:space="0" w:color="AEAEAE"/>
              <w:right w:val="single" w:sz="8" w:space="0" w:color="E0E0E0"/>
            </w:tcBorders>
            <w:shd w:val="clear" w:color="auto" w:fill="FFFFFF"/>
          </w:tcPr>
          <w:p w14:paraId="685429C2"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.70</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14:paraId="7FD2D9EE"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w:t>
            </w:r>
          </w:p>
        </w:tc>
        <w:tc>
          <w:tcPr>
            <w:tcW w:w="1468" w:type="dxa"/>
            <w:tcBorders>
              <w:top w:val="single" w:sz="8" w:space="0" w:color="AEAEAE"/>
              <w:left w:val="single" w:sz="8" w:space="0" w:color="E0E0E0"/>
              <w:bottom w:val="single" w:sz="8" w:space="0" w:color="AEAEAE"/>
              <w:right w:val="single" w:sz="8" w:space="0" w:color="E0E0E0"/>
            </w:tcBorders>
            <w:shd w:val="clear" w:color="auto" w:fill="FFFFFF"/>
          </w:tcPr>
          <w:p w14:paraId="56FF7339"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.88</w:t>
            </w:r>
          </w:p>
        </w:tc>
        <w:tc>
          <w:tcPr>
            <w:tcW w:w="1330" w:type="dxa"/>
            <w:tcBorders>
              <w:top w:val="single" w:sz="8" w:space="0" w:color="AEAEAE"/>
              <w:left w:val="single" w:sz="8" w:space="0" w:color="E0E0E0"/>
              <w:bottom w:val="single" w:sz="8" w:space="0" w:color="AEAEAE"/>
              <w:right w:val="single" w:sz="8" w:space="0" w:color="E0E0E0"/>
            </w:tcBorders>
            <w:shd w:val="clear" w:color="auto" w:fill="FFFFFF"/>
          </w:tcPr>
          <w:p w14:paraId="20F443FA"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254" w:type="dxa"/>
            <w:tcBorders>
              <w:top w:val="single" w:sz="8" w:space="0" w:color="AEAEAE"/>
              <w:left w:val="single" w:sz="8" w:space="0" w:color="E0E0E0"/>
              <w:bottom w:val="single" w:sz="8" w:space="0" w:color="AEAEAE"/>
              <w:right w:val="nil"/>
            </w:tcBorders>
            <w:shd w:val="clear" w:color="auto" w:fill="FFFFFF"/>
          </w:tcPr>
          <w:p w14:paraId="55E0815F"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r>
      <w:tr w:rsidR="001318E5" w:rsidRPr="001318E5" w14:paraId="70C6D003" w14:textId="77777777" w:rsidTr="008C35DB">
        <w:trPr>
          <w:cantSplit/>
        </w:trPr>
        <w:tc>
          <w:tcPr>
            <w:tcW w:w="795" w:type="dxa"/>
            <w:vMerge/>
            <w:tcBorders>
              <w:top w:val="single" w:sz="8" w:space="0" w:color="AEAEAE"/>
              <w:left w:val="nil"/>
              <w:bottom w:val="single" w:sz="8" w:space="0" w:color="152935"/>
              <w:right w:val="nil"/>
            </w:tcBorders>
            <w:shd w:val="clear" w:color="auto" w:fill="E0E0E0"/>
          </w:tcPr>
          <w:p w14:paraId="6489976F"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D83724A"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9</w:t>
            </w:r>
          </w:p>
        </w:tc>
        <w:tc>
          <w:tcPr>
            <w:tcW w:w="1024" w:type="dxa"/>
            <w:tcBorders>
              <w:top w:val="single" w:sz="8" w:space="0" w:color="AEAEAE"/>
              <w:left w:val="nil"/>
              <w:bottom w:val="single" w:sz="8" w:space="0" w:color="AEAEAE"/>
              <w:right w:val="single" w:sz="8" w:space="0" w:color="E0E0E0"/>
            </w:tcBorders>
            <w:shd w:val="clear" w:color="auto" w:fill="FFFFFF"/>
          </w:tcPr>
          <w:p w14:paraId="06C4491E"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47" w:type="dxa"/>
            <w:tcBorders>
              <w:top w:val="single" w:sz="8" w:space="0" w:color="AEAEAE"/>
              <w:left w:val="single" w:sz="8" w:space="0" w:color="E0E0E0"/>
              <w:bottom w:val="single" w:sz="8" w:space="0" w:color="AEAEAE"/>
              <w:right w:val="single" w:sz="8" w:space="0" w:color="E0E0E0"/>
            </w:tcBorders>
            <w:shd w:val="clear" w:color="auto" w:fill="FFFFFF"/>
          </w:tcPr>
          <w:p w14:paraId="3335BB46"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14:paraId="2F5E28D3"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.97</w:t>
            </w:r>
          </w:p>
        </w:tc>
        <w:tc>
          <w:tcPr>
            <w:tcW w:w="1468" w:type="dxa"/>
            <w:tcBorders>
              <w:top w:val="single" w:sz="8" w:space="0" w:color="AEAEAE"/>
              <w:left w:val="single" w:sz="8" w:space="0" w:color="E0E0E0"/>
              <w:bottom w:val="single" w:sz="8" w:space="0" w:color="AEAEAE"/>
              <w:right w:val="single" w:sz="8" w:space="0" w:color="E0E0E0"/>
            </w:tcBorders>
            <w:shd w:val="clear" w:color="auto" w:fill="FFFFFF"/>
          </w:tcPr>
          <w:p w14:paraId="4A50E990"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c>
          <w:tcPr>
            <w:tcW w:w="1330" w:type="dxa"/>
            <w:tcBorders>
              <w:top w:val="single" w:sz="8" w:space="0" w:color="AEAEAE"/>
              <w:left w:val="single" w:sz="8" w:space="0" w:color="E0E0E0"/>
              <w:bottom w:val="single" w:sz="8" w:space="0" w:color="AEAEAE"/>
              <w:right w:val="single" w:sz="8" w:space="0" w:color="E0E0E0"/>
            </w:tcBorders>
            <w:shd w:val="clear" w:color="auto" w:fill="FFFFFF"/>
          </w:tcPr>
          <w:p w14:paraId="1D1D1B05"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254" w:type="dxa"/>
            <w:tcBorders>
              <w:top w:val="single" w:sz="8" w:space="0" w:color="AEAEAE"/>
              <w:left w:val="single" w:sz="8" w:space="0" w:color="E0E0E0"/>
              <w:bottom w:val="single" w:sz="8" w:space="0" w:color="AEAEAE"/>
              <w:right w:val="nil"/>
            </w:tcBorders>
            <w:shd w:val="clear" w:color="auto" w:fill="FFFFFF"/>
          </w:tcPr>
          <w:p w14:paraId="00A26344"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r>
      <w:tr w:rsidR="001318E5" w:rsidRPr="001318E5" w14:paraId="0130E033" w14:textId="77777777" w:rsidTr="008C35DB">
        <w:trPr>
          <w:cantSplit/>
        </w:trPr>
        <w:tc>
          <w:tcPr>
            <w:tcW w:w="795" w:type="dxa"/>
            <w:vMerge/>
            <w:tcBorders>
              <w:top w:val="single" w:sz="8" w:space="0" w:color="AEAEAE"/>
              <w:left w:val="nil"/>
              <w:bottom w:val="single" w:sz="8" w:space="0" w:color="152935"/>
              <w:right w:val="nil"/>
            </w:tcBorders>
            <w:shd w:val="clear" w:color="auto" w:fill="E0E0E0"/>
          </w:tcPr>
          <w:p w14:paraId="1626F8A8"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14:paraId="701E03E5"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10</w:t>
            </w:r>
          </w:p>
        </w:tc>
        <w:tc>
          <w:tcPr>
            <w:tcW w:w="1024" w:type="dxa"/>
            <w:tcBorders>
              <w:top w:val="single" w:sz="8" w:space="0" w:color="AEAEAE"/>
              <w:left w:val="nil"/>
              <w:bottom w:val="single" w:sz="8" w:space="0" w:color="152935"/>
              <w:right w:val="single" w:sz="8" w:space="0" w:color="E0E0E0"/>
            </w:tcBorders>
            <w:shd w:val="clear" w:color="auto" w:fill="FFFFFF"/>
          </w:tcPr>
          <w:p w14:paraId="4A88513E"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w:t>
            </w:r>
          </w:p>
        </w:tc>
        <w:tc>
          <w:tcPr>
            <w:tcW w:w="1147" w:type="dxa"/>
            <w:tcBorders>
              <w:top w:val="single" w:sz="8" w:space="0" w:color="AEAEAE"/>
              <w:left w:val="single" w:sz="8" w:space="0" w:color="E0E0E0"/>
              <w:bottom w:val="single" w:sz="8" w:space="0" w:color="152935"/>
              <w:right w:val="single" w:sz="8" w:space="0" w:color="E0E0E0"/>
            </w:tcBorders>
            <w:shd w:val="clear" w:color="auto" w:fill="FFFFFF"/>
          </w:tcPr>
          <w:p w14:paraId="6AA18479"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16" w:type="dxa"/>
            <w:tcBorders>
              <w:top w:val="single" w:sz="8" w:space="0" w:color="AEAEAE"/>
              <w:left w:val="single" w:sz="8" w:space="0" w:color="E0E0E0"/>
              <w:bottom w:val="single" w:sz="8" w:space="0" w:color="152935"/>
              <w:right w:val="single" w:sz="8" w:space="0" w:color="E0E0E0"/>
            </w:tcBorders>
            <w:shd w:val="clear" w:color="auto" w:fill="FFFFFF"/>
          </w:tcPr>
          <w:p w14:paraId="516404B3"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c>
          <w:tcPr>
            <w:tcW w:w="1468" w:type="dxa"/>
            <w:tcBorders>
              <w:top w:val="single" w:sz="8" w:space="0" w:color="AEAEAE"/>
              <w:left w:val="single" w:sz="8" w:space="0" w:color="E0E0E0"/>
              <w:bottom w:val="single" w:sz="8" w:space="0" w:color="152935"/>
              <w:right w:val="single" w:sz="8" w:space="0" w:color="E0E0E0"/>
            </w:tcBorders>
            <w:shd w:val="clear" w:color="auto" w:fill="FFFFFF"/>
          </w:tcPr>
          <w:p w14:paraId="051532B4"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330" w:type="dxa"/>
            <w:tcBorders>
              <w:top w:val="single" w:sz="8" w:space="0" w:color="AEAEAE"/>
              <w:left w:val="single" w:sz="8" w:space="0" w:color="E0E0E0"/>
              <w:bottom w:val="single" w:sz="8" w:space="0" w:color="152935"/>
              <w:right w:val="single" w:sz="8" w:space="0" w:color="E0E0E0"/>
            </w:tcBorders>
            <w:shd w:val="clear" w:color="auto" w:fill="FFFFFF"/>
          </w:tcPr>
          <w:p w14:paraId="1946D78B"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254" w:type="dxa"/>
            <w:tcBorders>
              <w:top w:val="single" w:sz="8" w:space="0" w:color="AEAEAE"/>
              <w:left w:val="single" w:sz="8" w:space="0" w:color="E0E0E0"/>
              <w:bottom w:val="single" w:sz="8" w:space="0" w:color="152935"/>
              <w:right w:val="nil"/>
            </w:tcBorders>
            <w:shd w:val="clear" w:color="auto" w:fill="FFFFFF"/>
          </w:tcPr>
          <w:p w14:paraId="4DC7B328"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r>
    </w:tbl>
    <w:p w14:paraId="4B15AFC3"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1318E5" w:rsidRPr="001318E5" w14:paraId="3E384E27" w14:textId="77777777" w:rsidTr="008C35DB">
        <w:trPr>
          <w:cantSplit/>
        </w:trPr>
        <w:tc>
          <w:tcPr>
            <w:tcW w:w="9357" w:type="dxa"/>
            <w:tcBorders>
              <w:top w:val="nil"/>
              <w:left w:val="nil"/>
              <w:bottom w:val="nil"/>
              <w:right w:val="nil"/>
            </w:tcBorders>
            <w:shd w:val="clear" w:color="auto" w:fill="FFFFFF"/>
          </w:tcPr>
          <w:p w14:paraId="1A049E44"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a. Dependent Variable: logCRECEIVE</w:t>
            </w:r>
          </w:p>
        </w:tc>
      </w:tr>
    </w:tbl>
    <w:p w14:paraId="111AF188" w14:textId="77777777"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p w14:paraId="51B0AD32" w14:textId="77777777"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4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02"/>
        <w:gridCol w:w="1440"/>
        <w:gridCol w:w="1487"/>
        <w:gridCol w:w="1487"/>
        <w:gridCol w:w="1487"/>
      </w:tblGrid>
      <w:tr w:rsidR="001318E5" w:rsidRPr="001318E5" w14:paraId="1E2DF6D0" w14:textId="77777777" w:rsidTr="008C35DB">
        <w:trPr>
          <w:cantSplit/>
        </w:trPr>
        <w:tc>
          <w:tcPr>
            <w:tcW w:w="7400" w:type="dxa"/>
            <w:gridSpan w:val="5"/>
            <w:tcBorders>
              <w:top w:val="nil"/>
              <w:left w:val="nil"/>
              <w:bottom w:val="nil"/>
              <w:right w:val="nil"/>
            </w:tcBorders>
            <w:shd w:val="clear" w:color="auto" w:fill="FFFFFF"/>
            <w:vAlign w:val="center"/>
          </w:tcPr>
          <w:p w14:paraId="01F13940"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1318E5">
              <w:rPr>
                <w:rFonts w:ascii="Arial" w:eastAsiaTheme="minorEastAsia" w:hAnsi="Arial" w:cs="Arial"/>
                <w:b/>
                <w:bCs/>
                <w:color w:val="010205"/>
              </w:rPr>
              <w:t>Casewise Diagnostics</w:t>
            </w:r>
            <w:r w:rsidRPr="001318E5">
              <w:rPr>
                <w:rFonts w:ascii="Arial" w:eastAsiaTheme="minorEastAsia" w:hAnsi="Arial" w:cs="Arial"/>
                <w:b/>
                <w:bCs/>
                <w:color w:val="010205"/>
                <w:vertAlign w:val="superscript"/>
              </w:rPr>
              <w:t>a</w:t>
            </w:r>
          </w:p>
        </w:tc>
      </w:tr>
      <w:tr w:rsidR="001318E5" w:rsidRPr="001318E5" w14:paraId="4DF7154F" w14:textId="77777777" w:rsidTr="008C35DB">
        <w:trPr>
          <w:cantSplit/>
        </w:trPr>
        <w:tc>
          <w:tcPr>
            <w:tcW w:w="1502" w:type="dxa"/>
            <w:tcBorders>
              <w:top w:val="nil"/>
              <w:left w:val="nil"/>
              <w:bottom w:val="single" w:sz="8" w:space="0" w:color="152935"/>
              <w:right w:val="nil"/>
            </w:tcBorders>
            <w:shd w:val="clear" w:color="auto" w:fill="FFFFFF"/>
            <w:vAlign w:val="bottom"/>
          </w:tcPr>
          <w:p w14:paraId="646243A2"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Case Number</w:t>
            </w:r>
          </w:p>
        </w:tc>
        <w:tc>
          <w:tcPr>
            <w:tcW w:w="1440" w:type="dxa"/>
            <w:tcBorders>
              <w:top w:val="nil"/>
              <w:left w:val="nil"/>
              <w:bottom w:val="single" w:sz="8" w:space="0" w:color="152935"/>
              <w:right w:val="single" w:sz="8" w:space="0" w:color="E0E0E0"/>
            </w:tcBorders>
            <w:shd w:val="clear" w:color="auto" w:fill="FFFFFF"/>
            <w:vAlign w:val="bottom"/>
          </w:tcPr>
          <w:p w14:paraId="28C985EE"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Std. Residual</w:t>
            </w:r>
          </w:p>
        </w:tc>
        <w:tc>
          <w:tcPr>
            <w:tcW w:w="1486" w:type="dxa"/>
            <w:tcBorders>
              <w:top w:val="nil"/>
              <w:left w:val="single" w:sz="8" w:space="0" w:color="E0E0E0"/>
              <w:bottom w:val="single" w:sz="8" w:space="0" w:color="152935"/>
              <w:right w:val="single" w:sz="8" w:space="0" w:color="E0E0E0"/>
            </w:tcBorders>
            <w:shd w:val="clear" w:color="auto" w:fill="FFFFFF"/>
            <w:vAlign w:val="bottom"/>
          </w:tcPr>
          <w:p w14:paraId="5623BA66"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logCRECEIVE</w:t>
            </w:r>
          </w:p>
        </w:tc>
        <w:tc>
          <w:tcPr>
            <w:tcW w:w="1486" w:type="dxa"/>
            <w:tcBorders>
              <w:top w:val="nil"/>
              <w:left w:val="single" w:sz="8" w:space="0" w:color="E0E0E0"/>
              <w:bottom w:val="single" w:sz="8" w:space="0" w:color="152935"/>
              <w:right w:val="single" w:sz="8" w:space="0" w:color="E0E0E0"/>
            </w:tcBorders>
            <w:shd w:val="clear" w:color="auto" w:fill="FFFFFF"/>
            <w:vAlign w:val="bottom"/>
          </w:tcPr>
          <w:p w14:paraId="33B2CB13"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Predicted Value</w:t>
            </w:r>
          </w:p>
        </w:tc>
        <w:tc>
          <w:tcPr>
            <w:tcW w:w="1486" w:type="dxa"/>
            <w:tcBorders>
              <w:top w:val="nil"/>
              <w:left w:val="single" w:sz="8" w:space="0" w:color="E0E0E0"/>
              <w:bottom w:val="single" w:sz="8" w:space="0" w:color="152935"/>
              <w:right w:val="nil"/>
            </w:tcBorders>
            <w:shd w:val="clear" w:color="auto" w:fill="FFFFFF"/>
            <w:vAlign w:val="bottom"/>
          </w:tcPr>
          <w:p w14:paraId="6D256095"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Residual</w:t>
            </w:r>
          </w:p>
        </w:tc>
      </w:tr>
      <w:tr w:rsidR="001318E5" w:rsidRPr="001318E5" w14:paraId="3AC32166" w14:textId="77777777" w:rsidTr="008C35DB">
        <w:trPr>
          <w:cantSplit/>
        </w:trPr>
        <w:tc>
          <w:tcPr>
            <w:tcW w:w="1502" w:type="dxa"/>
            <w:tcBorders>
              <w:top w:val="single" w:sz="8" w:space="0" w:color="152935"/>
              <w:left w:val="nil"/>
              <w:bottom w:val="single" w:sz="8" w:space="0" w:color="AEAEAE"/>
              <w:right w:val="nil"/>
            </w:tcBorders>
            <w:shd w:val="clear" w:color="auto" w:fill="E0E0E0"/>
          </w:tcPr>
          <w:p w14:paraId="1AF9682B"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202</w:t>
            </w:r>
          </w:p>
        </w:tc>
        <w:tc>
          <w:tcPr>
            <w:tcW w:w="1440" w:type="dxa"/>
            <w:tcBorders>
              <w:top w:val="single" w:sz="8" w:space="0" w:color="152935"/>
              <w:left w:val="nil"/>
              <w:bottom w:val="single" w:sz="8" w:space="0" w:color="AEAEAE"/>
              <w:right w:val="single" w:sz="8" w:space="0" w:color="E0E0E0"/>
            </w:tcBorders>
            <w:shd w:val="clear" w:color="auto" w:fill="FFFFFF"/>
          </w:tcPr>
          <w:p w14:paraId="6D1E05BF"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3.893</w:t>
            </w:r>
          </w:p>
        </w:tc>
        <w:tc>
          <w:tcPr>
            <w:tcW w:w="1486" w:type="dxa"/>
            <w:tcBorders>
              <w:top w:val="single" w:sz="8" w:space="0" w:color="152935"/>
              <w:left w:val="single" w:sz="8" w:space="0" w:color="E0E0E0"/>
              <w:bottom w:val="single" w:sz="8" w:space="0" w:color="AEAEAE"/>
              <w:right w:val="single" w:sz="8" w:space="0" w:color="E0E0E0"/>
            </w:tcBorders>
            <w:shd w:val="clear" w:color="auto" w:fill="FFFFFF"/>
          </w:tcPr>
          <w:p w14:paraId="33CF5F35"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3.737669618283370</w:t>
            </w:r>
          </w:p>
        </w:tc>
        <w:tc>
          <w:tcPr>
            <w:tcW w:w="1486" w:type="dxa"/>
            <w:tcBorders>
              <w:top w:val="single" w:sz="8" w:space="0" w:color="152935"/>
              <w:left w:val="single" w:sz="8" w:space="0" w:color="E0E0E0"/>
              <w:bottom w:val="single" w:sz="8" w:space="0" w:color="AEAEAE"/>
              <w:right w:val="single" w:sz="8" w:space="0" w:color="E0E0E0"/>
            </w:tcBorders>
            <w:shd w:val="clear" w:color="auto" w:fill="FFFFFF"/>
          </w:tcPr>
          <w:p w14:paraId="3584409B"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1.388148576505667</w:t>
            </w:r>
          </w:p>
        </w:tc>
        <w:tc>
          <w:tcPr>
            <w:tcW w:w="1486" w:type="dxa"/>
            <w:tcBorders>
              <w:top w:val="single" w:sz="8" w:space="0" w:color="152935"/>
              <w:left w:val="single" w:sz="8" w:space="0" w:color="E0E0E0"/>
              <w:bottom w:val="single" w:sz="8" w:space="0" w:color="AEAEAE"/>
              <w:right w:val="nil"/>
            </w:tcBorders>
            <w:shd w:val="clear" w:color="auto" w:fill="FFFFFF"/>
          </w:tcPr>
          <w:p w14:paraId="2DAF57AC"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2.349521041777704</w:t>
            </w:r>
          </w:p>
        </w:tc>
      </w:tr>
      <w:tr w:rsidR="001318E5" w:rsidRPr="001318E5" w14:paraId="16BD4801" w14:textId="77777777" w:rsidTr="008C35DB">
        <w:trPr>
          <w:cantSplit/>
        </w:trPr>
        <w:tc>
          <w:tcPr>
            <w:tcW w:w="1502" w:type="dxa"/>
            <w:tcBorders>
              <w:top w:val="single" w:sz="8" w:space="0" w:color="AEAEAE"/>
              <w:left w:val="nil"/>
              <w:bottom w:val="single" w:sz="8" w:space="0" w:color="AEAEAE"/>
              <w:right w:val="nil"/>
            </w:tcBorders>
            <w:shd w:val="clear" w:color="auto" w:fill="E0E0E0"/>
          </w:tcPr>
          <w:p w14:paraId="6AE51D92"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230</w:t>
            </w:r>
          </w:p>
        </w:tc>
        <w:tc>
          <w:tcPr>
            <w:tcW w:w="1440" w:type="dxa"/>
            <w:tcBorders>
              <w:top w:val="single" w:sz="8" w:space="0" w:color="AEAEAE"/>
              <w:left w:val="nil"/>
              <w:bottom w:val="single" w:sz="8" w:space="0" w:color="AEAEAE"/>
              <w:right w:val="single" w:sz="8" w:space="0" w:color="E0E0E0"/>
            </w:tcBorders>
            <w:shd w:val="clear" w:color="auto" w:fill="FFFFFF"/>
          </w:tcPr>
          <w:p w14:paraId="72AC49DF"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4.030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14:paraId="569AD623"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4.718498871295090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14:paraId="0D15ECBC"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2.285905306556838</w:t>
            </w:r>
          </w:p>
        </w:tc>
        <w:tc>
          <w:tcPr>
            <w:tcW w:w="1486" w:type="dxa"/>
            <w:tcBorders>
              <w:top w:val="single" w:sz="8" w:space="0" w:color="AEAEAE"/>
              <w:left w:val="single" w:sz="8" w:space="0" w:color="E0E0E0"/>
              <w:bottom w:val="single" w:sz="8" w:space="0" w:color="AEAEAE"/>
              <w:right w:val="nil"/>
            </w:tcBorders>
            <w:shd w:val="clear" w:color="auto" w:fill="FFFFFF"/>
          </w:tcPr>
          <w:p w14:paraId="1D27B0FB"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2.432593564738252</w:t>
            </w:r>
          </w:p>
        </w:tc>
      </w:tr>
      <w:tr w:rsidR="001318E5" w:rsidRPr="001318E5" w14:paraId="0DE28818" w14:textId="77777777" w:rsidTr="008C35DB">
        <w:trPr>
          <w:cantSplit/>
        </w:trPr>
        <w:tc>
          <w:tcPr>
            <w:tcW w:w="1502" w:type="dxa"/>
            <w:tcBorders>
              <w:top w:val="single" w:sz="8" w:space="0" w:color="AEAEAE"/>
              <w:left w:val="nil"/>
              <w:bottom w:val="single" w:sz="8" w:space="0" w:color="AEAEAE"/>
              <w:right w:val="nil"/>
            </w:tcBorders>
            <w:shd w:val="clear" w:color="auto" w:fill="E0E0E0"/>
          </w:tcPr>
          <w:p w14:paraId="76801864"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243</w:t>
            </w:r>
          </w:p>
        </w:tc>
        <w:tc>
          <w:tcPr>
            <w:tcW w:w="1440" w:type="dxa"/>
            <w:tcBorders>
              <w:top w:val="single" w:sz="8" w:space="0" w:color="AEAEAE"/>
              <w:left w:val="nil"/>
              <w:bottom w:val="single" w:sz="8" w:space="0" w:color="AEAEAE"/>
              <w:right w:val="single" w:sz="8" w:space="0" w:color="E0E0E0"/>
            </w:tcBorders>
            <w:shd w:val="clear" w:color="auto" w:fill="FFFFFF"/>
          </w:tcPr>
          <w:p w14:paraId="2B349FDA"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3.429</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14:paraId="1CE53AD9"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3.135494215929150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14:paraId="210F69B4"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1.065928600534789</w:t>
            </w:r>
          </w:p>
        </w:tc>
        <w:tc>
          <w:tcPr>
            <w:tcW w:w="1486" w:type="dxa"/>
            <w:tcBorders>
              <w:top w:val="single" w:sz="8" w:space="0" w:color="AEAEAE"/>
              <w:left w:val="single" w:sz="8" w:space="0" w:color="E0E0E0"/>
              <w:bottom w:val="single" w:sz="8" w:space="0" w:color="AEAEAE"/>
              <w:right w:val="nil"/>
            </w:tcBorders>
            <w:shd w:val="clear" w:color="auto" w:fill="FFFFFF"/>
          </w:tcPr>
          <w:p w14:paraId="6756F42E"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2.069565615394361</w:t>
            </w:r>
          </w:p>
        </w:tc>
      </w:tr>
      <w:tr w:rsidR="001318E5" w:rsidRPr="001318E5" w14:paraId="5424AF4A" w14:textId="77777777" w:rsidTr="008C35DB">
        <w:trPr>
          <w:cantSplit/>
        </w:trPr>
        <w:tc>
          <w:tcPr>
            <w:tcW w:w="1502" w:type="dxa"/>
            <w:tcBorders>
              <w:top w:val="single" w:sz="8" w:space="0" w:color="AEAEAE"/>
              <w:left w:val="nil"/>
              <w:bottom w:val="single" w:sz="8" w:space="0" w:color="AEAEAE"/>
              <w:right w:val="nil"/>
            </w:tcBorders>
            <w:shd w:val="clear" w:color="auto" w:fill="E0E0E0"/>
          </w:tcPr>
          <w:p w14:paraId="468BAC1A"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269</w:t>
            </w:r>
          </w:p>
        </w:tc>
        <w:tc>
          <w:tcPr>
            <w:tcW w:w="1440" w:type="dxa"/>
            <w:tcBorders>
              <w:top w:val="single" w:sz="8" w:space="0" w:color="AEAEAE"/>
              <w:left w:val="nil"/>
              <w:bottom w:val="single" w:sz="8" w:space="0" w:color="AEAEAE"/>
              <w:right w:val="single" w:sz="8" w:space="0" w:color="E0E0E0"/>
            </w:tcBorders>
            <w:shd w:val="clear" w:color="auto" w:fill="FFFFFF"/>
          </w:tcPr>
          <w:p w14:paraId="775641CD"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3.349</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14:paraId="432745F1"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2.639057329615260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14:paraId="54B2FAC0"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.617947331006890</w:t>
            </w:r>
          </w:p>
        </w:tc>
        <w:tc>
          <w:tcPr>
            <w:tcW w:w="1486" w:type="dxa"/>
            <w:tcBorders>
              <w:top w:val="single" w:sz="8" w:space="0" w:color="AEAEAE"/>
              <w:left w:val="single" w:sz="8" w:space="0" w:color="E0E0E0"/>
              <w:bottom w:val="single" w:sz="8" w:space="0" w:color="AEAEAE"/>
              <w:right w:val="nil"/>
            </w:tcBorders>
            <w:shd w:val="clear" w:color="auto" w:fill="FFFFFF"/>
          </w:tcPr>
          <w:p w14:paraId="714A8D89"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2.021109998608371</w:t>
            </w:r>
          </w:p>
        </w:tc>
      </w:tr>
      <w:tr w:rsidR="001318E5" w:rsidRPr="001318E5" w14:paraId="3ED64F18" w14:textId="77777777" w:rsidTr="008C35DB">
        <w:trPr>
          <w:cantSplit/>
        </w:trPr>
        <w:tc>
          <w:tcPr>
            <w:tcW w:w="1502" w:type="dxa"/>
            <w:tcBorders>
              <w:top w:val="single" w:sz="8" w:space="0" w:color="AEAEAE"/>
              <w:left w:val="nil"/>
              <w:bottom w:val="single" w:sz="8" w:space="0" w:color="AEAEAE"/>
              <w:right w:val="nil"/>
            </w:tcBorders>
            <w:shd w:val="clear" w:color="auto" w:fill="E0E0E0"/>
          </w:tcPr>
          <w:p w14:paraId="1E6580BA"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446</w:t>
            </w:r>
          </w:p>
        </w:tc>
        <w:tc>
          <w:tcPr>
            <w:tcW w:w="1440" w:type="dxa"/>
            <w:tcBorders>
              <w:top w:val="single" w:sz="8" w:space="0" w:color="AEAEAE"/>
              <w:left w:val="nil"/>
              <w:bottom w:val="single" w:sz="8" w:space="0" w:color="AEAEAE"/>
              <w:right w:val="single" w:sz="8" w:space="0" w:color="E0E0E0"/>
            </w:tcBorders>
            <w:shd w:val="clear" w:color="auto" w:fill="FFFFFF"/>
          </w:tcPr>
          <w:p w14:paraId="3708270E"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3.445</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14:paraId="4ECF0280"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3.218875824868200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14:paraId="769FCE1A"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1.139558356212943</w:t>
            </w:r>
          </w:p>
        </w:tc>
        <w:tc>
          <w:tcPr>
            <w:tcW w:w="1486" w:type="dxa"/>
            <w:tcBorders>
              <w:top w:val="single" w:sz="8" w:space="0" w:color="AEAEAE"/>
              <w:left w:val="single" w:sz="8" w:space="0" w:color="E0E0E0"/>
              <w:bottom w:val="single" w:sz="8" w:space="0" w:color="AEAEAE"/>
              <w:right w:val="nil"/>
            </w:tcBorders>
            <w:shd w:val="clear" w:color="auto" w:fill="FFFFFF"/>
          </w:tcPr>
          <w:p w14:paraId="6BB2A0F9"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2.079317468655257</w:t>
            </w:r>
          </w:p>
        </w:tc>
      </w:tr>
      <w:tr w:rsidR="001318E5" w:rsidRPr="001318E5" w14:paraId="22305676" w14:textId="77777777" w:rsidTr="008C35DB">
        <w:trPr>
          <w:cantSplit/>
        </w:trPr>
        <w:tc>
          <w:tcPr>
            <w:tcW w:w="1502" w:type="dxa"/>
            <w:tcBorders>
              <w:top w:val="single" w:sz="8" w:space="0" w:color="AEAEAE"/>
              <w:left w:val="nil"/>
              <w:bottom w:val="single" w:sz="8" w:space="0" w:color="AEAEAE"/>
              <w:right w:val="nil"/>
            </w:tcBorders>
            <w:shd w:val="clear" w:color="auto" w:fill="E0E0E0"/>
          </w:tcPr>
          <w:p w14:paraId="3EA50F14"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lastRenderedPageBreak/>
              <w:t>457</w:t>
            </w:r>
          </w:p>
        </w:tc>
        <w:tc>
          <w:tcPr>
            <w:tcW w:w="1440" w:type="dxa"/>
            <w:tcBorders>
              <w:top w:val="single" w:sz="8" w:space="0" w:color="AEAEAE"/>
              <w:left w:val="nil"/>
              <w:bottom w:val="single" w:sz="8" w:space="0" w:color="AEAEAE"/>
              <w:right w:val="single" w:sz="8" w:space="0" w:color="E0E0E0"/>
            </w:tcBorders>
            <w:shd w:val="clear" w:color="auto" w:fill="FFFFFF"/>
          </w:tcPr>
          <w:p w14:paraId="5D40576B"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4.013</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14:paraId="086685F5"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3.433987204485150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14:paraId="602DB290"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1.011865850748473</w:t>
            </w:r>
          </w:p>
        </w:tc>
        <w:tc>
          <w:tcPr>
            <w:tcW w:w="1486" w:type="dxa"/>
            <w:tcBorders>
              <w:top w:val="single" w:sz="8" w:space="0" w:color="AEAEAE"/>
              <w:left w:val="single" w:sz="8" w:space="0" w:color="E0E0E0"/>
              <w:bottom w:val="single" w:sz="8" w:space="0" w:color="AEAEAE"/>
              <w:right w:val="nil"/>
            </w:tcBorders>
            <w:shd w:val="clear" w:color="auto" w:fill="FFFFFF"/>
          </w:tcPr>
          <w:p w14:paraId="54281EBF"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2.422121353736677</w:t>
            </w:r>
          </w:p>
        </w:tc>
      </w:tr>
      <w:tr w:rsidR="001318E5" w:rsidRPr="001318E5" w14:paraId="409762A8" w14:textId="77777777" w:rsidTr="008C35DB">
        <w:trPr>
          <w:cantSplit/>
        </w:trPr>
        <w:tc>
          <w:tcPr>
            <w:tcW w:w="1502" w:type="dxa"/>
            <w:tcBorders>
              <w:top w:val="single" w:sz="8" w:space="0" w:color="AEAEAE"/>
              <w:left w:val="nil"/>
              <w:bottom w:val="single" w:sz="8" w:space="0" w:color="AEAEAE"/>
              <w:right w:val="nil"/>
            </w:tcBorders>
            <w:shd w:val="clear" w:color="auto" w:fill="E0E0E0"/>
          </w:tcPr>
          <w:p w14:paraId="3371B4E0"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832</w:t>
            </w:r>
          </w:p>
        </w:tc>
        <w:tc>
          <w:tcPr>
            <w:tcW w:w="1440" w:type="dxa"/>
            <w:tcBorders>
              <w:top w:val="single" w:sz="8" w:space="0" w:color="AEAEAE"/>
              <w:left w:val="nil"/>
              <w:bottom w:val="single" w:sz="8" w:space="0" w:color="AEAEAE"/>
              <w:right w:val="single" w:sz="8" w:space="0" w:color="E0E0E0"/>
            </w:tcBorders>
            <w:shd w:val="clear" w:color="auto" w:fill="FFFFFF"/>
          </w:tcPr>
          <w:p w14:paraId="2C34BE35"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3.125</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14:paraId="7E71C001"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2.639057329615260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14:paraId="6CDFF4E0"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.752986076687250</w:t>
            </w:r>
          </w:p>
        </w:tc>
        <w:tc>
          <w:tcPr>
            <w:tcW w:w="1486" w:type="dxa"/>
            <w:tcBorders>
              <w:top w:val="single" w:sz="8" w:space="0" w:color="AEAEAE"/>
              <w:left w:val="single" w:sz="8" w:space="0" w:color="E0E0E0"/>
              <w:bottom w:val="single" w:sz="8" w:space="0" w:color="AEAEAE"/>
              <w:right w:val="nil"/>
            </w:tcBorders>
            <w:shd w:val="clear" w:color="auto" w:fill="FFFFFF"/>
          </w:tcPr>
          <w:p w14:paraId="66C221CB"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1.886071252928010</w:t>
            </w:r>
          </w:p>
        </w:tc>
      </w:tr>
      <w:tr w:rsidR="001318E5" w:rsidRPr="001318E5" w14:paraId="4751AB27" w14:textId="77777777" w:rsidTr="008C35DB">
        <w:trPr>
          <w:cantSplit/>
        </w:trPr>
        <w:tc>
          <w:tcPr>
            <w:tcW w:w="1502" w:type="dxa"/>
            <w:tcBorders>
              <w:top w:val="single" w:sz="8" w:space="0" w:color="AEAEAE"/>
              <w:left w:val="nil"/>
              <w:bottom w:val="single" w:sz="8" w:space="0" w:color="AEAEAE"/>
              <w:right w:val="nil"/>
            </w:tcBorders>
            <w:shd w:val="clear" w:color="auto" w:fill="E0E0E0"/>
          </w:tcPr>
          <w:p w14:paraId="0AB08ED1"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859</w:t>
            </w:r>
          </w:p>
        </w:tc>
        <w:tc>
          <w:tcPr>
            <w:tcW w:w="1440" w:type="dxa"/>
            <w:tcBorders>
              <w:top w:val="single" w:sz="8" w:space="0" w:color="AEAEAE"/>
              <w:left w:val="nil"/>
              <w:bottom w:val="single" w:sz="8" w:space="0" w:color="AEAEAE"/>
              <w:right w:val="single" w:sz="8" w:space="0" w:color="E0E0E0"/>
            </w:tcBorders>
            <w:shd w:val="clear" w:color="auto" w:fill="FFFFFF"/>
          </w:tcPr>
          <w:p w14:paraId="32639BDA"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3.563</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14:paraId="325ECF51"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2.564949357461540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14:paraId="7A441716"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.414341646752613</w:t>
            </w:r>
          </w:p>
        </w:tc>
        <w:tc>
          <w:tcPr>
            <w:tcW w:w="1486" w:type="dxa"/>
            <w:tcBorders>
              <w:top w:val="single" w:sz="8" w:space="0" w:color="AEAEAE"/>
              <w:left w:val="single" w:sz="8" w:space="0" w:color="E0E0E0"/>
              <w:bottom w:val="single" w:sz="8" w:space="0" w:color="AEAEAE"/>
              <w:right w:val="nil"/>
            </w:tcBorders>
            <w:shd w:val="clear" w:color="auto" w:fill="FFFFFF"/>
          </w:tcPr>
          <w:p w14:paraId="21369DD5"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2.150607710708927</w:t>
            </w:r>
          </w:p>
        </w:tc>
      </w:tr>
      <w:tr w:rsidR="001318E5" w:rsidRPr="001318E5" w14:paraId="5B86636D" w14:textId="77777777" w:rsidTr="008C35DB">
        <w:trPr>
          <w:cantSplit/>
        </w:trPr>
        <w:tc>
          <w:tcPr>
            <w:tcW w:w="1502" w:type="dxa"/>
            <w:tcBorders>
              <w:top w:val="single" w:sz="8" w:space="0" w:color="AEAEAE"/>
              <w:left w:val="nil"/>
              <w:bottom w:val="single" w:sz="8" w:space="0" w:color="AEAEAE"/>
              <w:right w:val="nil"/>
            </w:tcBorders>
            <w:shd w:val="clear" w:color="auto" w:fill="E0E0E0"/>
          </w:tcPr>
          <w:p w14:paraId="231FC88B"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1058</w:t>
            </w:r>
          </w:p>
        </w:tc>
        <w:tc>
          <w:tcPr>
            <w:tcW w:w="1440" w:type="dxa"/>
            <w:tcBorders>
              <w:top w:val="single" w:sz="8" w:space="0" w:color="AEAEAE"/>
              <w:left w:val="nil"/>
              <w:bottom w:val="single" w:sz="8" w:space="0" w:color="AEAEAE"/>
              <w:right w:val="single" w:sz="8" w:space="0" w:color="E0E0E0"/>
            </w:tcBorders>
            <w:shd w:val="clear" w:color="auto" w:fill="FFFFFF"/>
          </w:tcPr>
          <w:p w14:paraId="155D3A04"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3.116</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14:paraId="348763CD"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1.945910149055310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14:paraId="490C79BA"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.065267694600394</w:t>
            </w:r>
          </w:p>
        </w:tc>
        <w:tc>
          <w:tcPr>
            <w:tcW w:w="1486" w:type="dxa"/>
            <w:tcBorders>
              <w:top w:val="single" w:sz="8" w:space="0" w:color="AEAEAE"/>
              <w:left w:val="single" w:sz="8" w:space="0" w:color="E0E0E0"/>
              <w:bottom w:val="single" w:sz="8" w:space="0" w:color="AEAEAE"/>
              <w:right w:val="nil"/>
            </w:tcBorders>
            <w:shd w:val="clear" w:color="auto" w:fill="FFFFFF"/>
          </w:tcPr>
          <w:p w14:paraId="7EA6AEA1"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1.880642454454916</w:t>
            </w:r>
          </w:p>
        </w:tc>
      </w:tr>
      <w:tr w:rsidR="001318E5" w:rsidRPr="001318E5" w14:paraId="5C89EC6F" w14:textId="77777777" w:rsidTr="008C35DB">
        <w:trPr>
          <w:cantSplit/>
        </w:trPr>
        <w:tc>
          <w:tcPr>
            <w:tcW w:w="1502" w:type="dxa"/>
            <w:tcBorders>
              <w:top w:val="single" w:sz="8" w:space="0" w:color="AEAEAE"/>
              <w:left w:val="nil"/>
              <w:bottom w:val="single" w:sz="8" w:space="0" w:color="AEAEAE"/>
              <w:right w:val="nil"/>
            </w:tcBorders>
            <w:shd w:val="clear" w:color="auto" w:fill="E0E0E0"/>
          </w:tcPr>
          <w:p w14:paraId="4DA14010"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1063</w:t>
            </w:r>
          </w:p>
        </w:tc>
        <w:tc>
          <w:tcPr>
            <w:tcW w:w="1440" w:type="dxa"/>
            <w:tcBorders>
              <w:top w:val="single" w:sz="8" w:space="0" w:color="AEAEAE"/>
              <w:left w:val="nil"/>
              <w:bottom w:val="single" w:sz="8" w:space="0" w:color="AEAEAE"/>
              <w:right w:val="single" w:sz="8" w:space="0" w:color="E0E0E0"/>
            </w:tcBorders>
            <w:shd w:val="clear" w:color="auto" w:fill="FFFFFF"/>
          </w:tcPr>
          <w:p w14:paraId="3E237C21"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4.049</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14:paraId="725DE16A"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3.637586159726390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14:paraId="169DA123"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1.193910852275735</w:t>
            </w:r>
          </w:p>
        </w:tc>
        <w:tc>
          <w:tcPr>
            <w:tcW w:w="1486" w:type="dxa"/>
            <w:tcBorders>
              <w:top w:val="single" w:sz="8" w:space="0" w:color="AEAEAE"/>
              <w:left w:val="single" w:sz="8" w:space="0" w:color="E0E0E0"/>
              <w:bottom w:val="single" w:sz="8" w:space="0" w:color="AEAEAE"/>
              <w:right w:val="nil"/>
            </w:tcBorders>
            <w:shd w:val="clear" w:color="auto" w:fill="FFFFFF"/>
          </w:tcPr>
          <w:p w14:paraId="383B787C"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2.443675307450655</w:t>
            </w:r>
          </w:p>
        </w:tc>
      </w:tr>
      <w:tr w:rsidR="001318E5" w:rsidRPr="001318E5" w14:paraId="1B382DE5" w14:textId="77777777" w:rsidTr="008C35DB">
        <w:trPr>
          <w:cantSplit/>
        </w:trPr>
        <w:tc>
          <w:tcPr>
            <w:tcW w:w="1502" w:type="dxa"/>
            <w:tcBorders>
              <w:top w:val="single" w:sz="8" w:space="0" w:color="AEAEAE"/>
              <w:left w:val="nil"/>
              <w:bottom w:val="single" w:sz="8" w:space="0" w:color="AEAEAE"/>
              <w:right w:val="nil"/>
            </w:tcBorders>
            <w:shd w:val="clear" w:color="auto" w:fill="E0E0E0"/>
          </w:tcPr>
          <w:p w14:paraId="324051CA"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1116</w:t>
            </w:r>
          </w:p>
        </w:tc>
        <w:tc>
          <w:tcPr>
            <w:tcW w:w="1440" w:type="dxa"/>
            <w:tcBorders>
              <w:top w:val="single" w:sz="8" w:space="0" w:color="AEAEAE"/>
              <w:left w:val="nil"/>
              <w:bottom w:val="single" w:sz="8" w:space="0" w:color="AEAEAE"/>
              <w:right w:val="single" w:sz="8" w:space="0" w:color="E0E0E0"/>
            </w:tcBorders>
            <w:shd w:val="clear" w:color="auto" w:fill="FFFFFF"/>
          </w:tcPr>
          <w:p w14:paraId="688E88B3"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3.836</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14:paraId="3F1F1E75"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3.091042453358320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14:paraId="27E049C5"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.775945771776405</w:t>
            </w:r>
          </w:p>
        </w:tc>
        <w:tc>
          <w:tcPr>
            <w:tcW w:w="1486" w:type="dxa"/>
            <w:tcBorders>
              <w:top w:val="single" w:sz="8" w:space="0" w:color="AEAEAE"/>
              <w:left w:val="single" w:sz="8" w:space="0" w:color="E0E0E0"/>
              <w:bottom w:val="single" w:sz="8" w:space="0" w:color="AEAEAE"/>
              <w:right w:val="nil"/>
            </w:tcBorders>
            <w:shd w:val="clear" w:color="auto" w:fill="FFFFFF"/>
          </w:tcPr>
          <w:p w14:paraId="627AC72E"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2.315096681581915</w:t>
            </w:r>
          </w:p>
        </w:tc>
      </w:tr>
      <w:tr w:rsidR="001318E5" w:rsidRPr="001318E5" w14:paraId="5C9F91ED" w14:textId="77777777" w:rsidTr="008C35DB">
        <w:trPr>
          <w:cantSplit/>
        </w:trPr>
        <w:tc>
          <w:tcPr>
            <w:tcW w:w="1502" w:type="dxa"/>
            <w:tcBorders>
              <w:top w:val="single" w:sz="8" w:space="0" w:color="AEAEAE"/>
              <w:left w:val="nil"/>
              <w:bottom w:val="single" w:sz="8" w:space="0" w:color="AEAEAE"/>
              <w:right w:val="nil"/>
            </w:tcBorders>
            <w:shd w:val="clear" w:color="auto" w:fill="E0E0E0"/>
          </w:tcPr>
          <w:p w14:paraId="5545592C"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1220</w:t>
            </w:r>
          </w:p>
        </w:tc>
        <w:tc>
          <w:tcPr>
            <w:tcW w:w="1440" w:type="dxa"/>
            <w:tcBorders>
              <w:top w:val="single" w:sz="8" w:space="0" w:color="AEAEAE"/>
              <w:left w:val="nil"/>
              <w:bottom w:val="single" w:sz="8" w:space="0" w:color="AEAEAE"/>
              <w:right w:val="single" w:sz="8" w:space="0" w:color="E0E0E0"/>
            </w:tcBorders>
            <w:shd w:val="clear" w:color="auto" w:fill="FFFFFF"/>
          </w:tcPr>
          <w:p w14:paraId="607AC28D"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3.299</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14:paraId="608685B2"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3.496507561466480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14:paraId="23C3DBC7"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1.505310400540486</w:t>
            </w:r>
          </w:p>
        </w:tc>
        <w:tc>
          <w:tcPr>
            <w:tcW w:w="1486" w:type="dxa"/>
            <w:tcBorders>
              <w:top w:val="single" w:sz="8" w:space="0" w:color="AEAEAE"/>
              <w:left w:val="single" w:sz="8" w:space="0" w:color="E0E0E0"/>
              <w:bottom w:val="single" w:sz="8" w:space="0" w:color="AEAEAE"/>
              <w:right w:val="nil"/>
            </w:tcBorders>
            <w:shd w:val="clear" w:color="auto" w:fill="FFFFFF"/>
          </w:tcPr>
          <w:p w14:paraId="2BD31A2A"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1.991197160925994</w:t>
            </w:r>
          </w:p>
        </w:tc>
      </w:tr>
      <w:tr w:rsidR="001318E5" w:rsidRPr="001318E5" w14:paraId="21924F1B" w14:textId="77777777" w:rsidTr="008C35DB">
        <w:trPr>
          <w:cantSplit/>
        </w:trPr>
        <w:tc>
          <w:tcPr>
            <w:tcW w:w="1502" w:type="dxa"/>
            <w:tcBorders>
              <w:top w:val="single" w:sz="8" w:space="0" w:color="AEAEAE"/>
              <w:left w:val="nil"/>
              <w:bottom w:val="single" w:sz="8" w:space="0" w:color="AEAEAE"/>
              <w:right w:val="nil"/>
            </w:tcBorders>
            <w:shd w:val="clear" w:color="auto" w:fill="E0E0E0"/>
          </w:tcPr>
          <w:p w14:paraId="70AE14AD"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1379</w:t>
            </w:r>
          </w:p>
        </w:tc>
        <w:tc>
          <w:tcPr>
            <w:tcW w:w="1440" w:type="dxa"/>
            <w:tcBorders>
              <w:top w:val="single" w:sz="8" w:space="0" w:color="AEAEAE"/>
              <w:left w:val="nil"/>
              <w:bottom w:val="single" w:sz="8" w:space="0" w:color="AEAEAE"/>
              <w:right w:val="single" w:sz="8" w:space="0" w:color="E0E0E0"/>
            </w:tcBorders>
            <w:shd w:val="clear" w:color="auto" w:fill="FFFFFF"/>
          </w:tcPr>
          <w:p w14:paraId="615C1A0C"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3.098</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14:paraId="25601919"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2.484906649788000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14:paraId="72AFACA5"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.615250002856623</w:t>
            </w:r>
          </w:p>
        </w:tc>
        <w:tc>
          <w:tcPr>
            <w:tcW w:w="1486" w:type="dxa"/>
            <w:tcBorders>
              <w:top w:val="single" w:sz="8" w:space="0" w:color="AEAEAE"/>
              <w:left w:val="single" w:sz="8" w:space="0" w:color="E0E0E0"/>
              <w:bottom w:val="single" w:sz="8" w:space="0" w:color="AEAEAE"/>
              <w:right w:val="nil"/>
            </w:tcBorders>
            <w:shd w:val="clear" w:color="auto" w:fill="FFFFFF"/>
          </w:tcPr>
          <w:p w14:paraId="587F2A9B"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1.869656646931377</w:t>
            </w:r>
          </w:p>
        </w:tc>
      </w:tr>
      <w:tr w:rsidR="001318E5" w:rsidRPr="001318E5" w14:paraId="313BC370" w14:textId="77777777" w:rsidTr="008C35DB">
        <w:trPr>
          <w:cantSplit/>
        </w:trPr>
        <w:tc>
          <w:tcPr>
            <w:tcW w:w="1502" w:type="dxa"/>
            <w:tcBorders>
              <w:top w:val="single" w:sz="8" w:space="0" w:color="AEAEAE"/>
              <w:left w:val="nil"/>
              <w:bottom w:val="single" w:sz="8" w:space="0" w:color="AEAEAE"/>
              <w:right w:val="nil"/>
            </w:tcBorders>
            <w:shd w:val="clear" w:color="auto" w:fill="E0E0E0"/>
          </w:tcPr>
          <w:p w14:paraId="04F18DA3"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1680</w:t>
            </w:r>
          </w:p>
        </w:tc>
        <w:tc>
          <w:tcPr>
            <w:tcW w:w="1440" w:type="dxa"/>
            <w:tcBorders>
              <w:top w:val="single" w:sz="8" w:space="0" w:color="AEAEAE"/>
              <w:left w:val="nil"/>
              <w:bottom w:val="single" w:sz="8" w:space="0" w:color="AEAEAE"/>
              <w:right w:val="single" w:sz="8" w:space="0" w:color="E0E0E0"/>
            </w:tcBorders>
            <w:shd w:val="clear" w:color="auto" w:fill="FFFFFF"/>
          </w:tcPr>
          <w:p w14:paraId="41D35CFD"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3.725</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14:paraId="64A32748"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3.258096538021480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14:paraId="6226D909"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1.009941980234544</w:t>
            </w:r>
          </w:p>
        </w:tc>
        <w:tc>
          <w:tcPr>
            <w:tcW w:w="1486" w:type="dxa"/>
            <w:tcBorders>
              <w:top w:val="single" w:sz="8" w:space="0" w:color="AEAEAE"/>
              <w:left w:val="single" w:sz="8" w:space="0" w:color="E0E0E0"/>
              <w:bottom w:val="single" w:sz="8" w:space="0" w:color="AEAEAE"/>
              <w:right w:val="nil"/>
            </w:tcBorders>
            <w:shd w:val="clear" w:color="auto" w:fill="FFFFFF"/>
          </w:tcPr>
          <w:p w14:paraId="07610CFC"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2.248154557786936</w:t>
            </w:r>
          </w:p>
        </w:tc>
      </w:tr>
      <w:tr w:rsidR="001318E5" w:rsidRPr="001318E5" w14:paraId="7F6163DA" w14:textId="77777777" w:rsidTr="008C35DB">
        <w:trPr>
          <w:cantSplit/>
        </w:trPr>
        <w:tc>
          <w:tcPr>
            <w:tcW w:w="1502" w:type="dxa"/>
            <w:tcBorders>
              <w:top w:val="single" w:sz="8" w:space="0" w:color="AEAEAE"/>
              <w:left w:val="nil"/>
              <w:bottom w:val="single" w:sz="8" w:space="0" w:color="152935"/>
              <w:right w:val="nil"/>
            </w:tcBorders>
            <w:shd w:val="clear" w:color="auto" w:fill="E0E0E0"/>
          </w:tcPr>
          <w:p w14:paraId="5CC579C0"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1744</w:t>
            </w:r>
          </w:p>
        </w:tc>
        <w:tc>
          <w:tcPr>
            <w:tcW w:w="1440" w:type="dxa"/>
            <w:tcBorders>
              <w:top w:val="single" w:sz="8" w:space="0" w:color="AEAEAE"/>
              <w:left w:val="nil"/>
              <w:bottom w:val="single" w:sz="8" w:space="0" w:color="152935"/>
              <w:right w:val="single" w:sz="8" w:space="0" w:color="E0E0E0"/>
            </w:tcBorders>
            <w:shd w:val="clear" w:color="auto" w:fill="FFFFFF"/>
          </w:tcPr>
          <w:p w14:paraId="1EDCA154"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3.100</w:t>
            </w:r>
          </w:p>
        </w:tc>
        <w:tc>
          <w:tcPr>
            <w:tcW w:w="1486" w:type="dxa"/>
            <w:tcBorders>
              <w:top w:val="single" w:sz="8" w:space="0" w:color="AEAEAE"/>
              <w:left w:val="single" w:sz="8" w:space="0" w:color="E0E0E0"/>
              <w:bottom w:val="single" w:sz="8" w:space="0" w:color="152935"/>
              <w:right w:val="single" w:sz="8" w:space="0" w:color="E0E0E0"/>
            </w:tcBorders>
            <w:shd w:val="clear" w:color="auto" w:fill="FFFFFF"/>
          </w:tcPr>
          <w:p w14:paraId="1125E08C"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2.772588722239780</w:t>
            </w:r>
          </w:p>
        </w:tc>
        <w:tc>
          <w:tcPr>
            <w:tcW w:w="1486" w:type="dxa"/>
            <w:tcBorders>
              <w:top w:val="single" w:sz="8" w:space="0" w:color="AEAEAE"/>
              <w:left w:val="single" w:sz="8" w:space="0" w:color="E0E0E0"/>
              <w:bottom w:val="single" w:sz="8" w:space="0" w:color="152935"/>
              <w:right w:val="single" w:sz="8" w:space="0" w:color="E0E0E0"/>
            </w:tcBorders>
            <w:shd w:val="clear" w:color="auto" w:fill="FFFFFF"/>
          </w:tcPr>
          <w:p w14:paraId="752403D8"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.901372162285195</w:t>
            </w:r>
          </w:p>
        </w:tc>
        <w:tc>
          <w:tcPr>
            <w:tcW w:w="1486" w:type="dxa"/>
            <w:tcBorders>
              <w:top w:val="single" w:sz="8" w:space="0" w:color="AEAEAE"/>
              <w:left w:val="single" w:sz="8" w:space="0" w:color="E0E0E0"/>
              <w:bottom w:val="single" w:sz="8" w:space="0" w:color="152935"/>
              <w:right w:val="nil"/>
            </w:tcBorders>
            <w:shd w:val="clear" w:color="auto" w:fill="FFFFFF"/>
          </w:tcPr>
          <w:p w14:paraId="01B45D06"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1.871216559954585</w:t>
            </w:r>
          </w:p>
        </w:tc>
      </w:tr>
    </w:tbl>
    <w:p w14:paraId="564096A3"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bl>
      <w:tblPr>
        <w:tblW w:w="74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03"/>
      </w:tblGrid>
      <w:tr w:rsidR="001318E5" w:rsidRPr="001318E5" w14:paraId="50D9C44B" w14:textId="77777777" w:rsidTr="008C35DB">
        <w:trPr>
          <w:cantSplit/>
        </w:trPr>
        <w:tc>
          <w:tcPr>
            <w:tcW w:w="7400" w:type="dxa"/>
            <w:tcBorders>
              <w:top w:val="nil"/>
              <w:left w:val="nil"/>
              <w:bottom w:val="nil"/>
              <w:right w:val="nil"/>
            </w:tcBorders>
            <w:shd w:val="clear" w:color="auto" w:fill="FFFFFF"/>
          </w:tcPr>
          <w:p w14:paraId="06DFC01D"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a. Dependent Variable: logCRECEIVE</w:t>
            </w:r>
          </w:p>
        </w:tc>
      </w:tr>
    </w:tbl>
    <w:p w14:paraId="4D4C4E15" w14:textId="77777777"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p w14:paraId="035C577F" w14:textId="77777777"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9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93"/>
        <w:gridCol w:w="1484"/>
        <w:gridCol w:w="1484"/>
        <w:gridCol w:w="1484"/>
        <w:gridCol w:w="1484"/>
        <w:gridCol w:w="1035"/>
      </w:tblGrid>
      <w:tr w:rsidR="001318E5" w:rsidRPr="001318E5" w14:paraId="62626B24" w14:textId="77777777" w:rsidTr="008C35DB">
        <w:trPr>
          <w:cantSplit/>
        </w:trPr>
        <w:tc>
          <w:tcPr>
            <w:tcW w:w="8960" w:type="dxa"/>
            <w:gridSpan w:val="6"/>
            <w:tcBorders>
              <w:top w:val="nil"/>
              <w:left w:val="nil"/>
              <w:bottom w:val="nil"/>
              <w:right w:val="nil"/>
            </w:tcBorders>
            <w:shd w:val="clear" w:color="auto" w:fill="FFFFFF"/>
            <w:vAlign w:val="center"/>
          </w:tcPr>
          <w:p w14:paraId="08954AC7"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1318E5">
              <w:rPr>
                <w:rFonts w:ascii="Arial" w:eastAsiaTheme="minorEastAsia" w:hAnsi="Arial" w:cs="Arial"/>
                <w:b/>
                <w:bCs/>
                <w:color w:val="010205"/>
              </w:rPr>
              <w:t>Residuals Statistics</w:t>
            </w:r>
            <w:r w:rsidRPr="001318E5">
              <w:rPr>
                <w:rFonts w:ascii="Arial" w:eastAsiaTheme="minorEastAsia" w:hAnsi="Arial" w:cs="Arial"/>
                <w:b/>
                <w:bCs/>
                <w:color w:val="010205"/>
                <w:vertAlign w:val="superscript"/>
              </w:rPr>
              <w:t>a</w:t>
            </w:r>
          </w:p>
        </w:tc>
      </w:tr>
      <w:tr w:rsidR="001318E5" w:rsidRPr="001318E5" w14:paraId="551863A0" w14:textId="77777777" w:rsidTr="008C35DB">
        <w:trPr>
          <w:cantSplit/>
        </w:trPr>
        <w:tc>
          <w:tcPr>
            <w:tcW w:w="1993" w:type="dxa"/>
            <w:tcBorders>
              <w:top w:val="nil"/>
              <w:left w:val="nil"/>
              <w:bottom w:val="single" w:sz="8" w:space="0" w:color="152935"/>
              <w:right w:val="nil"/>
            </w:tcBorders>
            <w:shd w:val="clear" w:color="auto" w:fill="FFFFFF"/>
            <w:vAlign w:val="bottom"/>
          </w:tcPr>
          <w:p w14:paraId="74B51C6A" w14:textId="77777777"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483" w:type="dxa"/>
            <w:tcBorders>
              <w:top w:val="nil"/>
              <w:left w:val="nil"/>
              <w:bottom w:val="single" w:sz="8" w:space="0" w:color="152935"/>
              <w:right w:val="single" w:sz="8" w:space="0" w:color="E0E0E0"/>
            </w:tcBorders>
            <w:shd w:val="clear" w:color="auto" w:fill="FFFFFF"/>
            <w:vAlign w:val="bottom"/>
          </w:tcPr>
          <w:p w14:paraId="631014A1"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Minimum</w:t>
            </w:r>
          </w:p>
        </w:tc>
        <w:tc>
          <w:tcPr>
            <w:tcW w:w="1483" w:type="dxa"/>
            <w:tcBorders>
              <w:top w:val="nil"/>
              <w:left w:val="single" w:sz="8" w:space="0" w:color="E0E0E0"/>
              <w:bottom w:val="single" w:sz="8" w:space="0" w:color="152935"/>
              <w:right w:val="single" w:sz="8" w:space="0" w:color="E0E0E0"/>
            </w:tcBorders>
            <w:shd w:val="clear" w:color="auto" w:fill="FFFFFF"/>
            <w:vAlign w:val="bottom"/>
          </w:tcPr>
          <w:p w14:paraId="7AF443B8"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Maximum</w:t>
            </w:r>
          </w:p>
        </w:tc>
        <w:tc>
          <w:tcPr>
            <w:tcW w:w="1483" w:type="dxa"/>
            <w:tcBorders>
              <w:top w:val="nil"/>
              <w:left w:val="single" w:sz="8" w:space="0" w:color="E0E0E0"/>
              <w:bottom w:val="single" w:sz="8" w:space="0" w:color="152935"/>
              <w:right w:val="single" w:sz="8" w:space="0" w:color="E0E0E0"/>
            </w:tcBorders>
            <w:shd w:val="clear" w:color="auto" w:fill="FFFFFF"/>
            <w:vAlign w:val="bottom"/>
          </w:tcPr>
          <w:p w14:paraId="07D6E4E1"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Mean</w:t>
            </w:r>
          </w:p>
        </w:tc>
        <w:tc>
          <w:tcPr>
            <w:tcW w:w="1483" w:type="dxa"/>
            <w:tcBorders>
              <w:top w:val="nil"/>
              <w:left w:val="single" w:sz="8" w:space="0" w:color="E0E0E0"/>
              <w:bottom w:val="single" w:sz="8" w:space="0" w:color="152935"/>
              <w:right w:val="single" w:sz="8" w:space="0" w:color="E0E0E0"/>
            </w:tcBorders>
            <w:shd w:val="clear" w:color="auto" w:fill="FFFFFF"/>
            <w:vAlign w:val="bottom"/>
          </w:tcPr>
          <w:p w14:paraId="5A17491A"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Std. Deviation</w:t>
            </w:r>
          </w:p>
        </w:tc>
        <w:tc>
          <w:tcPr>
            <w:tcW w:w="1035" w:type="dxa"/>
            <w:tcBorders>
              <w:top w:val="nil"/>
              <w:left w:val="single" w:sz="8" w:space="0" w:color="E0E0E0"/>
              <w:bottom w:val="single" w:sz="8" w:space="0" w:color="152935"/>
              <w:right w:val="nil"/>
            </w:tcBorders>
            <w:shd w:val="clear" w:color="auto" w:fill="FFFFFF"/>
            <w:vAlign w:val="bottom"/>
          </w:tcPr>
          <w:p w14:paraId="4A5C6195" w14:textId="77777777"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N</w:t>
            </w:r>
          </w:p>
        </w:tc>
      </w:tr>
      <w:tr w:rsidR="001318E5" w:rsidRPr="001318E5" w14:paraId="55F34949" w14:textId="77777777" w:rsidTr="008C35DB">
        <w:trPr>
          <w:cantSplit/>
        </w:trPr>
        <w:tc>
          <w:tcPr>
            <w:tcW w:w="1993" w:type="dxa"/>
            <w:tcBorders>
              <w:top w:val="single" w:sz="8" w:space="0" w:color="152935"/>
              <w:left w:val="nil"/>
              <w:bottom w:val="single" w:sz="8" w:space="0" w:color="AEAEAE"/>
              <w:right w:val="nil"/>
            </w:tcBorders>
            <w:shd w:val="clear" w:color="auto" w:fill="E0E0E0"/>
          </w:tcPr>
          <w:p w14:paraId="23B2CA71"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Predicted Value</w:t>
            </w:r>
          </w:p>
        </w:tc>
        <w:tc>
          <w:tcPr>
            <w:tcW w:w="1483" w:type="dxa"/>
            <w:tcBorders>
              <w:top w:val="single" w:sz="8" w:space="0" w:color="152935"/>
              <w:left w:val="nil"/>
              <w:bottom w:val="single" w:sz="8" w:space="0" w:color="AEAEAE"/>
              <w:right w:val="single" w:sz="8" w:space="0" w:color="E0E0E0"/>
            </w:tcBorders>
            <w:shd w:val="clear" w:color="auto" w:fill="FFFFFF"/>
          </w:tcPr>
          <w:p w14:paraId="1D0D184F"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-.220429137349129</w:t>
            </w:r>
          </w:p>
        </w:tc>
        <w:tc>
          <w:tcPr>
            <w:tcW w:w="1483" w:type="dxa"/>
            <w:tcBorders>
              <w:top w:val="single" w:sz="8" w:space="0" w:color="152935"/>
              <w:left w:val="single" w:sz="8" w:space="0" w:color="E0E0E0"/>
              <w:bottom w:val="single" w:sz="8" w:space="0" w:color="AEAEAE"/>
              <w:right w:val="single" w:sz="8" w:space="0" w:color="E0E0E0"/>
            </w:tcBorders>
            <w:shd w:val="clear" w:color="auto" w:fill="FFFFFF"/>
          </w:tcPr>
          <w:p w14:paraId="1A6A5E93"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2.285905361175537</w:t>
            </w:r>
          </w:p>
        </w:tc>
        <w:tc>
          <w:tcPr>
            <w:tcW w:w="1483" w:type="dxa"/>
            <w:tcBorders>
              <w:top w:val="single" w:sz="8" w:space="0" w:color="152935"/>
              <w:left w:val="single" w:sz="8" w:space="0" w:color="E0E0E0"/>
              <w:bottom w:val="single" w:sz="8" w:space="0" w:color="AEAEAE"/>
              <w:right w:val="single" w:sz="8" w:space="0" w:color="E0E0E0"/>
            </w:tcBorders>
            <w:shd w:val="clear" w:color="auto" w:fill="FFFFFF"/>
          </w:tcPr>
          <w:p w14:paraId="7DBAF900"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.803931581920265</w:t>
            </w:r>
          </w:p>
        </w:tc>
        <w:tc>
          <w:tcPr>
            <w:tcW w:w="1483" w:type="dxa"/>
            <w:tcBorders>
              <w:top w:val="single" w:sz="8" w:space="0" w:color="152935"/>
              <w:left w:val="single" w:sz="8" w:space="0" w:color="E0E0E0"/>
              <w:bottom w:val="single" w:sz="8" w:space="0" w:color="AEAEAE"/>
              <w:right w:val="single" w:sz="8" w:space="0" w:color="E0E0E0"/>
            </w:tcBorders>
            <w:shd w:val="clear" w:color="auto" w:fill="FFFFFF"/>
          </w:tcPr>
          <w:p w14:paraId="08EF7FC5"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.533164126838409</w:t>
            </w:r>
          </w:p>
        </w:tc>
        <w:tc>
          <w:tcPr>
            <w:tcW w:w="1035" w:type="dxa"/>
            <w:tcBorders>
              <w:top w:val="single" w:sz="8" w:space="0" w:color="152935"/>
              <w:left w:val="single" w:sz="8" w:space="0" w:color="E0E0E0"/>
              <w:bottom w:val="single" w:sz="8" w:space="0" w:color="AEAEAE"/>
              <w:right w:val="nil"/>
            </w:tcBorders>
            <w:shd w:val="clear" w:color="auto" w:fill="FFFFFF"/>
          </w:tcPr>
          <w:p w14:paraId="67056B53"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14:paraId="7CED0E19" w14:textId="77777777" w:rsidTr="008C35DB">
        <w:trPr>
          <w:cantSplit/>
        </w:trPr>
        <w:tc>
          <w:tcPr>
            <w:tcW w:w="1993" w:type="dxa"/>
            <w:tcBorders>
              <w:top w:val="single" w:sz="8" w:space="0" w:color="AEAEAE"/>
              <w:left w:val="nil"/>
              <w:bottom w:val="single" w:sz="8" w:space="0" w:color="AEAEAE"/>
              <w:right w:val="nil"/>
            </w:tcBorders>
            <w:shd w:val="clear" w:color="auto" w:fill="E0E0E0"/>
          </w:tcPr>
          <w:p w14:paraId="714F5234"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Residual</w:t>
            </w:r>
          </w:p>
        </w:tc>
        <w:tc>
          <w:tcPr>
            <w:tcW w:w="1483" w:type="dxa"/>
            <w:tcBorders>
              <w:top w:val="single" w:sz="8" w:space="0" w:color="AEAEAE"/>
              <w:left w:val="nil"/>
              <w:bottom w:val="single" w:sz="8" w:space="0" w:color="AEAEAE"/>
              <w:right w:val="single" w:sz="8" w:space="0" w:color="E0E0E0"/>
            </w:tcBorders>
            <w:shd w:val="clear" w:color="auto" w:fill="FFFFFF"/>
          </w:tcPr>
          <w:p w14:paraId="0B11892F"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-1.385528206825256</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14:paraId="3AC87FF4"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2.443675279617310</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14:paraId="38E1901A"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.000000000000043</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14:paraId="406214D4"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.601942021944027</w:t>
            </w:r>
          </w:p>
        </w:tc>
        <w:tc>
          <w:tcPr>
            <w:tcW w:w="1035" w:type="dxa"/>
            <w:tcBorders>
              <w:top w:val="single" w:sz="8" w:space="0" w:color="AEAEAE"/>
              <w:left w:val="single" w:sz="8" w:space="0" w:color="E0E0E0"/>
              <w:bottom w:val="single" w:sz="8" w:space="0" w:color="AEAEAE"/>
              <w:right w:val="nil"/>
            </w:tcBorders>
            <w:shd w:val="clear" w:color="auto" w:fill="FFFFFF"/>
          </w:tcPr>
          <w:p w14:paraId="0DC5EBA0"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14:paraId="2BE464CC" w14:textId="77777777" w:rsidTr="008C35DB">
        <w:trPr>
          <w:cantSplit/>
        </w:trPr>
        <w:tc>
          <w:tcPr>
            <w:tcW w:w="1993" w:type="dxa"/>
            <w:tcBorders>
              <w:top w:val="single" w:sz="8" w:space="0" w:color="AEAEAE"/>
              <w:left w:val="nil"/>
              <w:bottom w:val="single" w:sz="8" w:space="0" w:color="AEAEAE"/>
              <w:right w:val="nil"/>
            </w:tcBorders>
            <w:shd w:val="clear" w:color="auto" w:fill="E0E0E0"/>
          </w:tcPr>
          <w:p w14:paraId="2D42BF08"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Std. Predicted Value</w:t>
            </w:r>
          </w:p>
        </w:tc>
        <w:tc>
          <w:tcPr>
            <w:tcW w:w="1483" w:type="dxa"/>
            <w:tcBorders>
              <w:top w:val="single" w:sz="8" w:space="0" w:color="AEAEAE"/>
              <w:left w:val="nil"/>
              <w:bottom w:val="single" w:sz="8" w:space="0" w:color="AEAEAE"/>
              <w:right w:val="single" w:sz="8" w:space="0" w:color="E0E0E0"/>
            </w:tcBorders>
            <w:shd w:val="clear" w:color="auto" w:fill="FFFFFF"/>
          </w:tcPr>
          <w:p w14:paraId="74A769C0"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-1.921</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14:paraId="5590CE67"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2.780</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14:paraId="2F4B35BD"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14:paraId="735951D9"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035" w:type="dxa"/>
            <w:tcBorders>
              <w:top w:val="single" w:sz="8" w:space="0" w:color="AEAEAE"/>
              <w:left w:val="single" w:sz="8" w:space="0" w:color="E0E0E0"/>
              <w:bottom w:val="single" w:sz="8" w:space="0" w:color="AEAEAE"/>
              <w:right w:val="nil"/>
            </w:tcBorders>
            <w:shd w:val="clear" w:color="auto" w:fill="FFFFFF"/>
          </w:tcPr>
          <w:p w14:paraId="44A5E8E5"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14:paraId="102B950B" w14:textId="77777777" w:rsidTr="008C35DB">
        <w:trPr>
          <w:cantSplit/>
        </w:trPr>
        <w:tc>
          <w:tcPr>
            <w:tcW w:w="1993" w:type="dxa"/>
            <w:tcBorders>
              <w:top w:val="single" w:sz="8" w:space="0" w:color="AEAEAE"/>
              <w:left w:val="nil"/>
              <w:bottom w:val="single" w:sz="8" w:space="0" w:color="152935"/>
              <w:right w:val="nil"/>
            </w:tcBorders>
            <w:shd w:val="clear" w:color="auto" w:fill="E0E0E0"/>
          </w:tcPr>
          <w:p w14:paraId="73FBA426"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Std. Residual</w:t>
            </w:r>
          </w:p>
        </w:tc>
        <w:tc>
          <w:tcPr>
            <w:tcW w:w="1483" w:type="dxa"/>
            <w:tcBorders>
              <w:top w:val="single" w:sz="8" w:space="0" w:color="AEAEAE"/>
              <w:left w:val="nil"/>
              <w:bottom w:val="single" w:sz="8" w:space="0" w:color="152935"/>
              <w:right w:val="single" w:sz="8" w:space="0" w:color="E0E0E0"/>
            </w:tcBorders>
            <w:shd w:val="clear" w:color="auto" w:fill="FFFFFF"/>
          </w:tcPr>
          <w:p w14:paraId="17D52EEF"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-2.296</w:t>
            </w:r>
          </w:p>
        </w:tc>
        <w:tc>
          <w:tcPr>
            <w:tcW w:w="1483" w:type="dxa"/>
            <w:tcBorders>
              <w:top w:val="single" w:sz="8" w:space="0" w:color="AEAEAE"/>
              <w:left w:val="single" w:sz="8" w:space="0" w:color="E0E0E0"/>
              <w:bottom w:val="single" w:sz="8" w:space="0" w:color="152935"/>
              <w:right w:val="single" w:sz="8" w:space="0" w:color="E0E0E0"/>
            </w:tcBorders>
            <w:shd w:val="clear" w:color="auto" w:fill="FFFFFF"/>
          </w:tcPr>
          <w:p w14:paraId="6876344E"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4.049</w:t>
            </w:r>
          </w:p>
        </w:tc>
        <w:tc>
          <w:tcPr>
            <w:tcW w:w="1483" w:type="dxa"/>
            <w:tcBorders>
              <w:top w:val="single" w:sz="8" w:space="0" w:color="AEAEAE"/>
              <w:left w:val="single" w:sz="8" w:space="0" w:color="E0E0E0"/>
              <w:bottom w:val="single" w:sz="8" w:space="0" w:color="152935"/>
              <w:right w:val="single" w:sz="8" w:space="0" w:color="E0E0E0"/>
            </w:tcBorders>
            <w:shd w:val="clear" w:color="auto" w:fill="FFFFFF"/>
          </w:tcPr>
          <w:p w14:paraId="19C177FE"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483" w:type="dxa"/>
            <w:tcBorders>
              <w:top w:val="single" w:sz="8" w:space="0" w:color="AEAEAE"/>
              <w:left w:val="single" w:sz="8" w:space="0" w:color="E0E0E0"/>
              <w:bottom w:val="single" w:sz="8" w:space="0" w:color="152935"/>
              <w:right w:val="single" w:sz="8" w:space="0" w:color="E0E0E0"/>
            </w:tcBorders>
            <w:shd w:val="clear" w:color="auto" w:fill="FFFFFF"/>
          </w:tcPr>
          <w:p w14:paraId="2E251514"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.997</w:t>
            </w:r>
          </w:p>
        </w:tc>
        <w:tc>
          <w:tcPr>
            <w:tcW w:w="1035" w:type="dxa"/>
            <w:tcBorders>
              <w:top w:val="single" w:sz="8" w:space="0" w:color="AEAEAE"/>
              <w:left w:val="single" w:sz="8" w:space="0" w:color="E0E0E0"/>
              <w:bottom w:val="single" w:sz="8" w:space="0" w:color="152935"/>
              <w:right w:val="nil"/>
            </w:tcBorders>
            <w:shd w:val="clear" w:color="auto" w:fill="FFFFFF"/>
          </w:tcPr>
          <w:p w14:paraId="5FA676E2" w14:textId="77777777"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bl>
    <w:p w14:paraId="730191C6" w14:textId="77777777"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bl>
      <w:tblPr>
        <w:tblW w:w="89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964"/>
      </w:tblGrid>
      <w:tr w:rsidR="001318E5" w:rsidRPr="001318E5" w14:paraId="6E3AAEF2" w14:textId="77777777" w:rsidTr="008C35DB">
        <w:trPr>
          <w:cantSplit/>
        </w:trPr>
        <w:tc>
          <w:tcPr>
            <w:tcW w:w="8960" w:type="dxa"/>
            <w:tcBorders>
              <w:top w:val="nil"/>
              <w:left w:val="nil"/>
              <w:bottom w:val="nil"/>
              <w:right w:val="nil"/>
            </w:tcBorders>
            <w:shd w:val="clear" w:color="auto" w:fill="FFFFFF"/>
          </w:tcPr>
          <w:p w14:paraId="1E423D69" w14:textId="77777777"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a. Dependent Variable: logCRECEIVE</w:t>
            </w:r>
          </w:p>
        </w:tc>
      </w:tr>
    </w:tbl>
    <w:p w14:paraId="5C5676E5" w14:textId="77777777"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p w14:paraId="7C1C0821" w14:textId="77777777" w:rsidR="00E353BB" w:rsidRPr="00257D9A" w:rsidRDefault="00E353BB" w:rsidP="00D73BC2">
      <w:pPr>
        <w:spacing w:after="0" w:line="480" w:lineRule="auto"/>
        <w:rPr>
          <w:rFonts w:ascii="Times New Roman" w:hAnsi="Times New Roman" w:cs="Times New Roman"/>
          <w:sz w:val="24"/>
          <w:szCs w:val="24"/>
        </w:rPr>
      </w:pPr>
    </w:p>
    <w:sectPr w:rsidR="00E353BB" w:rsidRPr="00257D9A" w:rsidSect="00002B17">
      <w:headerReference w:type="default" r:id="rId8"/>
      <w:headerReference w:type="first" r:id="rId9"/>
      <w:pgSz w:w="12240" w:h="15840" w:code="1"/>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5" w:author="Hisako Matsuo" w:date="2018-10-14T12:57:00Z" w:initials="HM">
    <w:p w14:paraId="2F20A30F" w14:textId="77777777" w:rsidR="009F7711" w:rsidRDefault="009F7711">
      <w:pPr>
        <w:pStyle w:val="CommentText"/>
      </w:pPr>
      <w:r>
        <w:rPr>
          <w:rStyle w:val="CommentReference"/>
        </w:rPr>
        <w:annotationRef/>
      </w:r>
      <w:r>
        <w:t>Very good.</w:t>
      </w:r>
    </w:p>
  </w:comment>
  <w:comment w:id="26" w:author="Hisako Matsuo" w:date="2018-10-14T12:59:00Z" w:initials="HM">
    <w:p w14:paraId="121C376A" w14:textId="77777777" w:rsidR="009F7711" w:rsidRDefault="009F7711">
      <w:pPr>
        <w:pStyle w:val="CommentText"/>
      </w:pPr>
      <w:r>
        <w:rPr>
          <w:rStyle w:val="CommentReference"/>
        </w:rPr>
        <w:annotationRef/>
      </w:r>
      <w:r>
        <w:t>Did the distribution become more noremal?</w:t>
      </w:r>
    </w:p>
  </w:comment>
  <w:comment w:id="27" w:author="Hisako Matsuo" w:date="2018-10-14T13:04:00Z" w:initials="HM">
    <w:p w14:paraId="5F86A37D" w14:textId="77777777" w:rsidR="00F67AF1" w:rsidRDefault="00F67AF1">
      <w:pPr>
        <w:pStyle w:val="CommentText"/>
      </w:pPr>
      <w:r>
        <w:rPr>
          <w:rStyle w:val="CommentReference"/>
        </w:rPr>
        <w:annotationRef/>
      </w:r>
      <w:r>
        <w:t>We had a class discussion on types of patent.  Some technologies continue to be used, so doesn’t it vary, depending upon the type of patent?</w:t>
      </w:r>
    </w:p>
  </w:comment>
  <w:comment w:id="28" w:author="Hisako Matsuo" w:date="2018-10-14T13:08:00Z" w:initials="HM">
    <w:p w14:paraId="4B3AE546" w14:textId="77777777" w:rsidR="00F67AF1" w:rsidRDefault="00F67AF1">
      <w:pPr>
        <w:pStyle w:val="CommentText"/>
      </w:pPr>
      <w:r>
        <w:rPr>
          <w:rStyle w:val="CommentReference"/>
        </w:rPr>
        <w:annotationRef/>
      </w:r>
      <w:r>
        <w:t xml:space="preserve">This makes sense. </w:t>
      </w:r>
    </w:p>
  </w:comment>
  <w:comment w:id="29" w:author="Hisako Matsuo" w:date="2018-10-14T12:51:00Z" w:initials="HM">
    <w:p w14:paraId="2D7A99BA" w14:textId="77777777" w:rsidR="009F7711" w:rsidRDefault="009F7711">
      <w:pPr>
        <w:pStyle w:val="CommentText"/>
      </w:pPr>
      <w:r>
        <w:rPr>
          <w:rStyle w:val="CommentReference"/>
        </w:rPr>
        <w:annotationRef/>
      </w:r>
      <w:r w:rsidR="00F67AF1">
        <w:t xml:space="preserve">Add Delta F in the table. </w:t>
      </w:r>
    </w:p>
  </w:comment>
  <w:comment w:id="31" w:author="Hisako Matsuo" w:date="2018-10-14T12:57:00Z" w:initials="HM">
    <w:p w14:paraId="5368529B" w14:textId="77777777" w:rsidR="009F7711" w:rsidRDefault="009F7711">
      <w:pPr>
        <w:pStyle w:val="CommentText"/>
      </w:pPr>
      <w:r>
        <w:rPr>
          <w:rStyle w:val="CommentReference"/>
        </w:rPr>
        <w:annotationRef/>
      </w:r>
    </w:p>
  </w:comment>
  <w:comment w:id="35" w:author="Hisako Matsuo" w:date="2018-10-14T13:10:00Z" w:initials="HM">
    <w:p w14:paraId="6435DC92" w14:textId="77777777" w:rsidR="00F67AF1" w:rsidRDefault="00F67AF1">
      <w:pPr>
        <w:pStyle w:val="CommentText"/>
      </w:pPr>
      <w:r>
        <w:rPr>
          <w:rStyle w:val="CommentReference"/>
        </w:rPr>
        <w:annotationRef/>
      </w:r>
      <w:r>
        <w:t xml:space="preserve">Claim and Original are already in the model, so this is likely to happen.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F20A30F" w15:done="0"/>
  <w15:commentEx w15:paraId="121C376A" w15:done="0"/>
  <w15:commentEx w15:paraId="5F86A37D" w15:done="0"/>
  <w15:commentEx w15:paraId="4B3AE546" w15:done="0"/>
  <w15:commentEx w15:paraId="2D7A99BA" w15:done="0"/>
  <w15:commentEx w15:paraId="5368529B" w15:done="0"/>
  <w15:commentEx w15:paraId="6435DC92"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7A87A8" w14:textId="77777777" w:rsidR="006B3E2F" w:rsidRDefault="006B3E2F" w:rsidP="00257D9A">
      <w:pPr>
        <w:spacing w:after="0" w:line="240" w:lineRule="auto"/>
      </w:pPr>
      <w:r>
        <w:separator/>
      </w:r>
    </w:p>
  </w:endnote>
  <w:endnote w:type="continuationSeparator" w:id="0">
    <w:p w14:paraId="2717FCD3" w14:textId="77777777" w:rsidR="006B3E2F" w:rsidRDefault="006B3E2F" w:rsidP="00257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C82943" w14:textId="77777777" w:rsidR="006B3E2F" w:rsidRDefault="006B3E2F" w:rsidP="00257D9A">
      <w:pPr>
        <w:spacing w:after="0" w:line="240" w:lineRule="auto"/>
      </w:pPr>
      <w:r>
        <w:separator/>
      </w:r>
    </w:p>
  </w:footnote>
  <w:footnote w:type="continuationSeparator" w:id="0">
    <w:p w14:paraId="33ACC6C4" w14:textId="77777777" w:rsidR="006B3E2F" w:rsidRDefault="006B3E2F" w:rsidP="00257D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611F33" w14:textId="77777777" w:rsidR="009F7711" w:rsidRPr="00257D9A" w:rsidRDefault="009F7711" w:rsidP="00257D9A">
    <w:pPr>
      <w:pStyle w:val="Header"/>
      <w:tabs>
        <w:tab w:val="left" w:pos="9000"/>
      </w:tabs>
      <w:rPr>
        <w:rFonts w:ascii="Times New Roman" w:hAnsi="Times New Roman" w:cs="Times New Roman"/>
        <w:sz w:val="24"/>
      </w:rPr>
    </w:pPr>
    <w:r w:rsidRPr="00257D9A">
      <w:rPr>
        <w:rFonts w:ascii="Times New Roman" w:hAnsi="Times New Roman" w:cs="Times New Roman"/>
        <w:sz w:val="24"/>
      </w:rPr>
      <w:t>A Hierarchical Regression Analysi</w:t>
    </w:r>
    <w:r>
      <w:rPr>
        <w:rFonts w:ascii="Times New Roman" w:hAnsi="Times New Roman" w:cs="Times New Roman"/>
        <w:sz w:val="24"/>
      </w:rPr>
      <w:t>s of Patent</w:t>
    </w:r>
    <w:r w:rsidRPr="00257D9A">
      <w:rPr>
        <w:rFonts w:ascii="Times New Roman" w:hAnsi="Times New Roman" w:cs="Times New Roman"/>
        <w:sz w:val="24"/>
      </w:rPr>
      <w:t xml:space="preserve"> Data</w:t>
    </w:r>
    <w:r w:rsidRPr="00257D9A">
      <w:rPr>
        <w:rFonts w:ascii="Times New Roman" w:hAnsi="Times New Roman" w:cs="Times New Roman"/>
        <w:sz w:val="24"/>
      </w:rPr>
      <w:tab/>
    </w:r>
    <w:r w:rsidRPr="00257D9A">
      <w:rPr>
        <w:rFonts w:ascii="Times New Roman" w:hAnsi="Times New Roman" w:cs="Times New Roman"/>
        <w:sz w:val="24"/>
      </w:rPr>
      <w:fldChar w:fldCharType="begin"/>
    </w:r>
    <w:r w:rsidRPr="00257D9A">
      <w:rPr>
        <w:rFonts w:ascii="Times New Roman" w:hAnsi="Times New Roman" w:cs="Times New Roman"/>
        <w:sz w:val="24"/>
      </w:rPr>
      <w:instrText xml:space="preserve"> PAGE   \* MERGEFORMAT </w:instrText>
    </w:r>
    <w:r w:rsidRPr="00257D9A">
      <w:rPr>
        <w:rFonts w:ascii="Times New Roman" w:hAnsi="Times New Roman" w:cs="Times New Roman"/>
        <w:sz w:val="24"/>
      </w:rPr>
      <w:fldChar w:fldCharType="separate"/>
    </w:r>
    <w:r w:rsidR="006B292D">
      <w:rPr>
        <w:rFonts w:ascii="Times New Roman" w:hAnsi="Times New Roman" w:cs="Times New Roman"/>
        <w:noProof/>
        <w:sz w:val="24"/>
      </w:rPr>
      <w:t>2</w:t>
    </w:r>
    <w:r w:rsidRPr="00257D9A">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CF0903" w14:textId="77777777" w:rsidR="009F7711" w:rsidRPr="00002B17" w:rsidRDefault="009F7711" w:rsidP="00002B17">
    <w:pPr>
      <w:pStyle w:val="Header"/>
      <w:tabs>
        <w:tab w:val="left" w:pos="9000"/>
      </w:tabs>
      <w:rPr>
        <w:rFonts w:ascii="Times New Roman" w:hAnsi="Times New Roman" w:cs="Times New Roman"/>
        <w:sz w:val="24"/>
      </w:rPr>
    </w:pPr>
    <w:r>
      <w:rPr>
        <w:rFonts w:ascii="Times New Roman" w:hAnsi="Times New Roman" w:cs="Times New Roman"/>
        <w:sz w:val="24"/>
      </w:rPr>
      <w:t>RUNNING HEADER: A Hierarchical Regression Analysis of Patent Data</w:t>
    </w:r>
    <w:r>
      <w:rPr>
        <w:rFonts w:ascii="Times New Roman" w:hAnsi="Times New Roman" w:cs="Times New Roman"/>
        <w:sz w:val="24"/>
      </w:rPr>
      <w:tab/>
    </w:r>
    <w:r w:rsidRPr="00002B17">
      <w:rPr>
        <w:rFonts w:ascii="Times New Roman" w:hAnsi="Times New Roman" w:cs="Times New Roman"/>
        <w:sz w:val="24"/>
      </w:rPr>
      <w:fldChar w:fldCharType="begin"/>
    </w:r>
    <w:r w:rsidRPr="00002B17">
      <w:rPr>
        <w:rFonts w:ascii="Times New Roman" w:hAnsi="Times New Roman" w:cs="Times New Roman"/>
        <w:sz w:val="24"/>
      </w:rPr>
      <w:instrText xml:space="preserve"> PAGE   \* MERGEFORMAT </w:instrText>
    </w:r>
    <w:r w:rsidRPr="00002B17">
      <w:rPr>
        <w:rFonts w:ascii="Times New Roman" w:hAnsi="Times New Roman" w:cs="Times New Roman"/>
        <w:sz w:val="24"/>
      </w:rPr>
      <w:fldChar w:fldCharType="separate"/>
    </w:r>
    <w:r w:rsidR="00F67AF1">
      <w:rPr>
        <w:rFonts w:ascii="Times New Roman" w:hAnsi="Times New Roman" w:cs="Times New Roman"/>
        <w:noProof/>
        <w:sz w:val="24"/>
      </w:rPr>
      <w:t>1</w:t>
    </w:r>
    <w:r w:rsidRPr="00002B17">
      <w:rPr>
        <w:rFonts w:ascii="Times New Roman" w:hAnsi="Times New Roman" w:cs="Times New Roman"/>
        <w:noProof/>
        <w:sz w:val="24"/>
      </w:rPr>
      <w:fldChar w:fldCharType="end"/>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sako Matsuo">
    <w15:presenceInfo w15:providerId="AD" w15:userId="S-1-5-21-3792995650-1684798503-1435206973-761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D9A"/>
    <w:rsid w:val="00002B17"/>
    <w:rsid w:val="000977BF"/>
    <w:rsid w:val="000A60E0"/>
    <w:rsid w:val="0011568E"/>
    <w:rsid w:val="001318E5"/>
    <w:rsid w:val="001409D7"/>
    <w:rsid w:val="00254F54"/>
    <w:rsid w:val="00257D9A"/>
    <w:rsid w:val="002E118F"/>
    <w:rsid w:val="002E5191"/>
    <w:rsid w:val="0033246B"/>
    <w:rsid w:val="0035624A"/>
    <w:rsid w:val="003756D1"/>
    <w:rsid w:val="00380EFB"/>
    <w:rsid w:val="003D2D34"/>
    <w:rsid w:val="00407FB1"/>
    <w:rsid w:val="0041313C"/>
    <w:rsid w:val="004241E9"/>
    <w:rsid w:val="00433C87"/>
    <w:rsid w:val="004527A5"/>
    <w:rsid w:val="004563D8"/>
    <w:rsid w:val="00482AE0"/>
    <w:rsid w:val="0048715F"/>
    <w:rsid w:val="004E1A81"/>
    <w:rsid w:val="005973D4"/>
    <w:rsid w:val="005A19EF"/>
    <w:rsid w:val="00615DD5"/>
    <w:rsid w:val="0063655F"/>
    <w:rsid w:val="006561AF"/>
    <w:rsid w:val="006622AE"/>
    <w:rsid w:val="00673CBB"/>
    <w:rsid w:val="00695BEB"/>
    <w:rsid w:val="006A59B9"/>
    <w:rsid w:val="006B292D"/>
    <w:rsid w:val="006B3E2F"/>
    <w:rsid w:val="0070691C"/>
    <w:rsid w:val="00737A7C"/>
    <w:rsid w:val="007C659B"/>
    <w:rsid w:val="007F176F"/>
    <w:rsid w:val="008040C0"/>
    <w:rsid w:val="00814A6F"/>
    <w:rsid w:val="008211D7"/>
    <w:rsid w:val="00832678"/>
    <w:rsid w:val="008C35DB"/>
    <w:rsid w:val="00914090"/>
    <w:rsid w:val="00953E10"/>
    <w:rsid w:val="00955146"/>
    <w:rsid w:val="009F7711"/>
    <w:rsid w:val="00AA1CA2"/>
    <w:rsid w:val="00B16714"/>
    <w:rsid w:val="00B543ED"/>
    <w:rsid w:val="00B968D9"/>
    <w:rsid w:val="00BA2F1D"/>
    <w:rsid w:val="00C11AED"/>
    <w:rsid w:val="00C40725"/>
    <w:rsid w:val="00C53F4D"/>
    <w:rsid w:val="00C704B3"/>
    <w:rsid w:val="00CE7EC3"/>
    <w:rsid w:val="00D0235B"/>
    <w:rsid w:val="00D419D7"/>
    <w:rsid w:val="00D41E72"/>
    <w:rsid w:val="00D65517"/>
    <w:rsid w:val="00D73BC2"/>
    <w:rsid w:val="00D80747"/>
    <w:rsid w:val="00DA50D3"/>
    <w:rsid w:val="00E353BB"/>
    <w:rsid w:val="00EB32E1"/>
    <w:rsid w:val="00EC5029"/>
    <w:rsid w:val="00F024B5"/>
    <w:rsid w:val="00F0254D"/>
    <w:rsid w:val="00F418EB"/>
    <w:rsid w:val="00F56913"/>
    <w:rsid w:val="00F67AF1"/>
    <w:rsid w:val="00FC1B43"/>
    <w:rsid w:val="00FE764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711C8"/>
  <w15:docId w15:val="{27018457-BCD7-467E-91BC-C42E33187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18E5"/>
    <w:pPr>
      <w:widowControl w:val="0"/>
      <w:autoSpaceDE w:val="0"/>
      <w:autoSpaceDN w:val="0"/>
      <w:adjustRightInd w:val="0"/>
      <w:spacing w:after="0" w:line="240" w:lineRule="auto"/>
      <w:outlineLvl w:val="0"/>
    </w:pPr>
    <w:rPr>
      <w:rFonts w:ascii="Courier New" w:eastAsiaTheme="minorEastAsia" w:hAnsi="Courier New" w:cs="Courier New"/>
      <w:b/>
      <w:bCs/>
      <w:color w:val="000000"/>
      <w:sz w:val="32"/>
      <w:szCs w:val="32"/>
    </w:rPr>
  </w:style>
  <w:style w:type="paragraph" w:styleId="Heading2">
    <w:name w:val="heading 2"/>
    <w:basedOn w:val="Normal"/>
    <w:next w:val="Normal"/>
    <w:link w:val="Heading2Char"/>
    <w:uiPriority w:val="99"/>
    <w:qFormat/>
    <w:rsid w:val="001318E5"/>
    <w:pPr>
      <w:widowControl w:val="0"/>
      <w:autoSpaceDE w:val="0"/>
      <w:autoSpaceDN w:val="0"/>
      <w:adjustRightInd w:val="0"/>
      <w:spacing w:after="0" w:line="240" w:lineRule="auto"/>
      <w:outlineLvl w:val="1"/>
    </w:pPr>
    <w:rPr>
      <w:rFonts w:ascii="Courier New" w:eastAsiaTheme="minorEastAsia" w:hAnsi="Courier New" w:cs="Courier New"/>
      <w:b/>
      <w:bCs/>
      <w:i/>
      <w:iCs/>
      <w:color w:val="000000"/>
      <w:sz w:val="28"/>
      <w:szCs w:val="28"/>
    </w:rPr>
  </w:style>
  <w:style w:type="paragraph" w:styleId="Heading3">
    <w:name w:val="heading 3"/>
    <w:basedOn w:val="Normal"/>
    <w:next w:val="Normal"/>
    <w:link w:val="Heading3Char"/>
    <w:uiPriority w:val="99"/>
    <w:qFormat/>
    <w:rsid w:val="001318E5"/>
    <w:pPr>
      <w:widowControl w:val="0"/>
      <w:autoSpaceDE w:val="0"/>
      <w:autoSpaceDN w:val="0"/>
      <w:adjustRightInd w:val="0"/>
      <w:spacing w:after="0" w:line="240" w:lineRule="auto"/>
      <w:outlineLvl w:val="2"/>
    </w:pPr>
    <w:rPr>
      <w:rFonts w:ascii="Courier New" w:eastAsiaTheme="minorEastAsia" w:hAnsi="Courier New" w:cs="Courier New"/>
      <w:b/>
      <w:bCs/>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7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D9A"/>
  </w:style>
  <w:style w:type="paragraph" w:styleId="Footer">
    <w:name w:val="footer"/>
    <w:basedOn w:val="Normal"/>
    <w:link w:val="FooterChar"/>
    <w:uiPriority w:val="99"/>
    <w:unhideWhenUsed/>
    <w:rsid w:val="00257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7D9A"/>
  </w:style>
  <w:style w:type="table" w:styleId="TableGrid">
    <w:name w:val="Table Grid"/>
    <w:basedOn w:val="TableNormal"/>
    <w:uiPriority w:val="59"/>
    <w:rsid w:val="00F418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18EB"/>
    <w:pPr>
      <w:ind w:left="720"/>
      <w:contextualSpacing/>
    </w:pPr>
  </w:style>
  <w:style w:type="table" w:styleId="MediumShading1">
    <w:name w:val="Medium Shading 1"/>
    <w:basedOn w:val="TableNormal"/>
    <w:uiPriority w:val="63"/>
    <w:rsid w:val="00F024B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1318E5"/>
    <w:rPr>
      <w:rFonts w:ascii="Courier New" w:eastAsiaTheme="minorEastAsia" w:hAnsi="Courier New" w:cs="Courier New"/>
      <w:b/>
      <w:bCs/>
      <w:color w:val="000000"/>
      <w:sz w:val="32"/>
      <w:szCs w:val="32"/>
    </w:rPr>
  </w:style>
  <w:style w:type="character" w:customStyle="1" w:styleId="Heading2Char">
    <w:name w:val="Heading 2 Char"/>
    <w:basedOn w:val="DefaultParagraphFont"/>
    <w:link w:val="Heading2"/>
    <w:uiPriority w:val="99"/>
    <w:rsid w:val="001318E5"/>
    <w:rPr>
      <w:rFonts w:ascii="Courier New" w:eastAsiaTheme="minorEastAsia" w:hAnsi="Courier New" w:cs="Courier New"/>
      <w:b/>
      <w:bCs/>
      <w:i/>
      <w:iCs/>
      <w:color w:val="000000"/>
      <w:sz w:val="28"/>
      <w:szCs w:val="28"/>
    </w:rPr>
  </w:style>
  <w:style w:type="character" w:customStyle="1" w:styleId="Heading3Char">
    <w:name w:val="Heading 3 Char"/>
    <w:basedOn w:val="DefaultParagraphFont"/>
    <w:link w:val="Heading3"/>
    <w:uiPriority w:val="99"/>
    <w:rsid w:val="001318E5"/>
    <w:rPr>
      <w:rFonts w:ascii="Courier New" w:eastAsiaTheme="minorEastAsia" w:hAnsi="Courier New" w:cs="Courier New"/>
      <w:b/>
      <w:bCs/>
      <w:color w:val="000000"/>
      <w:sz w:val="26"/>
      <w:szCs w:val="26"/>
    </w:rPr>
  </w:style>
  <w:style w:type="numbering" w:customStyle="1" w:styleId="NoList1">
    <w:name w:val="No List1"/>
    <w:next w:val="NoList"/>
    <w:uiPriority w:val="99"/>
    <w:semiHidden/>
    <w:unhideWhenUsed/>
    <w:rsid w:val="001318E5"/>
  </w:style>
  <w:style w:type="character" w:styleId="CommentReference">
    <w:name w:val="annotation reference"/>
    <w:basedOn w:val="DefaultParagraphFont"/>
    <w:uiPriority w:val="99"/>
    <w:semiHidden/>
    <w:unhideWhenUsed/>
    <w:rsid w:val="009F7711"/>
    <w:rPr>
      <w:sz w:val="16"/>
      <w:szCs w:val="16"/>
    </w:rPr>
  </w:style>
  <w:style w:type="paragraph" w:styleId="CommentText">
    <w:name w:val="annotation text"/>
    <w:basedOn w:val="Normal"/>
    <w:link w:val="CommentTextChar"/>
    <w:uiPriority w:val="99"/>
    <w:semiHidden/>
    <w:unhideWhenUsed/>
    <w:rsid w:val="009F7711"/>
    <w:pPr>
      <w:spacing w:line="240" w:lineRule="auto"/>
    </w:pPr>
    <w:rPr>
      <w:sz w:val="20"/>
      <w:szCs w:val="20"/>
    </w:rPr>
  </w:style>
  <w:style w:type="character" w:customStyle="1" w:styleId="CommentTextChar">
    <w:name w:val="Comment Text Char"/>
    <w:basedOn w:val="DefaultParagraphFont"/>
    <w:link w:val="CommentText"/>
    <w:uiPriority w:val="99"/>
    <w:semiHidden/>
    <w:rsid w:val="009F7711"/>
    <w:rPr>
      <w:sz w:val="20"/>
      <w:szCs w:val="20"/>
    </w:rPr>
  </w:style>
  <w:style w:type="paragraph" w:styleId="CommentSubject">
    <w:name w:val="annotation subject"/>
    <w:basedOn w:val="CommentText"/>
    <w:next w:val="CommentText"/>
    <w:link w:val="CommentSubjectChar"/>
    <w:uiPriority w:val="99"/>
    <w:semiHidden/>
    <w:unhideWhenUsed/>
    <w:rsid w:val="009F7711"/>
    <w:rPr>
      <w:b/>
      <w:bCs/>
    </w:rPr>
  </w:style>
  <w:style w:type="character" w:customStyle="1" w:styleId="CommentSubjectChar">
    <w:name w:val="Comment Subject Char"/>
    <w:basedOn w:val="CommentTextChar"/>
    <w:link w:val="CommentSubject"/>
    <w:uiPriority w:val="99"/>
    <w:semiHidden/>
    <w:rsid w:val="009F7711"/>
    <w:rPr>
      <w:b/>
      <w:bCs/>
      <w:sz w:val="20"/>
      <w:szCs w:val="20"/>
    </w:rPr>
  </w:style>
  <w:style w:type="paragraph" w:styleId="BalloonText">
    <w:name w:val="Balloon Text"/>
    <w:basedOn w:val="Normal"/>
    <w:link w:val="BalloonTextChar"/>
    <w:uiPriority w:val="99"/>
    <w:semiHidden/>
    <w:unhideWhenUsed/>
    <w:rsid w:val="009F77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77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3289</Words>
  <Characters>18751</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21997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Hisako Matsuo</cp:lastModifiedBy>
  <cp:revision>2</cp:revision>
  <dcterms:created xsi:type="dcterms:W3CDTF">2018-10-14T18:15:00Z</dcterms:created>
  <dcterms:modified xsi:type="dcterms:W3CDTF">2018-10-14T18:15:00Z</dcterms:modified>
</cp:coreProperties>
</file>